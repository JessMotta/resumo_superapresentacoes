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426" w:type="dxa"/>
        <w:tblBorders>
          <w:top w:val="none" w:sz="0" w:space="0" w:color="auto"/>
          <w:left w:val="none" w:sz="0" w:space="0" w:color="auto"/>
          <w:bottom w:val="none" w:sz="0" w:space="0" w:color="auto"/>
          <w:right w:val="none" w:sz="0" w:space="0" w:color="auto"/>
          <w:insideV w:val="dashSmallGap" w:sz="4" w:space="0" w:color="auto"/>
        </w:tblBorders>
        <w:tblLayout w:type="fixed"/>
        <w:tblLook w:val="04A0" w:firstRow="1" w:lastRow="0" w:firstColumn="1" w:lastColumn="0" w:noHBand="0" w:noVBand="1"/>
      </w:tblPr>
      <w:tblGrid>
        <w:gridCol w:w="5102"/>
        <w:gridCol w:w="5102"/>
      </w:tblGrid>
      <w:tr w:rsidR="003754A4" w14:paraId="558C9462" w14:textId="77777777" w:rsidTr="685CB465">
        <w:tc>
          <w:tcPr>
            <w:tcW w:w="5102" w:type="dxa"/>
          </w:tcPr>
          <w:p w14:paraId="2DED24B4" w14:textId="015412A5" w:rsidR="003754A4" w:rsidRDefault="003754A4" w:rsidP="000C2E97">
            <w:pPr>
              <w:rPr>
                <w:b/>
                <w:bCs/>
                <w:sz w:val="28"/>
                <w:szCs w:val="28"/>
              </w:rPr>
              <w:pPrChange w:id="0" w:author="Marko Heiss" w:date="2019-04-15T10:41:00Z">
                <w:pPr>
                  <w:jc w:val="center"/>
                </w:pPr>
              </w:pPrChange>
            </w:pPr>
            <w:del w:id="1" w:author="Marko Heiss" w:date="2019-04-15T10:41:00Z">
              <w:r w:rsidRPr="343D48AF" w:rsidDel="000C2E97">
                <w:rPr>
                  <w:rStyle w:val="FootnoteReference"/>
                  <w:b/>
                  <w:bCs/>
                  <w:sz w:val="28"/>
                  <w:szCs w:val="28"/>
                  <w:rPrChange w:id="2" w:author="Lidia Alice Ruppert Ribeiro" w:date="2019-04-12T17:20:00Z">
                    <w:rPr/>
                  </w:rPrChange>
                </w:rPr>
                <w:footnoteReference w:id="1"/>
              </w:r>
            </w:del>
            <w:r w:rsidRPr="003754A4">
              <w:rPr>
                <w:b/>
                <w:bCs/>
                <w:sz w:val="28"/>
                <w:szCs w:val="28"/>
              </w:rPr>
              <w:t>RELAÇÃO DAS QUESTÕES</w:t>
            </w:r>
          </w:p>
          <w:p w14:paraId="6028F9AA" w14:textId="77777777" w:rsidR="003754A4" w:rsidRPr="003754A4" w:rsidRDefault="003754A4">
            <w:pPr>
              <w:rPr>
                <w:rFonts w:asciiTheme="majorHAnsi" w:hAnsiTheme="majorHAnsi" w:cstheme="majorHAnsi"/>
                <w:sz w:val="20"/>
                <w:szCs w:val="20"/>
              </w:rPr>
            </w:pPr>
          </w:p>
          <w:p w14:paraId="22C4DC06" w14:textId="77777777" w:rsidR="003754A4" w:rsidRPr="00DF2EB4" w:rsidRDefault="003754A4">
            <w:pPr>
              <w:rPr>
                <w:rFonts w:asciiTheme="majorHAnsi" w:hAnsiTheme="majorHAnsi" w:cstheme="majorHAnsi"/>
                <w:b/>
                <w:bCs/>
                <w:i/>
                <w:iCs/>
                <w:sz w:val="20"/>
                <w:szCs w:val="20"/>
              </w:rPr>
            </w:pPr>
            <w:r w:rsidRPr="00DF2EB4">
              <w:rPr>
                <w:rFonts w:asciiTheme="majorHAnsi" w:hAnsiTheme="majorHAnsi" w:cstheme="majorHAnsi"/>
                <w:b/>
                <w:bCs/>
                <w:i/>
                <w:iCs/>
                <w:sz w:val="20"/>
                <w:szCs w:val="20"/>
              </w:rPr>
              <w:t>Petrobras</w:t>
            </w:r>
          </w:p>
          <w:p w14:paraId="219F670C" w14:textId="77777777" w:rsidR="00315379" w:rsidRDefault="00315379">
            <w:pPr>
              <w:rPr>
                <w:rFonts w:asciiTheme="majorHAnsi" w:hAnsiTheme="majorHAnsi" w:cstheme="majorHAnsi"/>
                <w:sz w:val="20"/>
                <w:szCs w:val="20"/>
              </w:rPr>
            </w:pPr>
          </w:p>
          <w:p w14:paraId="0AFABDE3" w14:textId="6506CCE1" w:rsidR="003754A4" w:rsidRPr="0007636C" w:rsidRDefault="003754A4">
            <w:pPr>
              <w:pStyle w:val="ListParagraph"/>
              <w:numPr>
                <w:ilvl w:val="0"/>
                <w:numId w:val="8"/>
              </w:numPr>
              <w:jc w:val="both"/>
              <w:rPr>
                <w:rFonts w:asciiTheme="majorHAnsi" w:hAnsiTheme="majorHAnsi" w:cstheme="majorBidi"/>
                <w:sz w:val="20"/>
                <w:szCs w:val="20"/>
                <w:lang w:val="pt-BR"/>
                <w:rPrChange w:id="11" w:author="Lidia Alice Ruppert Ribeiro" w:date="2019-04-12T16:51:00Z">
                  <w:rPr/>
                </w:rPrChange>
              </w:rPr>
              <w:pPrChange w:id="12" w:author="Lidia Alice Ruppert Ribeiro" w:date="2019-04-12T16:51:00Z">
                <w:pPr>
                  <w:pStyle w:val="ListParagraph"/>
                  <w:numPr>
                    <w:numId w:val="8"/>
                  </w:numPr>
                  <w:tabs>
                    <w:tab w:val="num" w:pos="113"/>
                  </w:tabs>
                  <w:ind w:left="284" w:hanging="284"/>
                </w:pPr>
              </w:pPrChange>
            </w:pPr>
            <w:r w:rsidRPr="28DBE73A">
              <w:rPr>
                <w:rFonts w:asciiTheme="majorHAnsi" w:hAnsiTheme="majorHAnsi" w:cstheme="majorBidi"/>
                <w:sz w:val="20"/>
                <w:szCs w:val="20"/>
                <w:lang w:val="pt-BR"/>
                <w:rPrChange w:id="13" w:author="Lidia Alice Ruppert Ribeiro" w:date="2019-04-12T16:51:00Z">
                  <w:rPr>
                    <w:rFonts w:asciiTheme="majorHAnsi" w:hAnsiTheme="majorHAnsi" w:cstheme="majorHAnsi"/>
                    <w:sz w:val="20"/>
                    <w:szCs w:val="20"/>
                    <w:lang w:val="pt-BR"/>
                  </w:rPr>
                </w:rPrChange>
              </w:rPr>
              <w:t xml:space="preserve">Mapeamento do processo produtivo dependente das atividades dos manipuladores. (para verificar os impactos do ganho eficiência nas atividades totais da empresa). Há atividades que ficam paradas até a conclusão das operações ROVs para dar seguimento? Quais? </w:t>
            </w:r>
          </w:p>
          <w:p w14:paraId="0FF05864" w14:textId="053B5628" w:rsidR="000C2E97" w:rsidRDefault="000C2E97" w:rsidP="000C2E97">
            <w:pPr>
              <w:jc w:val="both"/>
              <w:rPr>
                <w:ins w:id="14" w:author="Marko Heiss" w:date="2019-04-15T10:43:00Z"/>
                <w:rFonts w:asciiTheme="majorHAnsi" w:hAnsiTheme="majorHAnsi" w:cstheme="majorBidi"/>
                <w:sz w:val="18"/>
                <w:szCs w:val="18"/>
                <w:highlight w:val="lightGray"/>
              </w:rPr>
            </w:pPr>
          </w:p>
          <w:p w14:paraId="5064EE3F" w14:textId="4B14C170" w:rsidR="000C2E97" w:rsidRDefault="000C2E97" w:rsidP="000C2E97">
            <w:pPr>
              <w:jc w:val="both"/>
              <w:rPr>
                <w:ins w:id="15" w:author="Marko Heiss" w:date="2019-04-15T10:43:00Z"/>
                <w:rFonts w:asciiTheme="majorHAnsi" w:hAnsiTheme="majorHAnsi" w:cstheme="majorBidi"/>
                <w:sz w:val="18"/>
                <w:szCs w:val="18"/>
                <w:highlight w:val="lightGray"/>
              </w:rPr>
            </w:pPr>
          </w:p>
          <w:p w14:paraId="764DC00C" w14:textId="77777777" w:rsidR="000C2E97" w:rsidRDefault="000C2E97" w:rsidP="000C2E97">
            <w:pPr>
              <w:jc w:val="both"/>
              <w:rPr>
                <w:ins w:id="16" w:author="Marko Heiss" w:date="2019-04-15T10:42:00Z"/>
                <w:rFonts w:asciiTheme="majorHAnsi" w:hAnsiTheme="majorHAnsi" w:cstheme="majorBidi"/>
                <w:sz w:val="18"/>
                <w:szCs w:val="18"/>
                <w:highlight w:val="lightGray"/>
              </w:rPr>
            </w:pPr>
          </w:p>
          <w:p w14:paraId="13F1EA79" w14:textId="115BF5C6" w:rsidR="003754A4" w:rsidRPr="0007636C" w:rsidRDefault="003754A4" w:rsidP="000C2E97">
            <w:pPr>
              <w:jc w:val="both"/>
              <w:rPr>
                <w:ins w:id="17" w:author="Lidia Alice Ruppert Ribeiro" w:date="2019-04-12T17:23:00Z"/>
                <w:rFonts w:asciiTheme="majorHAnsi" w:hAnsiTheme="majorHAnsi" w:cstheme="majorBidi"/>
                <w:sz w:val="18"/>
                <w:szCs w:val="18"/>
                <w:rPrChange w:id="18" w:author="Lidia Alice Ruppert Ribeiro" w:date="2019-04-12T17:23:00Z">
                  <w:rPr>
                    <w:ins w:id="19" w:author="Lidia Alice Ruppert Ribeiro" w:date="2019-04-12T17:23:00Z"/>
                  </w:rPr>
                </w:rPrChange>
              </w:rPr>
              <w:pPrChange w:id="20" w:author="Marko Heiss" w:date="2019-04-15T10:40:00Z">
                <w:pPr>
                  <w:ind w:left="313"/>
                </w:pPr>
              </w:pPrChange>
            </w:pPr>
            <w:r w:rsidRPr="28DBE73A">
              <w:rPr>
                <w:rFonts w:asciiTheme="majorHAnsi" w:hAnsiTheme="majorHAnsi" w:cstheme="majorBidi"/>
                <w:sz w:val="18"/>
                <w:szCs w:val="18"/>
                <w:highlight w:val="lightGray"/>
                <w:rPrChange w:id="21" w:author="Lidia Alice Ruppert Ribeiro" w:date="2019-04-12T16:51:00Z">
                  <w:rPr>
                    <w:rFonts w:asciiTheme="majorHAnsi" w:hAnsiTheme="majorHAnsi" w:cstheme="majorHAnsi"/>
                    <w:sz w:val="18"/>
                    <w:szCs w:val="18"/>
                    <w:highlight w:val="lightGray"/>
                  </w:rPr>
                </w:rPrChange>
              </w:rPr>
              <w:t>11/04/2019 – reunião com César Lim</w:t>
            </w:r>
            <w:ins w:id="22" w:author="Lidia Alice Ruppert Ribeiro" w:date="2019-04-12T17:16:00Z">
              <w:r w:rsidR="618A1164" w:rsidRPr="28DBE73A">
                <w:rPr>
                  <w:rFonts w:asciiTheme="majorHAnsi" w:hAnsiTheme="majorHAnsi" w:cstheme="majorBidi"/>
                  <w:sz w:val="18"/>
                  <w:szCs w:val="18"/>
                  <w:highlight w:val="lightGray"/>
                  <w:rPrChange w:id="23" w:author="Lidia Alice Ruppert Ribeiro" w:date="2019-04-12T16:51:00Z">
                    <w:rPr>
                      <w:rFonts w:asciiTheme="majorHAnsi" w:hAnsiTheme="majorHAnsi" w:cstheme="majorHAnsi"/>
                      <w:sz w:val="18"/>
                      <w:szCs w:val="18"/>
                      <w:highlight w:val="lightGray"/>
                    </w:rPr>
                  </w:rPrChange>
                </w:rPr>
                <w:t>a</w:t>
              </w:r>
            </w:ins>
            <w:ins w:id="24" w:author="Lidia Alice Ruppert Ribeiro" w:date="2019-04-12T17:23:00Z">
              <w:r w:rsidR="3B74353C" w:rsidRPr="3B74353C">
                <w:rPr>
                  <w:rFonts w:asciiTheme="majorHAnsi" w:hAnsiTheme="majorHAnsi" w:cstheme="majorBidi"/>
                  <w:sz w:val="18"/>
                  <w:szCs w:val="18"/>
                  <w:highlight w:val="lightGray"/>
                  <w:rPrChange w:id="25" w:author="Lidia Alice Ruppert Ribeiro" w:date="2019-04-12T17:23:00Z">
                    <w:rPr/>
                  </w:rPrChange>
                </w:rPr>
                <w:t xml:space="preserve"> </w:t>
              </w:r>
            </w:ins>
            <w:ins w:id="26" w:author="Lidia Alice Ruppert Ribeiro" w:date="2019-04-12T17:16:00Z">
              <w:r w:rsidRPr="3B74353C">
                <w:rPr>
                  <w:rStyle w:val="FootnoteReference"/>
                  <w:rFonts w:asciiTheme="majorHAnsi" w:hAnsiTheme="majorHAnsi" w:cstheme="majorBidi"/>
                  <w:sz w:val="18"/>
                  <w:szCs w:val="18"/>
                  <w:highlight w:val="lightGray"/>
                  <w:rPrChange w:id="27" w:author="Lidia Alice Ruppert Ribeiro" w:date="2019-04-12T17:23:00Z">
                    <w:rPr/>
                  </w:rPrChange>
                </w:rPr>
                <w:footnoteReference w:id="2"/>
              </w:r>
            </w:ins>
            <w:ins w:id="32" w:author="Lidia Alice Ruppert Ribeiro" w:date="2019-04-12T17:23:00Z">
              <w:r w:rsidR="3B74353C" w:rsidRPr="3B74353C">
                <w:rPr>
                  <w:rFonts w:asciiTheme="majorHAnsi" w:hAnsiTheme="majorHAnsi" w:cstheme="majorBidi"/>
                  <w:sz w:val="18"/>
                  <w:szCs w:val="18"/>
                  <w:highlight w:val="lightGray"/>
                  <w:rPrChange w:id="33" w:author="Lidia Alice Ruppert Ribeiro" w:date="2019-04-12T17:23:00Z">
                    <w:rPr/>
                  </w:rPrChange>
                </w:rPr>
                <w:t>)</w:t>
              </w:r>
            </w:ins>
          </w:p>
          <w:p w14:paraId="33652145" w14:textId="33B3B2DC" w:rsidR="003754A4" w:rsidRPr="0007636C" w:rsidDel="3B74353C" w:rsidRDefault="00DC745D">
            <w:pPr>
              <w:ind w:left="313"/>
              <w:jc w:val="both"/>
              <w:rPr>
                <w:del w:id="34" w:author="Lidia Alice Ruppert Ribeiro" w:date="2019-04-12T17:23:00Z"/>
                <w:rStyle w:val="FootnoteReference"/>
                <w:rFonts w:asciiTheme="majorHAnsi" w:hAnsiTheme="majorHAnsi" w:cstheme="majorBidi"/>
                <w:sz w:val="18"/>
                <w:szCs w:val="18"/>
                <w:highlight w:val="lightGray"/>
                <w:rPrChange w:id="35" w:author="Lidia Alice Ruppert Ribeiro" w:date="2019-04-12T17:16:00Z">
                  <w:rPr>
                    <w:del w:id="36" w:author="Lidia Alice Ruppert Ribeiro" w:date="2019-04-12T17:23:00Z"/>
                  </w:rPr>
                </w:rPrChange>
              </w:rPr>
              <w:pPrChange w:id="37" w:author="Lidia Alice Ruppert Ribeiro" w:date="2019-04-12T17:16:00Z">
                <w:pPr>
                  <w:ind w:left="313"/>
                </w:pPr>
              </w:pPrChange>
            </w:pPr>
            <w:del w:id="38" w:author="Lidia Alice Ruppert Ribeiro" w:date="2019-04-12T17:16:00Z">
              <w:r w:rsidRPr="28DBE73A" w:rsidDel="618A1164">
                <w:rPr>
                  <w:rStyle w:val="FootnoteReference"/>
                  <w:rFonts w:asciiTheme="majorHAnsi" w:hAnsiTheme="majorHAnsi" w:cstheme="majorBidi"/>
                  <w:sz w:val="18"/>
                  <w:szCs w:val="18"/>
                  <w:highlight w:val="lightGray"/>
                  <w:rPrChange w:id="39" w:author="Lidia Alice Ruppert Ribeiro" w:date="2019-04-12T16:51:00Z">
                    <w:rPr>
                      <w:rStyle w:val="FootnoteReference"/>
                      <w:rFonts w:asciiTheme="majorHAnsi" w:hAnsiTheme="majorHAnsi" w:cstheme="majorHAnsi"/>
                      <w:sz w:val="18"/>
                      <w:szCs w:val="18"/>
                      <w:highlight w:val="lightGray"/>
                    </w:rPr>
                  </w:rPrChange>
                </w:rPr>
                <w:footnoteReference w:id="3"/>
              </w:r>
            </w:del>
          </w:p>
          <w:p w14:paraId="4E3B570F" w14:textId="77777777" w:rsidR="3B74353C" w:rsidDel="000C2E97" w:rsidRDefault="3B74353C">
            <w:pPr>
              <w:ind w:left="313"/>
              <w:jc w:val="both"/>
              <w:rPr>
                <w:del w:id="42" w:author="Marko Heiss" w:date="2019-04-15T10:42:00Z"/>
                <w:rFonts w:asciiTheme="majorHAnsi" w:hAnsiTheme="majorHAnsi" w:cstheme="majorBidi"/>
                <w:sz w:val="18"/>
                <w:szCs w:val="18"/>
                <w:highlight w:val="lightGray"/>
                <w:rPrChange w:id="43" w:author="Lidia Alice Ruppert Ribeiro" w:date="2019-04-12T17:23:00Z">
                  <w:rPr>
                    <w:del w:id="44" w:author="Marko Heiss" w:date="2019-04-15T10:42:00Z"/>
                  </w:rPr>
                </w:rPrChange>
              </w:rPr>
              <w:pPrChange w:id="45" w:author="Lidia Alice Ruppert Ribeiro" w:date="2019-04-12T17:23:00Z">
                <w:pPr/>
              </w:pPrChange>
            </w:pPr>
          </w:p>
          <w:p w14:paraId="046CEA9A" w14:textId="1D81179C" w:rsidR="007918A4" w:rsidRPr="00DF2EB4" w:rsidDel="618A1164" w:rsidRDefault="007918A4" w:rsidP="000C2E97">
            <w:pPr>
              <w:jc w:val="both"/>
              <w:rPr>
                <w:rFonts w:asciiTheme="majorHAnsi" w:hAnsiTheme="majorHAnsi" w:cstheme="majorBidi"/>
                <w:i/>
                <w:iCs/>
                <w:sz w:val="18"/>
                <w:szCs w:val="18"/>
                <w:rPrChange w:id="46" w:author="Lidia Alice Ruppert Ribeiro" w:date="2019-04-12T17:51:00Z">
                  <w:rPr/>
                </w:rPrChange>
              </w:rPr>
              <w:pPrChange w:id="47" w:author="Marko Heiss" w:date="2019-04-15T10:42:00Z">
                <w:pPr>
                  <w:ind w:left="313"/>
                </w:pPr>
              </w:pPrChange>
            </w:pPr>
            <w:r w:rsidRPr="09E810D2">
              <w:rPr>
                <w:rFonts w:asciiTheme="majorHAnsi" w:eastAsiaTheme="majorEastAsia" w:hAnsiTheme="majorHAnsi" w:cstheme="majorBidi"/>
                <w:i/>
                <w:iCs/>
                <w:sz w:val="18"/>
                <w:szCs w:val="18"/>
                <w:rPrChange w:id="48" w:author="Lidia Alice Ruppert Ribeiro" w:date="2019-04-12T17:51:00Z">
                  <w:rPr>
                    <w:rFonts w:asciiTheme="majorHAnsi" w:eastAsiaTheme="majorEastAsia" w:hAnsiTheme="majorHAnsi" w:cstheme="majorHAnsi"/>
                    <w:i/>
                    <w:iCs/>
                    <w:sz w:val="18"/>
                    <w:szCs w:val="18"/>
                  </w:rPr>
                </w:rPrChange>
              </w:rPr>
              <w:t xml:space="preserve">As intervenções com manipuladores estão presentes em todas </w:t>
            </w:r>
            <w:ins w:id="49" w:author="Marko Heiss" w:date="2019-04-12T16:54:00Z">
              <w:r w:rsidR="001A3830" w:rsidRPr="09E810D2">
                <w:rPr>
                  <w:rFonts w:asciiTheme="majorHAnsi" w:eastAsiaTheme="majorEastAsia" w:hAnsiTheme="majorHAnsi" w:cstheme="majorBidi"/>
                  <w:i/>
                  <w:iCs/>
                  <w:sz w:val="18"/>
                  <w:szCs w:val="18"/>
                  <w:rPrChange w:id="50" w:author="Lidia Alice Ruppert Ribeiro" w:date="2019-04-12T17:51:00Z">
                    <w:rPr>
                      <w:rFonts w:asciiTheme="majorHAnsi" w:eastAsiaTheme="majorEastAsia" w:hAnsiTheme="majorHAnsi" w:cstheme="majorHAnsi"/>
                      <w:i/>
                      <w:iCs/>
                      <w:sz w:val="18"/>
                      <w:szCs w:val="18"/>
                    </w:rPr>
                  </w:rPrChange>
                </w:rPr>
                <w:t xml:space="preserve">as </w:t>
              </w:r>
            </w:ins>
            <w:r w:rsidRPr="09E810D2">
              <w:rPr>
                <w:rFonts w:asciiTheme="majorHAnsi" w:eastAsiaTheme="majorEastAsia" w:hAnsiTheme="majorHAnsi" w:cstheme="majorBidi"/>
                <w:i/>
                <w:iCs/>
                <w:sz w:val="18"/>
                <w:szCs w:val="18"/>
                <w:rPrChange w:id="51" w:author="Lidia Alice Ruppert Ribeiro" w:date="2019-04-12T17:51:00Z">
                  <w:rPr>
                    <w:rFonts w:asciiTheme="majorHAnsi" w:eastAsiaTheme="majorEastAsia" w:hAnsiTheme="majorHAnsi" w:cstheme="majorHAnsi"/>
                    <w:i/>
                    <w:iCs/>
                    <w:sz w:val="18"/>
                    <w:szCs w:val="18"/>
                  </w:rPr>
                </w:rPrChange>
              </w:rPr>
              <w:t>etapas do processo de produção da Petrobrás (perfuração</w:t>
            </w:r>
            <w:r w:rsidR="00DC745D" w:rsidRPr="09E810D2">
              <w:rPr>
                <w:rFonts w:asciiTheme="majorHAnsi" w:eastAsiaTheme="majorEastAsia" w:hAnsiTheme="majorHAnsi" w:cstheme="majorBidi"/>
                <w:i/>
                <w:iCs/>
                <w:sz w:val="18"/>
                <w:szCs w:val="18"/>
                <w:rPrChange w:id="52" w:author="Lidia Alice Ruppert Ribeiro" w:date="2019-04-12T17:51:00Z">
                  <w:rPr>
                    <w:rFonts w:asciiTheme="majorHAnsi" w:eastAsiaTheme="majorEastAsia" w:hAnsiTheme="majorHAnsi" w:cstheme="majorHAnsi"/>
                    <w:i/>
                    <w:iCs/>
                    <w:sz w:val="18"/>
                    <w:szCs w:val="18"/>
                  </w:rPr>
                </w:rPrChange>
              </w:rPr>
              <w:t xml:space="preserve">, </w:t>
            </w:r>
            <w:r w:rsidRPr="09E810D2">
              <w:rPr>
                <w:rFonts w:asciiTheme="majorHAnsi" w:eastAsiaTheme="majorEastAsia" w:hAnsiTheme="majorHAnsi" w:cstheme="majorBidi"/>
                <w:i/>
                <w:iCs/>
                <w:sz w:val="18"/>
                <w:szCs w:val="18"/>
                <w:rPrChange w:id="53" w:author="Lidia Alice Ruppert Ribeiro" w:date="2019-04-12T17:51:00Z">
                  <w:rPr>
                    <w:rFonts w:asciiTheme="majorHAnsi" w:eastAsiaTheme="majorEastAsia" w:hAnsiTheme="majorHAnsi" w:cstheme="majorHAnsi"/>
                    <w:i/>
                    <w:iCs/>
                    <w:sz w:val="18"/>
                    <w:szCs w:val="18"/>
                  </w:rPr>
                </w:rPrChange>
              </w:rPr>
              <w:t>completação</w:t>
            </w:r>
            <w:r w:rsidR="00DC745D" w:rsidRPr="09E810D2">
              <w:rPr>
                <w:rFonts w:asciiTheme="majorHAnsi" w:eastAsiaTheme="majorEastAsia" w:hAnsiTheme="majorHAnsi" w:cstheme="majorBidi"/>
                <w:i/>
                <w:iCs/>
                <w:sz w:val="18"/>
                <w:szCs w:val="18"/>
                <w:rPrChange w:id="54" w:author="Lidia Alice Ruppert Ribeiro" w:date="2019-04-12T17:51:00Z">
                  <w:rPr>
                    <w:rFonts w:asciiTheme="majorHAnsi" w:eastAsiaTheme="majorEastAsia" w:hAnsiTheme="majorHAnsi" w:cstheme="majorHAnsi"/>
                    <w:i/>
                    <w:iCs/>
                    <w:sz w:val="18"/>
                    <w:szCs w:val="18"/>
                  </w:rPr>
                </w:rPrChange>
              </w:rPr>
              <w:t xml:space="preserve">, e </w:t>
            </w:r>
            <w:r w:rsidRPr="09E810D2">
              <w:rPr>
                <w:rFonts w:asciiTheme="majorHAnsi" w:eastAsiaTheme="majorEastAsia" w:hAnsiTheme="majorHAnsi" w:cstheme="majorBidi"/>
                <w:i/>
                <w:iCs/>
                <w:sz w:val="18"/>
                <w:szCs w:val="18"/>
                <w:rPrChange w:id="55" w:author="Lidia Alice Ruppert Ribeiro" w:date="2019-04-12T17:51:00Z">
                  <w:rPr>
                    <w:rFonts w:asciiTheme="majorHAnsi" w:eastAsiaTheme="majorEastAsia" w:hAnsiTheme="majorHAnsi" w:cstheme="majorHAnsi"/>
                    <w:i/>
                    <w:iCs/>
                    <w:sz w:val="18"/>
                    <w:szCs w:val="18"/>
                  </w:rPr>
                </w:rPrChange>
              </w:rPr>
              <w:t xml:space="preserve">extração). </w:t>
            </w:r>
            <w:del w:id="56" w:author="Lidia Alice Ruppert Ribeiro" w:date="2019-04-12T17:50:00Z">
              <w:r w:rsidRPr="7F5F2EEC" w:rsidDel="69C510C8">
                <w:rPr>
                  <w:rFonts w:asciiTheme="majorHAnsi" w:eastAsiaTheme="majorEastAsia" w:hAnsiTheme="majorHAnsi" w:cstheme="majorBidi"/>
                  <w:i/>
                  <w:iCs/>
                  <w:sz w:val="18"/>
                  <w:szCs w:val="18"/>
                  <w:rPrChange w:id="57" w:author="Lidia Alice Ruppert Ribeiro" w:date="2019-04-12T17:39:00Z">
                    <w:rPr>
                      <w:rFonts w:asciiTheme="majorHAnsi" w:eastAsiaTheme="majorEastAsia" w:hAnsiTheme="majorHAnsi" w:cstheme="majorHAnsi"/>
                      <w:i/>
                      <w:iCs/>
                      <w:sz w:val="18"/>
                      <w:szCs w:val="18"/>
                    </w:rPr>
                  </w:rPrChange>
                </w:rPr>
                <w:delText xml:space="preserve">Além de fazerem atividades de rotina e de manutenção </w:delText>
              </w:r>
            </w:del>
            <w:del w:id="58" w:author="Marko Heiss" w:date="2019-04-12T16:54:00Z">
              <w:r w:rsidRPr="00DF2EB4" w:rsidDel="001A3830">
                <w:rPr>
                  <w:rFonts w:asciiTheme="majorHAnsi" w:eastAsiaTheme="majorEastAsia" w:hAnsiTheme="majorHAnsi" w:cstheme="majorHAnsi"/>
                  <w:i/>
                  <w:iCs/>
                  <w:sz w:val="18"/>
                  <w:szCs w:val="18"/>
                </w:rPr>
                <w:delText>(</w:delText>
              </w:r>
            </w:del>
            <w:del w:id="59" w:author="Lidia Alice Ruppert Ribeiro" w:date="2019-04-12T17:50:00Z">
              <w:r w:rsidRPr="7F5F2EEC" w:rsidDel="69C510C8">
                <w:rPr>
                  <w:rFonts w:asciiTheme="majorHAnsi" w:eastAsiaTheme="majorEastAsia" w:hAnsiTheme="majorHAnsi" w:cstheme="majorBidi"/>
                  <w:i/>
                  <w:iCs/>
                  <w:sz w:val="18"/>
                  <w:szCs w:val="18"/>
                  <w:rPrChange w:id="60" w:author="Lidia Alice Ruppert Ribeiro" w:date="2019-04-12T17:39:00Z">
                    <w:rPr>
                      <w:rFonts w:asciiTheme="majorHAnsi" w:eastAsiaTheme="majorEastAsia" w:hAnsiTheme="majorHAnsi" w:cstheme="majorHAnsi"/>
                      <w:i/>
                      <w:iCs/>
                      <w:sz w:val="18"/>
                      <w:szCs w:val="18"/>
                    </w:rPr>
                  </w:rPrChange>
                </w:rPr>
                <w:delText>preditiva e corretiv</w:delText>
              </w:r>
            </w:del>
            <w:del w:id="61" w:author="Marko Heiss" w:date="2019-04-12T16:54:00Z">
              <w:r w:rsidRPr="00DF2EB4" w:rsidDel="001A3830">
                <w:rPr>
                  <w:rFonts w:asciiTheme="majorHAnsi" w:eastAsiaTheme="majorEastAsia" w:hAnsiTheme="majorHAnsi" w:cstheme="majorHAnsi"/>
                  <w:i/>
                  <w:iCs/>
                  <w:sz w:val="18"/>
                  <w:szCs w:val="18"/>
                </w:rPr>
                <w:delText>a</w:delText>
              </w:r>
            </w:del>
            <w:ins w:id="62" w:author="Marko Heiss" w:date="2019-04-12T16:54:00Z">
              <w:del w:id="63" w:author="Lidia Alice Ruppert Ribeiro" w:date="2019-04-12T17:50:00Z">
                <w:r w:rsidR="001A3830" w:rsidRPr="7F5F2EEC" w:rsidDel="69C510C8">
                  <w:rPr>
                    <w:rFonts w:asciiTheme="majorHAnsi" w:eastAsiaTheme="majorEastAsia" w:hAnsiTheme="majorHAnsi" w:cstheme="majorBidi"/>
                    <w:i/>
                    <w:iCs/>
                    <w:sz w:val="18"/>
                    <w:szCs w:val="18"/>
                    <w:rPrChange w:id="64" w:author="Lidia Alice Ruppert Ribeiro" w:date="2019-04-12T17:39:00Z">
                      <w:rPr>
                        <w:rFonts w:asciiTheme="majorHAnsi" w:eastAsiaTheme="majorEastAsia" w:hAnsiTheme="majorHAnsi" w:cstheme="majorHAnsi"/>
                        <w:i/>
                        <w:iCs/>
                        <w:sz w:val="18"/>
                        <w:szCs w:val="18"/>
                      </w:rPr>
                    </w:rPrChange>
                  </w:rPr>
                  <w:delText>a</w:delText>
                </w:r>
              </w:del>
            </w:ins>
            <w:del w:id="65" w:author="Marko Heiss" w:date="2019-04-12T16:54:00Z">
              <w:r w:rsidRPr="00DF2EB4" w:rsidDel="001A3830">
                <w:rPr>
                  <w:rFonts w:asciiTheme="majorHAnsi" w:eastAsiaTheme="majorEastAsia" w:hAnsiTheme="majorHAnsi" w:cstheme="majorHAnsi"/>
                  <w:i/>
                  <w:iCs/>
                  <w:sz w:val="18"/>
                  <w:szCs w:val="18"/>
                </w:rPr>
                <w:delText>)</w:delText>
              </w:r>
            </w:del>
            <w:del w:id="66" w:author="Lidia Alice Ruppert Ribeiro" w:date="2019-04-12T17:50:00Z">
              <w:r w:rsidRPr="7F5F2EEC" w:rsidDel="69C510C8">
                <w:rPr>
                  <w:rFonts w:asciiTheme="majorHAnsi" w:eastAsiaTheme="majorEastAsia" w:hAnsiTheme="majorHAnsi" w:cstheme="majorBidi"/>
                  <w:i/>
                  <w:iCs/>
                  <w:sz w:val="18"/>
                  <w:szCs w:val="18"/>
                  <w:rPrChange w:id="67" w:author="Lidia Alice Ruppert Ribeiro" w:date="2019-04-12T17:39:00Z">
                    <w:rPr>
                      <w:rFonts w:asciiTheme="majorHAnsi" w:eastAsiaTheme="majorEastAsia" w:hAnsiTheme="majorHAnsi" w:cstheme="majorHAnsi"/>
                      <w:i/>
                      <w:iCs/>
                      <w:sz w:val="18"/>
                      <w:szCs w:val="18"/>
                    </w:rPr>
                  </w:rPrChange>
                </w:rPr>
                <w:delText>.</w:delText>
              </w:r>
            </w:del>
            <w:ins w:id="68" w:author="Lidia Alice Ruppert Ribeiro" w:date="2019-04-12T17:39:00Z">
              <w:r w:rsidR="7F5F2EEC" w:rsidRPr="09E810D2">
                <w:rPr>
                  <w:rFonts w:asciiTheme="majorHAnsi" w:eastAsiaTheme="majorEastAsia" w:hAnsiTheme="majorHAnsi" w:cstheme="majorBidi"/>
                  <w:i/>
                  <w:iCs/>
                  <w:sz w:val="18"/>
                  <w:szCs w:val="18"/>
                  <w:rPrChange w:id="69" w:author="Lidia Alice Ruppert Ribeiro" w:date="2019-04-12T17:51:00Z">
                    <w:rPr/>
                  </w:rPrChange>
                </w:rPr>
                <w:t>(Macaé).</w:t>
              </w:r>
            </w:ins>
          </w:p>
          <w:p w14:paraId="44EF1381" w14:textId="491D7D4C" w:rsidR="007918A4" w:rsidRPr="00DF2EB4" w:rsidDel="618A1164" w:rsidRDefault="007918A4">
            <w:pPr>
              <w:ind w:left="313"/>
              <w:jc w:val="both"/>
              <w:rPr>
                <w:del w:id="70" w:author="Lidia Alice Ruppert Ribeiro" w:date="2019-04-12T17:16:00Z"/>
                <w:rFonts w:asciiTheme="majorHAnsi" w:eastAsiaTheme="majorEastAsia" w:hAnsiTheme="majorHAnsi" w:cstheme="majorBidi"/>
                <w:i/>
                <w:iCs/>
                <w:sz w:val="18"/>
                <w:szCs w:val="18"/>
                <w:rPrChange w:id="71" w:author="Lidia Alice Ruppert Ribeiro" w:date="2019-04-12T17:15:00Z">
                  <w:rPr>
                    <w:del w:id="72" w:author="Lidia Alice Ruppert Ribeiro" w:date="2019-04-12T17:16:00Z"/>
                  </w:rPr>
                </w:rPrChange>
              </w:rPr>
              <w:pPrChange w:id="73" w:author="Lidia Alice Ruppert Ribeiro" w:date="2019-04-12T17:15:00Z">
                <w:pPr>
                  <w:ind w:left="313"/>
                </w:pPr>
              </w:pPrChange>
            </w:pPr>
            <w:del w:id="74" w:author="Lidia Alice Ruppert Ribeiro" w:date="2019-04-12T17:23:00Z">
              <w:r w:rsidRPr="618A1164" w:rsidDel="3B74353C">
                <w:rPr>
                  <w:rStyle w:val="FootnoteReference"/>
                  <w:rFonts w:asciiTheme="majorHAnsi" w:hAnsiTheme="majorHAnsi" w:cstheme="majorBidi"/>
                  <w:sz w:val="18"/>
                  <w:szCs w:val="18"/>
                  <w:highlight w:val="lightGray"/>
                  <w:rPrChange w:id="75" w:author="Lidia Alice Ruppert Ribeiro" w:date="2019-04-12T17:16:00Z">
                    <w:rPr/>
                  </w:rPrChange>
                </w:rPr>
                <w:footnoteReference w:id="4"/>
              </w:r>
            </w:del>
          </w:p>
          <w:p w14:paraId="5DA70672" w14:textId="7549668D" w:rsidR="618A1164" w:rsidDel="3B74353C" w:rsidRDefault="618A1164">
            <w:pPr>
              <w:ind w:left="313"/>
              <w:jc w:val="both"/>
              <w:rPr>
                <w:del w:id="81" w:author="Lidia Alice Ruppert Ribeiro" w:date="2019-04-12T17:23:00Z"/>
                <w:rFonts w:asciiTheme="majorHAnsi" w:hAnsiTheme="majorHAnsi" w:cstheme="majorBidi"/>
                <w:sz w:val="18"/>
                <w:szCs w:val="18"/>
                <w:rPrChange w:id="82" w:author="Lidia Alice Ruppert Ribeiro" w:date="2019-04-12T17:16:00Z">
                  <w:rPr>
                    <w:del w:id="83" w:author="Lidia Alice Ruppert Ribeiro" w:date="2019-04-12T17:23:00Z"/>
                  </w:rPr>
                </w:rPrChange>
              </w:rPr>
              <w:pPrChange w:id="84" w:author="Lidia Alice Ruppert Ribeiro" w:date="2019-04-12T17:16:00Z">
                <w:pPr/>
              </w:pPrChange>
            </w:pPr>
          </w:p>
          <w:p w14:paraId="504A46C1" w14:textId="7ED0B681" w:rsidR="00DC745D" w:rsidRPr="0007636C" w:rsidDel="7F5F2EEC" w:rsidRDefault="00DC745D">
            <w:pPr>
              <w:ind w:left="313"/>
              <w:jc w:val="both"/>
              <w:rPr>
                <w:del w:id="85" w:author="Lidia Alice Ruppert Ribeiro" w:date="2019-04-12T17:39:00Z"/>
                <w:rFonts w:asciiTheme="majorHAnsi" w:hAnsiTheme="majorHAnsi" w:cstheme="majorBidi"/>
                <w:sz w:val="18"/>
                <w:szCs w:val="18"/>
                <w:rPrChange w:id="86" w:author="Lidia Alice Ruppert Ribeiro" w:date="2019-04-12T17:35:00Z">
                  <w:rPr>
                    <w:del w:id="87" w:author="Lidia Alice Ruppert Ribeiro" w:date="2019-04-12T17:39:00Z"/>
                  </w:rPr>
                </w:rPrChange>
              </w:rPr>
              <w:pPrChange w:id="88" w:author="Lidia Alice Ruppert Ribeiro" w:date="2019-04-12T17:35:00Z">
                <w:pPr>
                  <w:ind w:left="313"/>
                </w:pPr>
              </w:pPrChange>
            </w:pPr>
          </w:p>
          <w:p w14:paraId="2DD2D934" w14:textId="167CFC2D" w:rsidR="7F5F2EEC" w:rsidRDefault="7F5F2EEC">
            <w:pPr>
              <w:ind w:left="313"/>
              <w:jc w:val="both"/>
              <w:rPr>
                <w:rFonts w:asciiTheme="majorHAnsi" w:eastAsiaTheme="majorEastAsia" w:hAnsiTheme="majorHAnsi" w:cstheme="majorBidi"/>
                <w:i/>
                <w:iCs/>
                <w:sz w:val="18"/>
                <w:szCs w:val="18"/>
                <w:rPrChange w:id="89" w:author="Lidia Alice Ruppert Ribeiro" w:date="2019-04-12T17:39:00Z">
                  <w:rPr/>
                </w:rPrChange>
              </w:rPr>
              <w:pPrChange w:id="90" w:author="Lidia Alice Ruppert Ribeiro" w:date="2019-04-12T17:39:00Z">
                <w:pPr/>
              </w:pPrChange>
            </w:pPr>
          </w:p>
          <w:p w14:paraId="4CFDF02D" w14:textId="20DA610F" w:rsidR="00DC745D" w:rsidRPr="0007636C" w:rsidDel="137BA992" w:rsidRDefault="00DC745D">
            <w:pPr>
              <w:ind w:left="313"/>
              <w:jc w:val="both"/>
              <w:rPr>
                <w:ins w:id="91" w:author="Lidia Alice Ruppert Ribeiro" w:date="2019-04-12T17:34:00Z"/>
                <w:del w:id="92" w:author="Lidia Alice Ruppert Ribeiro" w:date="2019-04-12T17:35:00Z"/>
                <w:rFonts w:asciiTheme="majorHAnsi" w:hAnsiTheme="majorHAnsi" w:cstheme="majorBidi"/>
                <w:sz w:val="18"/>
                <w:szCs w:val="18"/>
                <w:rPrChange w:id="93" w:author="Lidia Alice Ruppert Ribeiro" w:date="2019-04-12T17:34:00Z">
                  <w:rPr>
                    <w:ins w:id="94" w:author="Lidia Alice Ruppert Ribeiro" w:date="2019-04-12T17:34:00Z"/>
                    <w:del w:id="95" w:author="Lidia Alice Ruppert Ribeiro" w:date="2019-04-12T17:35:00Z"/>
                  </w:rPr>
                </w:rPrChange>
              </w:rPr>
              <w:pPrChange w:id="96" w:author="Lidia Alice Ruppert Ribeiro" w:date="2019-04-12T17:34:00Z">
                <w:pPr>
                  <w:ind w:left="313"/>
                </w:pPr>
              </w:pPrChange>
            </w:pPr>
            <w:r w:rsidRPr="28DBE73A">
              <w:rPr>
                <w:rFonts w:asciiTheme="majorHAnsi" w:hAnsiTheme="majorHAnsi" w:cstheme="majorBidi"/>
                <w:sz w:val="18"/>
                <w:szCs w:val="18"/>
                <w:rPrChange w:id="97" w:author="Lidia Alice Ruppert Ribeiro" w:date="2019-04-12T16:51:00Z">
                  <w:rPr>
                    <w:rFonts w:asciiTheme="majorHAnsi" w:hAnsiTheme="majorHAnsi" w:cstheme="majorHAnsi"/>
                    <w:sz w:val="18"/>
                    <w:szCs w:val="18"/>
                  </w:rPr>
                </w:rPrChange>
              </w:rPr>
              <w:t>-</w:t>
            </w:r>
            <w:ins w:id="98" w:author="Lidia Alice Ruppert Ribeiro" w:date="2019-04-12T17:35:00Z">
              <w:r w:rsidR="33D59A30" w:rsidRPr="28DBE73A">
                <w:rPr>
                  <w:rFonts w:asciiTheme="majorHAnsi" w:hAnsiTheme="majorHAnsi" w:cstheme="majorBidi"/>
                  <w:sz w:val="18"/>
                  <w:szCs w:val="18"/>
                  <w:rPrChange w:id="99" w:author="Lidia Alice Ruppert Ribeiro" w:date="2019-04-12T16:51:00Z">
                    <w:rPr>
                      <w:rFonts w:asciiTheme="majorHAnsi" w:hAnsiTheme="majorHAnsi" w:cstheme="majorHAnsi"/>
                      <w:sz w:val="18"/>
                      <w:szCs w:val="18"/>
                    </w:rPr>
                  </w:rPrChange>
                </w:rPr>
                <w:t>-</w:t>
              </w:r>
            </w:ins>
          </w:p>
          <w:p w14:paraId="7DC13651" w14:textId="77777777" w:rsidR="137BA992" w:rsidDel="33D59A30" w:rsidRDefault="137BA992">
            <w:pPr>
              <w:ind w:left="313"/>
              <w:jc w:val="both"/>
              <w:rPr>
                <w:del w:id="100" w:author="Lidia Alice Ruppert Ribeiro" w:date="2019-04-12T17:35:00Z"/>
                <w:rFonts w:asciiTheme="majorHAnsi" w:hAnsiTheme="majorHAnsi" w:cstheme="majorBidi"/>
                <w:sz w:val="18"/>
                <w:szCs w:val="18"/>
                <w:rPrChange w:id="101" w:author="Lidia Alice Ruppert Ribeiro" w:date="2019-04-12T17:35:00Z">
                  <w:rPr>
                    <w:del w:id="102" w:author="Lidia Alice Ruppert Ribeiro" w:date="2019-04-12T17:35:00Z"/>
                  </w:rPr>
                </w:rPrChange>
              </w:rPr>
              <w:pPrChange w:id="103" w:author="Lidia Alice Ruppert Ribeiro" w:date="2019-04-12T17:35:00Z">
                <w:pPr/>
              </w:pPrChange>
            </w:pPr>
          </w:p>
          <w:p w14:paraId="06035F6A" w14:textId="4E768EF8" w:rsidR="00DC745D" w:rsidRPr="0007636C" w:rsidRDefault="00DC745D">
            <w:pPr>
              <w:ind w:left="313"/>
              <w:jc w:val="both"/>
              <w:rPr>
                <w:rFonts w:asciiTheme="majorHAnsi" w:hAnsiTheme="majorHAnsi" w:cstheme="majorBidi"/>
                <w:sz w:val="18"/>
                <w:szCs w:val="18"/>
                <w:rPrChange w:id="104" w:author="Lidia Alice Ruppert Ribeiro" w:date="2019-04-12T17:35:00Z">
                  <w:rPr/>
                </w:rPrChange>
              </w:rPr>
              <w:pPrChange w:id="105" w:author="Lidia Alice Ruppert Ribeiro" w:date="2019-04-12T17:35:00Z">
                <w:pPr>
                  <w:ind w:left="313"/>
                </w:pPr>
              </w:pPrChange>
            </w:pPr>
            <w:r w:rsidRPr="28DBE73A">
              <w:rPr>
                <w:rFonts w:asciiTheme="majorHAnsi" w:hAnsiTheme="majorHAnsi" w:cstheme="majorBidi"/>
                <w:sz w:val="18"/>
                <w:szCs w:val="18"/>
                <w:rPrChange w:id="106" w:author="Lidia Alice Ruppert Ribeiro" w:date="2019-04-12T16:51:00Z">
                  <w:rPr>
                    <w:rFonts w:asciiTheme="majorHAnsi" w:hAnsiTheme="majorHAnsi" w:cstheme="majorHAnsi"/>
                    <w:sz w:val="18"/>
                    <w:szCs w:val="18"/>
                  </w:rPr>
                </w:rPrChange>
              </w:rPr>
              <w:t>-</w:t>
            </w:r>
            <w:del w:id="107" w:author="Lidia Alice Ruppert Ribeiro" w:date="2019-04-12T17:35:00Z">
              <w:r w:rsidRPr="28DBE73A" w:rsidDel="33D59A30">
                <w:rPr>
                  <w:rFonts w:asciiTheme="majorHAnsi" w:hAnsiTheme="majorHAnsi" w:cstheme="majorBidi"/>
                  <w:sz w:val="18"/>
                  <w:szCs w:val="18"/>
                  <w:rPrChange w:id="108" w:author="Lidia Alice Ruppert Ribeiro" w:date="2019-04-12T16:51:00Z">
                    <w:rPr>
                      <w:rFonts w:asciiTheme="majorHAnsi" w:hAnsiTheme="majorHAnsi" w:cstheme="majorHAnsi"/>
                      <w:sz w:val="18"/>
                      <w:szCs w:val="18"/>
                    </w:rPr>
                  </w:rPrChange>
                </w:rPr>
                <w:delText>-</w:delText>
              </w:r>
            </w:del>
          </w:p>
          <w:p w14:paraId="48DD3455" w14:textId="025832F6" w:rsidR="00DC745D" w:rsidRPr="00315379" w:rsidDel="000C2E97" w:rsidRDefault="00DC745D">
            <w:pPr>
              <w:ind w:left="313"/>
              <w:jc w:val="both"/>
              <w:rPr>
                <w:ins w:id="109" w:author="Lidia Alice Ruppert Ribeiro" w:date="2019-04-12T16:53:00Z"/>
                <w:del w:id="110" w:author="Marko Heiss" w:date="2019-04-15T10:43:00Z"/>
                <w:rFonts w:asciiTheme="majorHAnsi" w:hAnsiTheme="majorHAnsi" w:cstheme="majorBidi"/>
                <w:sz w:val="18"/>
                <w:szCs w:val="18"/>
                <w:rPrChange w:id="111" w:author="Lidia Alice Ruppert Ribeiro" w:date="2019-04-12T16:53:00Z">
                  <w:rPr>
                    <w:ins w:id="112" w:author="Lidia Alice Ruppert Ribeiro" w:date="2019-04-12T16:53:00Z"/>
                    <w:del w:id="113" w:author="Marko Heiss" w:date="2019-04-15T10:43:00Z"/>
                  </w:rPr>
                </w:rPrChange>
              </w:rPr>
              <w:pPrChange w:id="114" w:author="Lidia Alice Ruppert Ribeiro" w:date="2019-04-12T16:53:00Z">
                <w:pPr>
                  <w:ind w:left="313"/>
                </w:pPr>
              </w:pPrChange>
            </w:pPr>
            <w:bookmarkStart w:id="115" w:name="_GoBack"/>
            <w:bookmarkEnd w:id="115"/>
          </w:p>
          <w:p w14:paraId="4908CD49" w14:textId="289BDF97" w:rsidR="5C0A7721" w:rsidDel="000C2E97" w:rsidRDefault="5C0A7721">
            <w:pPr>
              <w:ind w:left="313"/>
              <w:jc w:val="both"/>
              <w:rPr>
                <w:ins w:id="116" w:author="Lidia Alice Ruppert Ribeiro" w:date="2019-04-12T16:53:00Z"/>
                <w:del w:id="117" w:author="Marko Heiss" w:date="2019-04-15T10:43:00Z"/>
                <w:rFonts w:asciiTheme="majorHAnsi" w:hAnsiTheme="majorHAnsi" w:cstheme="majorBidi"/>
                <w:sz w:val="18"/>
                <w:szCs w:val="18"/>
                <w:rPrChange w:id="118" w:author="Lidia Alice Ruppert Ribeiro" w:date="2019-04-12T16:53:00Z">
                  <w:rPr>
                    <w:ins w:id="119" w:author="Lidia Alice Ruppert Ribeiro" w:date="2019-04-12T16:53:00Z"/>
                    <w:del w:id="120" w:author="Marko Heiss" w:date="2019-04-15T10:43:00Z"/>
                  </w:rPr>
                </w:rPrChange>
              </w:rPr>
              <w:pPrChange w:id="121" w:author="Lidia Alice Ruppert Ribeiro" w:date="2019-04-12T16:53:00Z">
                <w:pPr/>
              </w:pPrChange>
            </w:pPr>
          </w:p>
          <w:p w14:paraId="5F7F3068" w14:textId="2C72D95B" w:rsidR="5C0A7721" w:rsidRDefault="5C0A7721" w:rsidP="000C2E97">
            <w:pPr>
              <w:jc w:val="both"/>
              <w:rPr>
                <w:rFonts w:asciiTheme="majorHAnsi" w:hAnsiTheme="majorHAnsi" w:cstheme="majorBidi"/>
                <w:sz w:val="18"/>
                <w:szCs w:val="18"/>
                <w:rPrChange w:id="122" w:author="Lidia Alice Ruppert Ribeiro" w:date="2019-04-12T16:53:00Z">
                  <w:rPr/>
                </w:rPrChange>
              </w:rPr>
              <w:pPrChange w:id="123" w:author="Marko Heiss" w:date="2019-04-15T10:43:00Z">
                <w:pPr/>
              </w:pPrChange>
            </w:pPr>
          </w:p>
          <w:p w14:paraId="3F742B17" w14:textId="605C9FD8" w:rsidR="5C0A7721" w:rsidDel="61A7FC21" w:rsidRDefault="5C0A7721">
            <w:pPr>
              <w:ind w:left="313"/>
              <w:jc w:val="both"/>
              <w:rPr>
                <w:del w:id="124" w:author="Lidia Alice Ruppert Ribeiro" w:date="2019-04-12T17:59:00Z"/>
                <w:rFonts w:asciiTheme="majorHAnsi" w:hAnsiTheme="majorHAnsi" w:cstheme="majorBidi"/>
                <w:sz w:val="18"/>
                <w:szCs w:val="18"/>
                <w:rPrChange w:id="125" w:author="Lidia Alice Ruppert Ribeiro" w:date="2019-04-12T16:53:00Z">
                  <w:rPr>
                    <w:del w:id="126" w:author="Lidia Alice Ruppert Ribeiro" w:date="2019-04-12T17:59:00Z"/>
                  </w:rPr>
                </w:rPrChange>
              </w:rPr>
              <w:pPrChange w:id="127" w:author="Lidia Alice Ruppert Ribeiro" w:date="2019-04-12T16:53:00Z">
                <w:pPr/>
              </w:pPrChange>
            </w:pPr>
          </w:p>
          <w:p w14:paraId="16C41DBB" w14:textId="79ACB459" w:rsidR="00DC745D" w:rsidRPr="0007636C" w:rsidRDefault="00DC745D">
            <w:pPr>
              <w:pStyle w:val="ListParagraph"/>
              <w:numPr>
                <w:ilvl w:val="0"/>
                <w:numId w:val="8"/>
              </w:numPr>
              <w:jc w:val="both"/>
              <w:rPr>
                <w:rFonts w:asciiTheme="majorHAnsi" w:hAnsiTheme="majorHAnsi" w:cstheme="majorBidi"/>
                <w:sz w:val="20"/>
                <w:szCs w:val="20"/>
                <w:rPrChange w:id="128" w:author="Lidia Alice Ruppert Ribeiro" w:date="2019-04-12T16:51:00Z">
                  <w:rPr/>
                </w:rPrChange>
              </w:rPr>
              <w:pPrChange w:id="129" w:author="Lidia Alice Ruppert Ribeiro" w:date="2019-04-12T16:51:00Z">
                <w:pPr>
                  <w:pStyle w:val="ListParagraph"/>
                  <w:numPr>
                    <w:numId w:val="8"/>
                  </w:numPr>
                  <w:tabs>
                    <w:tab w:val="num" w:pos="113"/>
                  </w:tabs>
                  <w:ind w:left="284" w:hanging="284"/>
                </w:pPr>
              </w:pPrChange>
            </w:pPr>
            <w:r w:rsidRPr="28DBE73A">
              <w:rPr>
                <w:rFonts w:asciiTheme="majorHAnsi" w:hAnsiTheme="majorHAnsi" w:cstheme="majorBidi"/>
                <w:sz w:val="20"/>
                <w:szCs w:val="20"/>
                <w:rPrChange w:id="130" w:author="Lidia Alice Ruppert Ribeiro" w:date="2019-04-12T16:51:00Z">
                  <w:rPr>
                    <w:rFonts w:asciiTheme="majorHAnsi" w:hAnsiTheme="majorHAnsi" w:cstheme="majorHAnsi"/>
                    <w:sz w:val="20"/>
                    <w:szCs w:val="20"/>
                  </w:rPr>
                </w:rPrChange>
              </w:rPr>
              <w:t>ROVs com manipuladores também são utilizados nas paradas de manutenção? Se sim, precisaremos de alguns casos de parada de manutenção no último ano para saber tempo, operações executadas pelos manipuladores e valor gasto pelo serviço. Este serviço já está no contrato com o fornecedor ou é um adicional?</w:t>
            </w:r>
          </w:p>
          <w:p w14:paraId="08110A1A" w14:textId="44E97429" w:rsidR="00DC745D" w:rsidRPr="0007636C" w:rsidRDefault="00DC745D">
            <w:pPr>
              <w:ind w:left="313"/>
              <w:jc w:val="both"/>
              <w:rPr>
                <w:ins w:id="131" w:author="Lidia Alice Ruppert Ribeiro" w:date="2019-04-12T17:37:00Z"/>
                <w:rFonts w:asciiTheme="majorHAnsi" w:hAnsiTheme="majorHAnsi" w:cstheme="majorBidi"/>
                <w:sz w:val="18"/>
                <w:szCs w:val="18"/>
                <w:rPrChange w:id="132" w:author="Lidia Alice Ruppert Ribeiro" w:date="2019-04-12T17:37:00Z">
                  <w:rPr>
                    <w:ins w:id="133" w:author="Lidia Alice Ruppert Ribeiro" w:date="2019-04-12T17:37:00Z"/>
                  </w:rPr>
                </w:rPrChange>
              </w:rPr>
              <w:pPrChange w:id="134" w:author="Lidia Alice Ruppert Ribeiro" w:date="2019-04-12T17:37:00Z">
                <w:pPr>
                  <w:ind w:left="313"/>
                </w:pPr>
              </w:pPrChange>
            </w:pPr>
            <w:r w:rsidRPr="28DBE73A">
              <w:rPr>
                <w:rFonts w:asciiTheme="majorHAnsi" w:hAnsiTheme="majorHAnsi" w:cstheme="majorBidi"/>
                <w:sz w:val="18"/>
                <w:szCs w:val="18"/>
                <w:highlight w:val="lightGray"/>
                <w:rPrChange w:id="135" w:author="Lidia Alice Ruppert Ribeiro" w:date="2019-04-12T16:51:00Z">
                  <w:rPr>
                    <w:rFonts w:asciiTheme="majorHAnsi" w:hAnsiTheme="majorHAnsi" w:cstheme="majorHAnsi"/>
                    <w:sz w:val="18"/>
                    <w:szCs w:val="18"/>
                    <w:highlight w:val="lightGray"/>
                  </w:rPr>
                </w:rPrChange>
              </w:rPr>
              <w:t>11/04/2019 – reunião com César Lima</w:t>
            </w:r>
          </w:p>
          <w:p w14:paraId="04B41A33" w14:textId="54ACF496" w:rsidR="03E5A8C9" w:rsidRDefault="03E5A8C9">
            <w:pPr>
              <w:ind w:left="313"/>
              <w:jc w:val="both"/>
              <w:rPr>
                <w:rFonts w:asciiTheme="majorHAnsi" w:hAnsiTheme="majorHAnsi" w:cstheme="majorBidi"/>
                <w:sz w:val="18"/>
                <w:szCs w:val="18"/>
                <w:highlight w:val="lightGray"/>
                <w:rPrChange w:id="136" w:author="Lidia Alice Ruppert Ribeiro" w:date="2019-04-12T17:37:00Z">
                  <w:rPr/>
                </w:rPrChange>
              </w:rPr>
              <w:pPrChange w:id="137" w:author="Lidia Alice Ruppert Ribeiro" w:date="2019-04-12T17:37:00Z">
                <w:pPr/>
              </w:pPrChange>
            </w:pPr>
          </w:p>
          <w:p w14:paraId="43C5EB13" w14:textId="7BF03936" w:rsidR="00DC745D" w:rsidRPr="0007636C" w:rsidRDefault="2654E320">
            <w:pPr>
              <w:ind w:left="313"/>
              <w:jc w:val="both"/>
              <w:rPr>
                <w:ins w:id="138" w:author="Lidia Alice Ruppert Ribeiro" w:date="2019-04-12T17:32:00Z"/>
                <w:rFonts w:asciiTheme="majorHAnsi" w:hAnsiTheme="majorHAnsi" w:cstheme="majorBidi"/>
                <w:i/>
                <w:iCs/>
                <w:sz w:val="18"/>
                <w:szCs w:val="18"/>
                <w:rPrChange w:id="139" w:author="Lidia Alice Ruppert Ribeiro" w:date="2019-04-12T17:32:00Z">
                  <w:rPr>
                    <w:ins w:id="140" w:author="Lidia Alice Ruppert Ribeiro" w:date="2019-04-12T17:32:00Z"/>
                  </w:rPr>
                </w:rPrChange>
              </w:rPr>
              <w:pPrChange w:id="141" w:author="Lidia Alice Ruppert Ribeiro" w:date="2019-04-12T17:32:00Z">
                <w:pPr>
                  <w:ind w:left="313"/>
                </w:pPr>
              </w:pPrChange>
            </w:pPr>
            <w:ins w:id="142" w:author="Lidia Alice Ruppert Ribeiro" w:date="2019-04-12T17:31:00Z">
              <w:r w:rsidRPr="67EADFD5">
                <w:rPr>
                  <w:rFonts w:asciiTheme="majorHAnsi" w:hAnsiTheme="majorHAnsi" w:cstheme="majorBidi"/>
                  <w:i/>
                  <w:iCs/>
                  <w:sz w:val="18"/>
                  <w:szCs w:val="18"/>
                  <w:rPrChange w:id="143" w:author="Lidia Alice Ruppert Ribeiro" w:date="2019-04-12T17:32:00Z">
                    <w:rPr/>
                  </w:rPrChange>
                </w:rPr>
                <w:t>Ocorrem paradas de produção de vez em quando, principalmente para manutenções corretivas (mas também podem ser preventivas). Porém ele acha que não há manutenções programadas regulares nos moldes das paradas de manutenção de fábricas. Os ManiSub também participam destas operações todas. Quanto antes a produção for retomada, maior o ganho da empresa. Não soube dizer quanto tempo a produção ficou parada em casos recentes. (Macaé).</w:t>
              </w:r>
              <w:r w:rsidRPr="67EADFD5">
                <w:rPr>
                  <w:rFonts w:asciiTheme="majorHAnsi" w:hAnsiTheme="majorHAnsi" w:cstheme="majorBidi"/>
                  <w:i/>
                  <w:iCs/>
                  <w:sz w:val="18"/>
                  <w:szCs w:val="18"/>
                  <w:rPrChange w:id="144" w:author="Lidia Alice Ruppert Ribeiro" w:date="2019-04-12T17:32:00Z">
                    <w:rPr>
                      <w:rFonts w:asciiTheme="majorHAnsi" w:hAnsiTheme="majorHAnsi" w:cstheme="majorHAnsi"/>
                      <w:i/>
                      <w:iCs/>
                      <w:sz w:val="18"/>
                      <w:szCs w:val="18"/>
                    </w:rPr>
                  </w:rPrChange>
                </w:rPr>
                <w:t xml:space="preserve"> </w:t>
              </w:r>
            </w:ins>
          </w:p>
          <w:p w14:paraId="50C7478F" w14:textId="7BF03936" w:rsidR="00DC745D" w:rsidRPr="0007636C" w:rsidRDefault="00DC745D">
            <w:pPr>
              <w:ind w:left="313"/>
              <w:jc w:val="both"/>
              <w:rPr>
                <w:rFonts w:asciiTheme="majorHAnsi" w:hAnsiTheme="majorHAnsi" w:cstheme="majorBidi"/>
                <w:i/>
                <w:iCs/>
                <w:sz w:val="18"/>
                <w:szCs w:val="18"/>
                <w:rPrChange w:id="145" w:author="Lidia Alice Ruppert Ribeiro" w:date="2019-04-12T17:32:00Z">
                  <w:rPr/>
                </w:rPrChange>
              </w:rPr>
              <w:pPrChange w:id="146" w:author="Lidia Alice Ruppert Ribeiro" w:date="2019-04-12T17:32:00Z">
                <w:pPr>
                  <w:ind w:left="313"/>
                </w:pPr>
              </w:pPrChange>
            </w:pPr>
          </w:p>
          <w:p w14:paraId="1FEC60DE" w14:textId="1F5D6B52" w:rsidR="00DC745D" w:rsidRPr="0007636C" w:rsidRDefault="00DF2EB4">
            <w:pPr>
              <w:ind w:left="313"/>
              <w:jc w:val="both"/>
              <w:rPr>
                <w:rFonts w:asciiTheme="majorHAnsi" w:hAnsiTheme="majorHAnsi" w:cstheme="majorBidi"/>
                <w:sz w:val="18"/>
                <w:szCs w:val="18"/>
                <w:rPrChange w:id="147" w:author="Lidia Alice Ruppert Ribeiro" w:date="2019-04-12T16:51:00Z">
                  <w:rPr/>
                </w:rPrChange>
              </w:rPr>
              <w:pPrChange w:id="148" w:author="Lidia Alice Ruppert Ribeiro" w:date="2019-04-12T16:51:00Z">
                <w:pPr>
                  <w:ind w:left="313"/>
                </w:pPr>
              </w:pPrChange>
            </w:pPr>
            <w:r w:rsidRPr="28DBE73A">
              <w:rPr>
                <w:rFonts w:asciiTheme="majorHAnsi" w:hAnsiTheme="majorHAnsi" w:cstheme="majorBidi"/>
                <w:sz w:val="18"/>
                <w:szCs w:val="18"/>
                <w:rPrChange w:id="149" w:author="Lidia Alice Ruppert Ribeiro" w:date="2019-04-12T16:51:00Z">
                  <w:rPr>
                    <w:rFonts w:asciiTheme="majorHAnsi" w:hAnsiTheme="majorHAnsi" w:cstheme="majorHAnsi"/>
                    <w:sz w:val="18"/>
                    <w:szCs w:val="18"/>
                  </w:rPr>
                </w:rPrChange>
              </w:rPr>
              <w:t>---</w:t>
            </w:r>
          </w:p>
          <w:p w14:paraId="5DEAFE5B" w14:textId="1E10471C" w:rsidR="00DF2EB4" w:rsidRPr="00315379" w:rsidRDefault="00DF2EB4">
            <w:pPr>
              <w:ind w:left="313"/>
              <w:jc w:val="both"/>
              <w:rPr>
                <w:rFonts w:asciiTheme="majorHAnsi" w:hAnsiTheme="majorHAnsi" w:cstheme="majorBidi"/>
                <w:sz w:val="18"/>
                <w:szCs w:val="18"/>
                <w:rPrChange w:id="150" w:author="Lidia Alice Ruppert Ribeiro" w:date="2019-04-12T16:51:00Z">
                  <w:rPr/>
                </w:rPrChange>
              </w:rPr>
              <w:pPrChange w:id="151" w:author="Lidia Alice Ruppert Ribeiro" w:date="2019-04-12T16:51:00Z">
                <w:pPr>
                  <w:ind w:left="313"/>
                </w:pPr>
              </w:pPrChange>
            </w:pPr>
          </w:p>
          <w:p w14:paraId="7184BA63" w14:textId="0BEF512B" w:rsidR="00DF2EB4" w:rsidRPr="00315379" w:rsidRDefault="00DF2EB4">
            <w:pPr>
              <w:ind w:left="313"/>
              <w:jc w:val="both"/>
              <w:rPr>
                <w:rFonts w:asciiTheme="majorHAnsi" w:hAnsiTheme="majorHAnsi" w:cstheme="majorBidi"/>
                <w:sz w:val="18"/>
                <w:szCs w:val="18"/>
                <w:rPrChange w:id="152" w:author="Lidia Alice Ruppert Ribeiro" w:date="2019-04-12T16:51:00Z">
                  <w:rPr/>
                </w:rPrChange>
              </w:rPr>
              <w:pPrChange w:id="153" w:author="Lidia Alice Ruppert Ribeiro" w:date="2019-04-12T16:51:00Z">
                <w:pPr>
                  <w:ind w:left="313"/>
                </w:pPr>
              </w:pPrChange>
            </w:pPr>
          </w:p>
          <w:p w14:paraId="4EC698B4" w14:textId="4C5A866C" w:rsidR="00DC745D" w:rsidRPr="0007636C" w:rsidRDefault="00DF2EB4">
            <w:pPr>
              <w:pStyle w:val="ListParagraph"/>
              <w:numPr>
                <w:ilvl w:val="0"/>
                <w:numId w:val="8"/>
              </w:numPr>
              <w:jc w:val="both"/>
              <w:rPr>
                <w:rFonts w:asciiTheme="majorHAnsi" w:hAnsiTheme="majorHAnsi" w:cstheme="majorBidi"/>
                <w:sz w:val="20"/>
                <w:szCs w:val="20"/>
                <w:rPrChange w:id="154" w:author="Lidia Alice Ruppert Ribeiro" w:date="2019-04-12T17:48:00Z">
                  <w:rPr/>
                </w:rPrChange>
              </w:rPr>
              <w:pPrChange w:id="155" w:author="Lidia Alice Ruppert Ribeiro" w:date="2019-04-12T17:48:00Z">
                <w:pPr>
                  <w:pStyle w:val="ListParagraph"/>
                  <w:numPr>
                    <w:numId w:val="8"/>
                  </w:numPr>
                  <w:tabs>
                    <w:tab w:val="num" w:pos="113"/>
                  </w:tabs>
                  <w:ind w:left="284" w:hanging="284"/>
                </w:pPr>
              </w:pPrChange>
            </w:pPr>
            <w:r w:rsidRPr="28DBE73A">
              <w:rPr>
                <w:rFonts w:asciiTheme="majorHAnsi" w:hAnsiTheme="majorHAnsi" w:cstheme="majorBidi"/>
                <w:sz w:val="20"/>
                <w:szCs w:val="20"/>
                <w:rPrChange w:id="156" w:author="Lidia Alice Ruppert Ribeiro" w:date="2019-04-12T16:51:00Z">
                  <w:rPr>
                    <w:rFonts w:asciiTheme="majorHAnsi" w:hAnsiTheme="majorHAnsi" w:cstheme="majorHAnsi"/>
                    <w:sz w:val="20"/>
                    <w:szCs w:val="20"/>
                  </w:rPr>
                </w:rPrChange>
              </w:rPr>
              <w:t>Existem outras intervenções que não são realizadas por ROVs</w:t>
            </w:r>
            <w:ins w:id="157" w:author="Lidia Alice Ruppert Ribeiro" w:date="2019-04-12T17:48:00Z">
              <w:r w:rsidR="72D3B001" w:rsidRPr="28DBE73A">
                <w:rPr>
                  <w:rFonts w:asciiTheme="majorHAnsi" w:hAnsiTheme="majorHAnsi" w:cstheme="majorBidi"/>
                  <w:sz w:val="20"/>
                  <w:szCs w:val="20"/>
                  <w:rPrChange w:id="158" w:author="Lidia Alice Ruppert Ribeiro" w:date="2019-04-12T16:51:00Z">
                    <w:rPr>
                      <w:rFonts w:asciiTheme="majorHAnsi" w:hAnsiTheme="majorHAnsi" w:cstheme="majorHAnsi"/>
                      <w:sz w:val="20"/>
                      <w:szCs w:val="20"/>
                    </w:rPr>
                  </w:rPrChange>
                </w:rPr>
                <w:t xml:space="preserve"> </w:t>
              </w:r>
              <w:r w:rsidR="6034C46F" w:rsidRPr="28DBE73A">
                <w:rPr>
                  <w:rFonts w:asciiTheme="majorHAnsi" w:hAnsiTheme="majorHAnsi" w:cstheme="majorBidi"/>
                  <w:sz w:val="20"/>
                  <w:szCs w:val="20"/>
                  <w:rPrChange w:id="159" w:author="Lidia Alice Ruppert Ribeiro" w:date="2019-04-12T16:51:00Z">
                    <w:rPr>
                      <w:rFonts w:asciiTheme="majorHAnsi" w:hAnsiTheme="majorHAnsi" w:cstheme="majorHAnsi"/>
                      <w:sz w:val="20"/>
                      <w:szCs w:val="20"/>
                    </w:rPr>
                  </w:rPrChange>
                </w:rPr>
                <w:t>com manipula</w:t>
              </w:r>
              <w:r w:rsidR="6034C46F" w:rsidRPr="6034C46F">
                <w:rPr>
                  <w:rFonts w:asciiTheme="majorHAnsi" w:hAnsiTheme="majorHAnsi" w:cstheme="majorBidi"/>
                  <w:sz w:val="20"/>
                  <w:szCs w:val="20"/>
                  <w:rPrChange w:id="160" w:author="Lidia Alice Ruppert Ribeiro" w:date="2019-04-12T17:48:00Z">
                    <w:rPr/>
                  </w:rPrChange>
                </w:rPr>
                <w:t>dores</w:t>
              </w:r>
            </w:ins>
            <w:r w:rsidRPr="28DBE73A">
              <w:rPr>
                <w:rFonts w:asciiTheme="majorHAnsi" w:hAnsiTheme="majorHAnsi" w:cstheme="majorBidi"/>
                <w:sz w:val="20"/>
                <w:szCs w:val="20"/>
                <w:rPrChange w:id="161" w:author="Lidia Alice Ruppert Ribeiro" w:date="2019-04-12T16:51:00Z">
                  <w:rPr>
                    <w:rFonts w:asciiTheme="majorHAnsi" w:hAnsiTheme="majorHAnsi" w:cstheme="majorHAnsi"/>
                    <w:sz w:val="20"/>
                    <w:szCs w:val="20"/>
                  </w:rPr>
                </w:rPrChange>
              </w:rPr>
              <w:t>? Poderiam ser realizadas por eles? A limitação é tecnológica ou econômica?</w:t>
            </w:r>
          </w:p>
          <w:p w14:paraId="45B37DB0" w14:textId="0D05A4FF" w:rsidR="00DF2EB4" w:rsidRPr="006B514F" w:rsidRDefault="00DF2EB4">
            <w:pPr>
              <w:ind w:left="313"/>
              <w:jc w:val="both"/>
              <w:rPr>
                <w:rFonts w:asciiTheme="majorHAnsi" w:hAnsiTheme="majorHAnsi" w:cstheme="majorBidi"/>
                <w:sz w:val="18"/>
                <w:szCs w:val="18"/>
                <w:rPrChange w:id="162" w:author="Lidia Alice Ruppert Ribeiro" w:date="2019-04-12T16:51:00Z">
                  <w:rPr/>
                </w:rPrChange>
              </w:rPr>
              <w:pPrChange w:id="163" w:author="Lidia Alice Ruppert Ribeiro" w:date="2019-04-12T16:51:00Z">
                <w:pPr>
                  <w:ind w:left="313"/>
                </w:pPr>
              </w:pPrChange>
            </w:pPr>
            <w:r w:rsidRPr="28DBE73A">
              <w:rPr>
                <w:rFonts w:asciiTheme="majorHAnsi" w:hAnsiTheme="majorHAnsi" w:cstheme="majorBidi"/>
                <w:sz w:val="18"/>
                <w:szCs w:val="18"/>
                <w:highlight w:val="lightGray"/>
                <w:rPrChange w:id="164" w:author="Lidia Alice Ruppert Ribeiro" w:date="2019-04-12T16:51:00Z">
                  <w:rPr>
                    <w:rFonts w:asciiTheme="majorHAnsi" w:hAnsiTheme="majorHAnsi" w:cstheme="majorHAnsi"/>
                    <w:sz w:val="18"/>
                    <w:szCs w:val="18"/>
                    <w:highlight w:val="lightGray"/>
                  </w:rPr>
                </w:rPrChange>
              </w:rPr>
              <w:t>11/04/2019 – reunião com César Lima</w:t>
            </w:r>
          </w:p>
          <w:p w14:paraId="25E52EAA" w14:textId="0DBFBE2A" w:rsidR="240F1A4C" w:rsidRDefault="240F1A4C">
            <w:pPr>
              <w:ind w:left="313"/>
              <w:jc w:val="both"/>
              <w:rPr>
                <w:ins w:id="165" w:author="Lidia Alice Ruppert Ribeiro" w:date="2019-04-14T16:49:00Z"/>
                <w:rFonts w:asciiTheme="majorHAnsi" w:hAnsiTheme="majorHAnsi" w:cstheme="majorBidi"/>
                <w:i/>
                <w:iCs/>
                <w:sz w:val="18"/>
                <w:szCs w:val="18"/>
                <w:rPrChange w:id="166" w:author="Lidia Alice Ruppert Ribeiro" w:date="2019-04-14T16:49:00Z">
                  <w:rPr>
                    <w:ins w:id="167" w:author="Lidia Alice Ruppert Ribeiro" w:date="2019-04-14T16:49:00Z"/>
                  </w:rPr>
                </w:rPrChange>
              </w:rPr>
              <w:pPrChange w:id="168" w:author="Lidia Alice Ruppert Ribeiro" w:date="2019-04-14T16:49:00Z">
                <w:pPr/>
              </w:pPrChange>
            </w:pPr>
          </w:p>
          <w:p w14:paraId="4B8BA7AC" w14:textId="77777777" w:rsidR="00DF2EB4" w:rsidRPr="00315379" w:rsidRDefault="00DF2EB4">
            <w:pPr>
              <w:ind w:left="313"/>
              <w:jc w:val="both"/>
              <w:rPr>
                <w:rFonts w:asciiTheme="majorHAnsi" w:hAnsiTheme="majorHAnsi" w:cstheme="majorBidi"/>
                <w:i/>
                <w:iCs/>
                <w:sz w:val="18"/>
                <w:szCs w:val="18"/>
                <w:rPrChange w:id="169" w:author="Lidia Alice Ruppert Ribeiro" w:date="2019-04-12T17:48:00Z">
                  <w:rPr/>
                </w:rPrChange>
              </w:rPr>
              <w:pPrChange w:id="170" w:author="Lidia Alice Ruppert Ribeiro" w:date="2019-04-12T17:48:00Z">
                <w:pPr>
                  <w:ind w:left="313"/>
                </w:pPr>
              </w:pPrChange>
            </w:pPr>
            <w:del w:id="171" w:author="Lidia Alice Ruppert Ribeiro" w:date="2019-04-12T17:38:00Z">
              <w:r w:rsidRPr="28DBE73A" w:rsidDel="42E3A1DE">
                <w:rPr>
                  <w:rFonts w:asciiTheme="majorHAnsi" w:hAnsiTheme="majorHAnsi" w:cstheme="majorBidi"/>
                  <w:i/>
                  <w:iCs/>
                  <w:sz w:val="18"/>
                  <w:szCs w:val="18"/>
                  <w:rPrChange w:id="172" w:author="Lidia Alice Ruppert Ribeiro" w:date="2019-04-12T16:51:00Z">
                    <w:rPr>
                      <w:rFonts w:asciiTheme="majorHAnsi" w:hAnsiTheme="majorHAnsi" w:cstheme="majorHAnsi"/>
                      <w:i/>
                      <w:iCs/>
                      <w:sz w:val="18"/>
                      <w:szCs w:val="18"/>
                    </w:rPr>
                  </w:rPrChange>
                </w:rPr>
                <w:delText>Acha que fazem uso quase que diariamente dos ManiSub. (Macaé</w:delText>
              </w:r>
              <w:r w:rsidRPr="42E3A1DE" w:rsidDel="42E3A1DE">
                <w:rPr>
                  <w:rFonts w:asciiTheme="majorHAnsi" w:hAnsiTheme="majorHAnsi" w:cstheme="majorBidi"/>
                  <w:i/>
                  <w:iCs/>
                  <w:sz w:val="18"/>
                  <w:szCs w:val="18"/>
                  <w:rPrChange w:id="173" w:author="Lidia Alice Ruppert Ribeiro" w:date="2019-04-12T17:38:00Z">
                    <w:rPr>
                      <w:rFonts w:asciiTheme="majorHAnsi" w:hAnsiTheme="majorHAnsi" w:cstheme="majorHAnsi"/>
                      <w:i/>
                      <w:iCs/>
                      <w:sz w:val="18"/>
                      <w:szCs w:val="18"/>
                    </w:rPr>
                  </w:rPrChange>
                </w:rPr>
                <w:delText>).</w:delText>
              </w:r>
            </w:del>
            <w:ins w:id="174" w:author="Lidia Alice Ruppert Ribeiro" w:date="2019-04-12T17:48:00Z">
              <w:r w:rsidR="6034C46F" w:rsidRPr="6034C46F">
                <w:rPr>
                  <w:rFonts w:asciiTheme="majorHAnsi" w:hAnsiTheme="majorHAnsi" w:cstheme="majorBidi"/>
                  <w:i/>
                  <w:iCs/>
                  <w:sz w:val="18"/>
                  <w:szCs w:val="18"/>
                  <w:rPrChange w:id="175" w:author="Lidia Alice Ruppert Ribeiro" w:date="2019-04-12T17:48:00Z">
                    <w:rPr/>
                  </w:rPrChange>
                </w:rPr>
                <w:t>O que é possível de ser feito, tem sido.</w:t>
              </w:r>
            </w:ins>
          </w:p>
          <w:p w14:paraId="373D078D" w14:textId="077D5212" w:rsidR="00DF2EB4" w:rsidRPr="0007636C" w:rsidRDefault="00DF2EB4">
            <w:pPr>
              <w:ind w:left="313"/>
              <w:jc w:val="both"/>
              <w:rPr>
                <w:rFonts w:asciiTheme="majorHAnsi" w:hAnsiTheme="majorHAnsi" w:cstheme="majorBidi"/>
                <w:sz w:val="18"/>
                <w:szCs w:val="18"/>
                <w:rPrChange w:id="176" w:author="Lidia Alice Ruppert Ribeiro" w:date="2019-04-12T16:51:00Z">
                  <w:rPr/>
                </w:rPrChange>
              </w:rPr>
              <w:pPrChange w:id="177" w:author="Lidia Alice Ruppert Ribeiro" w:date="2019-04-12T16:51:00Z">
                <w:pPr>
                  <w:ind w:left="313"/>
                </w:pPr>
              </w:pPrChange>
            </w:pPr>
            <w:r w:rsidRPr="28DBE73A">
              <w:rPr>
                <w:rFonts w:asciiTheme="majorHAnsi" w:hAnsiTheme="majorHAnsi" w:cstheme="majorBidi"/>
                <w:sz w:val="18"/>
                <w:szCs w:val="18"/>
                <w:rPrChange w:id="178" w:author="Lidia Alice Ruppert Ribeiro" w:date="2019-04-12T16:51:00Z">
                  <w:rPr>
                    <w:rFonts w:asciiTheme="majorHAnsi" w:hAnsiTheme="majorHAnsi" w:cstheme="majorHAnsi"/>
                    <w:sz w:val="18"/>
                    <w:szCs w:val="18"/>
                  </w:rPr>
                </w:rPrChange>
              </w:rPr>
              <w:t>---</w:t>
            </w:r>
          </w:p>
          <w:p w14:paraId="254C41AE" w14:textId="77777777" w:rsidR="00DF2EB4" w:rsidRPr="00315379" w:rsidRDefault="00DF2EB4">
            <w:pPr>
              <w:ind w:left="313"/>
              <w:jc w:val="both"/>
              <w:rPr>
                <w:ins w:id="179" w:author="Lidia Alice Ruppert Ribeiro" w:date="2019-04-12T18:10:00Z"/>
                <w:rFonts w:asciiTheme="majorHAnsi" w:hAnsiTheme="majorHAnsi" w:cstheme="majorBidi"/>
                <w:sz w:val="18"/>
                <w:szCs w:val="18"/>
                <w:rPrChange w:id="180" w:author="Lidia Alice Ruppert Ribeiro" w:date="2019-04-12T18:10:00Z">
                  <w:rPr>
                    <w:ins w:id="181" w:author="Lidia Alice Ruppert Ribeiro" w:date="2019-04-12T18:10:00Z"/>
                  </w:rPr>
                </w:rPrChange>
              </w:rPr>
              <w:pPrChange w:id="182" w:author="Lidia Alice Ruppert Ribeiro" w:date="2019-04-12T18:10:00Z">
                <w:pPr>
                  <w:ind w:left="313"/>
                </w:pPr>
              </w:pPrChange>
            </w:pPr>
          </w:p>
          <w:p w14:paraId="29ECB56B" w14:textId="37B97909" w:rsidR="288E07A1" w:rsidRDefault="288E07A1">
            <w:pPr>
              <w:ind w:left="313"/>
              <w:jc w:val="both"/>
              <w:rPr>
                <w:ins w:id="183" w:author="Lidia Alice Ruppert Ribeiro" w:date="2019-04-12T18:11:00Z"/>
                <w:rFonts w:asciiTheme="majorHAnsi" w:hAnsiTheme="majorHAnsi" w:cstheme="majorBidi"/>
                <w:sz w:val="18"/>
                <w:szCs w:val="18"/>
                <w:rPrChange w:id="184" w:author="Lidia Alice Ruppert Ribeiro" w:date="2019-04-12T18:11:00Z">
                  <w:rPr>
                    <w:ins w:id="185" w:author="Lidia Alice Ruppert Ribeiro" w:date="2019-04-12T18:11:00Z"/>
                  </w:rPr>
                </w:rPrChange>
              </w:rPr>
              <w:pPrChange w:id="186" w:author="Lidia Alice Ruppert Ribeiro" w:date="2019-04-12T18:11:00Z">
                <w:pPr/>
              </w:pPrChange>
            </w:pPr>
          </w:p>
          <w:p w14:paraId="2610021A" w14:textId="63A25075" w:rsidR="56D7A0D3" w:rsidRDefault="56D7A0D3">
            <w:pPr>
              <w:ind w:left="313"/>
              <w:jc w:val="both"/>
              <w:rPr>
                <w:rFonts w:asciiTheme="majorHAnsi" w:hAnsiTheme="majorHAnsi" w:cstheme="majorBidi"/>
                <w:sz w:val="18"/>
                <w:szCs w:val="18"/>
                <w:rPrChange w:id="187" w:author="Lidia Alice Ruppert Ribeiro" w:date="2019-04-12T18:11:00Z">
                  <w:rPr/>
                </w:rPrChange>
              </w:rPr>
              <w:pPrChange w:id="188" w:author="Lidia Alice Ruppert Ribeiro" w:date="2019-04-12T18:11:00Z">
                <w:pPr/>
              </w:pPrChange>
            </w:pPr>
          </w:p>
          <w:p w14:paraId="4FD30DB5" w14:textId="6DC23BA0" w:rsidR="00DF2EB4" w:rsidRPr="00315379" w:rsidRDefault="00DF2EB4">
            <w:pPr>
              <w:ind w:left="313"/>
              <w:jc w:val="both"/>
              <w:rPr>
                <w:rFonts w:asciiTheme="majorHAnsi" w:hAnsiTheme="majorHAnsi" w:cstheme="majorBidi"/>
                <w:sz w:val="18"/>
                <w:szCs w:val="18"/>
                <w:rPrChange w:id="189" w:author="Lidia Alice Ruppert Ribeiro" w:date="2019-04-12T16:51:00Z">
                  <w:rPr/>
                </w:rPrChange>
              </w:rPr>
              <w:pPrChange w:id="190" w:author="Lidia Alice Ruppert Ribeiro" w:date="2019-04-12T16:51:00Z">
                <w:pPr>
                  <w:ind w:left="313"/>
                </w:pPr>
              </w:pPrChange>
            </w:pPr>
          </w:p>
          <w:p w14:paraId="4F766714" w14:textId="53865290" w:rsidR="00DF2EB4" w:rsidRPr="0007636C" w:rsidRDefault="00DF2EB4">
            <w:pPr>
              <w:pStyle w:val="ListParagraph"/>
              <w:numPr>
                <w:ilvl w:val="0"/>
                <w:numId w:val="8"/>
              </w:numPr>
              <w:jc w:val="both"/>
              <w:rPr>
                <w:rFonts w:asciiTheme="majorHAnsi" w:hAnsiTheme="majorHAnsi" w:cstheme="majorBidi"/>
                <w:sz w:val="20"/>
                <w:szCs w:val="20"/>
                <w:rPrChange w:id="191" w:author="Lidia Alice Ruppert Ribeiro" w:date="2019-04-12T16:51:00Z">
                  <w:rPr/>
                </w:rPrChange>
              </w:rPr>
              <w:pPrChange w:id="192" w:author="Lidia Alice Ruppert Ribeiro" w:date="2019-04-12T16:51:00Z">
                <w:pPr>
                  <w:pStyle w:val="ListParagraph"/>
                  <w:numPr>
                    <w:numId w:val="8"/>
                  </w:numPr>
                  <w:tabs>
                    <w:tab w:val="num" w:pos="113"/>
                  </w:tabs>
                  <w:ind w:left="284" w:hanging="284"/>
                </w:pPr>
              </w:pPrChange>
            </w:pPr>
            <w:r w:rsidRPr="28DBE73A">
              <w:rPr>
                <w:rFonts w:asciiTheme="majorHAnsi" w:hAnsiTheme="majorHAnsi" w:cstheme="majorBidi"/>
                <w:sz w:val="20"/>
                <w:szCs w:val="20"/>
                <w:rPrChange w:id="193" w:author="Lidia Alice Ruppert Ribeiro" w:date="2019-04-12T16:51:00Z">
                  <w:rPr>
                    <w:rFonts w:asciiTheme="majorHAnsi" w:hAnsiTheme="majorHAnsi" w:cstheme="majorHAnsi"/>
                    <w:sz w:val="20"/>
                    <w:szCs w:val="20"/>
                  </w:rPr>
                </w:rPrChange>
              </w:rPr>
              <w:t>Existem demandas não atendidas pelas prestadoras de serviço? Quais? Por quê?</w:t>
            </w:r>
          </w:p>
          <w:p w14:paraId="631A3201" w14:textId="3B1E3946" w:rsidR="00DF2EB4" w:rsidRPr="006B514F" w:rsidRDefault="00315379">
            <w:pPr>
              <w:ind w:left="313"/>
              <w:jc w:val="both"/>
              <w:rPr>
                <w:rFonts w:asciiTheme="majorHAnsi" w:hAnsiTheme="majorHAnsi" w:cstheme="majorBidi"/>
                <w:sz w:val="18"/>
                <w:szCs w:val="18"/>
                <w:rPrChange w:id="194" w:author="Lidia Alice Ruppert Ribeiro" w:date="2019-04-12T16:51:00Z">
                  <w:rPr/>
                </w:rPrChange>
              </w:rPr>
              <w:pPrChange w:id="195" w:author="Lidia Alice Ruppert Ribeiro" w:date="2019-04-12T16:51:00Z">
                <w:pPr>
                  <w:ind w:left="313"/>
                </w:pPr>
              </w:pPrChange>
            </w:pPr>
            <w:r w:rsidRPr="28DBE73A">
              <w:rPr>
                <w:rFonts w:asciiTheme="majorHAnsi" w:hAnsiTheme="majorHAnsi" w:cstheme="majorBidi"/>
                <w:sz w:val="18"/>
                <w:szCs w:val="18"/>
                <w:highlight w:val="lightGray"/>
                <w:rPrChange w:id="196" w:author="Lidia Alice Ruppert Ribeiro" w:date="2019-04-12T16:51:00Z">
                  <w:rPr>
                    <w:rFonts w:asciiTheme="majorHAnsi" w:hAnsiTheme="majorHAnsi" w:cstheme="majorHAnsi"/>
                    <w:sz w:val="18"/>
                    <w:szCs w:val="18"/>
                    <w:highlight w:val="lightGray"/>
                  </w:rPr>
                </w:rPrChange>
              </w:rPr>
              <w:t>11/04/2019 – reunião com César Lima</w:t>
            </w:r>
          </w:p>
          <w:p w14:paraId="566A8376" w14:textId="0C240621" w:rsidR="00DF2EB4" w:rsidRPr="00315379" w:rsidRDefault="00DF2EB4">
            <w:pPr>
              <w:ind w:left="313"/>
              <w:jc w:val="both"/>
              <w:rPr>
                <w:rFonts w:asciiTheme="majorHAnsi" w:hAnsiTheme="majorHAnsi" w:cstheme="majorBidi"/>
                <w:i/>
                <w:iCs/>
                <w:sz w:val="18"/>
                <w:szCs w:val="18"/>
                <w:rPrChange w:id="197" w:author="Lidia Alice Ruppert Ribeiro" w:date="2019-04-12T17:34:00Z">
                  <w:rPr/>
                </w:rPrChange>
              </w:rPr>
              <w:pPrChange w:id="198" w:author="Lidia Alice Ruppert Ribeiro" w:date="2019-04-12T17:34:00Z">
                <w:pPr>
                  <w:ind w:left="313"/>
                </w:pPr>
              </w:pPrChange>
            </w:pPr>
            <w:del w:id="199" w:author="Lidia Alice Ruppert Ribeiro" w:date="2019-04-12T17:34:00Z">
              <w:r w:rsidRPr="28DBE73A" w:rsidDel="45A1768E">
                <w:rPr>
                  <w:rFonts w:asciiTheme="majorHAnsi" w:hAnsiTheme="majorHAnsi" w:cstheme="majorBidi"/>
                  <w:i/>
                  <w:iCs/>
                  <w:sz w:val="18"/>
                  <w:szCs w:val="18"/>
                  <w:rPrChange w:id="200" w:author="Lidia Alice Ruppert Ribeiro" w:date="2019-04-12T16:51:00Z">
                    <w:rPr>
                      <w:rFonts w:asciiTheme="majorHAnsi" w:hAnsiTheme="majorHAnsi" w:cstheme="majorHAnsi"/>
                      <w:i/>
                      <w:iCs/>
                      <w:sz w:val="18"/>
                      <w:szCs w:val="18"/>
                    </w:rPr>
                  </w:rPrChange>
                </w:rPr>
                <w:delText>Ocorrem paradas de produção de vez em quando, principalmente para manutenções corretivas (mas também podem ser preventivas). Porém ele acha que não há manutenções programadas regulares nos moldes das paradas de manutenção de fábricas. Os ManiSub também participam destas operações todas. Quanto antes a produção for retomada, maior o ganho da empresa. Não soube dizer quanto tempo a produção ficou parada em casos recentes</w:delText>
              </w:r>
            </w:del>
            <w:ins w:id="201" w:author="Lidia Alice Ruppert Ribeiro" w:date="2019-04-12T17:34:00Z">
              <w:r w:rsidR="45A1768E" w:rsidRPr="45A1768E">
                <w:rPr>
                  <w:rFonts w:asciiTheme="majorHAnsi" w:hAnsiTheme="majorHAnsi" w:cstheme="majorBidi"/>
                  <w:i/>
                  <w:iCs/>
                  <w:sz w:val="18"/>
                  <w:szCs w:val="18"/>
                  <w:rPrChange w:id="202" w:author="Lidia Alice Ruppert Ribeiro" w:date="2019-04-12T17:34:00Z">
                    <w:rPr/>
                  </w:rPrChange>
                </w:rPr>
                <w:t xml:space="preserve">Não identificou nenhuma demanda que os fornecedores não consigam atender. Disse que o maior problema está na disponibilidade de barcos. Que é um serviço muito disputado. Operações acabam sendo atrasadas, principalmente quando ocorrem emergências de outros clientes e eles precisam esperar. </w:t>
              </w:r>
              <w:r w:rsidR="45A1768E" w:rsidRPr="45A1768E">
                <w:rPr>
                  <w:rFonts w:asciiTheme="majorHAnsi" w:hAnsiTheme="majorHAnsi" w:cstheme="majorBidi"/>
                  <w:i/>
                  <w:iCs/>
                  <w:sz w:val="18"/>
                  <w:szCs w:val="18"/>
                  <w:rPrChange w:id="203" w:author="Lidia Alice Ruppert Ribeiro" w:date="2019-04-12T17:34:00Z">
                    <w:rPr/>
                  </w:rPrChange>
                </w:rPr>
                <w:lastRenderedPageBreak/>
                <w:t>Além disso a logística para as operações em mar é muito mais complexa.</w:t>
              </w:r>
            </w:ins>
            <w:del w:id="204" w:author="Lidia Alice Ruppert Ribeiro" w:date="2019-04-12T17:34:00Z">
              <w:r w:rsidRPr="28DBE73A" w:rsidDel="45A1768E">
                <w:rPr>
                  <w:rFonts w:asciiTheme="majorHAnsi" w:hAnsiTheme="majorHAnsi" w:cstheme="majorBidi"/>
                  <w:i/>
                  <w:iCs/>
                  <w:sz w:val="18"/>
                  <w:szCs w:val="18"/>
                  <w:rPrChange w:id="205" w:author="Lidia Alice Ruppert Ribeiro" w:date="2019-04-12T16:51:00Z">
                    <w:rPr>
                      <w:rFonts w:asciiTheme="majorHAnsi" w:hAnsiTheme="majorHAnsi" w:cstheme="majorHAnsi"/>
                      <w:i/>
                      <w:iCs/>
                      <w:sz w:val="18"/>
                      <w:szCs w:val="18"/>
                    </w:rPr>
                  </w:rPrChange>
                </w:rPr>
                <w:delText>.</w:delText>
              </w:r>
            </w:del>
            <w:r w:rsidRPr="45A1768E">
              <w:rPr>
                <w:rFonts w:asciiTheme="majorHAnsi" w:hAnsiTheme="majorHAnsi" w:cstheme="majorBidi"/>
                <w:i/>
                <w:iCs/>
                <w:sz w:val="18"/>
                <w:szCs w:val="18"/>
                <w:rPrChange w:id="206" w:author="Lidia Alice Ruppert Ribeiro" w:date="2019-04-12T17:34:00Z">
                  <w:rPr>
                    <w:rFonts w:asciiTheme="majorHAnsi" w:hAnsiTheme="majorHAnsi" w:cstheme="majorHAnsi"/>
                    <w:i/>
                    <w:iCs/>
                    <w:sz w:val="18"/>
                    <w:szCs w:val="18"/>
                  </w:rPr>
                </w:rPrChange>
              </w:rPr>
              <w:t xml:space="preserve"> (Macaé).</w:t>
            </w:r>
          </w:p>
          <w:p w14:paraId="3631BB27" w14:textId="0B4F3D29" w:rsidR="00DF2EB4" w:rsidRDefault="00315379">
            <w:pPr>
              <w:ind w:left="313"/>
              <w:jc w:val="both"/>
              <w:rPr>
                <w:rFonts w:asciiTheme="majorHAnsi" w:hAnsiTheme="majorHAnsi" w:cstheme="majorBidi"/>
                <w:sz w:val="18"/>
                <w:szCs w:val="18"/>
                <w:rPrChange w:id="207" w:author="Lidia Alice Ruppert Ribeiro" w:date="2019-04-12T16:51:00Z">
                  <w:rPr/>
                </w:rPrChange>
              </w:rPr>
              <w:pPrChange w:id="208" w:author="Lidia Alice Ruppert Ribeiro" w:date="2019-04-12T16:51:00Z">
                <w:pPr>
                  <w:ind w:left="313"/>
                </w:pPr>
              </w:pPrChange>
            </w:pPr>
            <w:r w:rsidRPr="28DBE73A">
              <w:rPr>
                <w:rFonts w:asciiTheme="majorHAnsi" w:hAnsiTheme="majorHAnsi" w:cstheme="majorBidi"/>
                <w:sz w:val="18"/>
                <w:szCs w:val="18"/>
                <w:rPrChange w:id="209" w:author="Lidia Alice Ruppert Ribeiro" w:date="2019-04-12T16:51:00Z">
                  <w:rPr>
                    <w:rFonts w:asciiTheme="majorHAnsi" w:hAnsiTheme="majorHAnsi" w:cstheme="majorHAnsi"/>
                    <w:sz w:val="18"/>
                    <w:szCs w:val="18"/>
                  </w:rPr>
                </w:rPrChange>
              </w:rPr>
              <w:t>---</w:t>
            </w:r>
          </w:p>
          <w:p w14:paraId="0172443C" w14:textId="49AEB1FD" w:rsidR="006B514F" w:rsidRDefault="006B514F">
            <w:pPr>
              <w:ind w:left="313"/>
              <w:jc w:val="both"/>
              <w:rPr>
                <w:rFonts w:asciiTheme="majorHAnsi" w:hAnsiTheme="majorHAnsi" w:cstheme="majorBidi"/>
                <w:sz w:val="18"/>
                <w:szCs w:val="18"/>
                <w:rPrChange w:id="210" w:author="Lidia Alice Ruppert Ribeiro" w:date="2019-04-12T16:51:00Z">
                  <w:rPr/>
                </w:rPrChange>
              </w:rPr>
              <w:pPrChange w:id="211" w:author="Lidia Alice Ruppert Ribeiro" w:date="2019-04-12T16:51:00Z">
                <w:pPr>
                  <w:ind w:left="313"/>
                </w:pPr>
              </w:pPrChange>
            </w:pPr>
          </w:p>
          <w:p w14:paraId="4DEF2069" w14:textId="69BB2C64" w:rsidR="00D051FB" w:rsidDel="56D7A0D3" w:rsidRDefault="00D051FB">
            <w:pPr>
              <w:ind w:left="313"/>
              <w:jc w:val="both"/>
              <w:rPr>
                <w:del w:id="212" w:author="Lidia Alice Ruppert Ribeiro" w:date="2019-04-12T18:11:00Z"/>
                <w:rFonts w:asciiTheme="majorHAnsi" w:hAnsiTheme="majorHAnsi" w:cstheme="majorBidi"/>
                <w:sz w:val="18"/>
                <w:szCs w:val="18"/>
                <w:rPrChange w:id="213" w:author="Lidia Alice Ruppert Ribeiro" w:date="2019-04-12T16:51:00Z">
                  <w:rPr>
                    <w:del w:id="214" w:author="Lidia Alice Ruppert Ribeiro" w:date="2019-04-12T18:11:00Z"/>
                  </w:rPr>
                </w:rPrChange>
              </w:rPr>
              <w:pPrChange w:id="215" w:author="Lidia Alice Ruppert Ribeiro" w:date="2019-04-12T16:51:00Z">
                <w:pPr>
                  <w:ind w:left="313"/>
                </w:pPr>
              </w:pPrChange>
            </w:pPr>
          </w:p>
          <w:p w14:paraId="4CA2E6C6" w14:textId="77777777" w:rsidR="00D051FB" w:rsidRPr="006B514F" w:rsidRDefault="00D051FB">
            <w:pPr>
              <w:ind w:left="313"/>
              <w:jc w:val="both"/>
              <w:rPr>
                <w:ins w:id="216" w:author="Lidia Alice Ruppert Ribeiro" w:date="2019-04-14T17:51:00Z"/>
                <w:rFonts w:asciiTheme="majorHAnsi" w:hAnsiTheme="majorHAnsi" w:cstheme="majorBidi"/>
                <w:sz w:val="18"/>
                <w:szCs w:val="18"/>
                <w:rPrChange w:id="217" w:author="Lidia Alice Ruppert Ribeiro" w:date="2019-04-14T17:51:00Z">
                  <w:rPr>
                    <w:ins w:id="218" w:author="Lidia Alice Ruppert Ribeiro" w:date="2019-04-14T17:51:00Z"/>
                  </w:rPr>
                </w:rPrChange>
              </w:rPr>
              <w:pPrChange w:id="219" w:author="Lidia Alice Ruppert Ribeiro" w:date="2019-04-14T17:51:00Z">
                <w:pPr>
                  <w:ind w:left="313"/>
                </w:pPr>
              </w:pPrChange>
            </w:pPr>
          </w:p>
          <w:p w14:paraId="416E36C9" w14:textId="6D4ADC54" w:rsidR="6B8E7233" w:rsidRDefault="6B8E7233">
            <w:pPr>
              <w:ind w:left="313"/>
              <w:jc w:val="both"/>
              <w:rPr>
                <w:ins w:id="220" w:author="Lidia Alice Ruppert Ribeiro" w:date="2019-04-14T17:51:00Z"/>
                <w:rFonts w:asciiTheme="majorHAnsi" w:hAnsiTheme="majorHAnsi" w:cstheme="majorBidi"/>
                <w:sz w:val="18"/>
                <w:szCs w:val="18"/>
                <w:rPrChange w:id="221" w:author="Lidia Alice Ruppert Ribeiro" w:date="2019-04-14T17:51:00Z">
                  <w:rPr>
                    <w:ins w:id="222" w:author="Lidia Alice Ruppert Ribeiro" w:date="2019-04-14T17:51:00Z"/>
                  </w:rPr>
                </w:rPrChange>
              </w:rPr>
              <w:pPrChange w:id="223" w:author="Lidia Alice Ruppert Ribeiro" w:date="2019-04-14T17:51:00Z">
                <w:pPr/>
              </w:pPrChange>
            </w:pPr>
          </w:p>
          <w:p w14:paraId="7C87A975" w14:textId="727E8C77" w:rsidR="6B8E7233" w:rsidRDefault="6B8E7233">
            <w:pPr>
              <w:ind w:left="313"/>
              <w:jc w:val="both"/>
              <w:rPr>
                <w:rFonts w:asciiTheme="majorHAnsi" w:hAnsiTheme="majorHAnsi" w:cstheme="majorBidi"/>
                <w:sz w:val="18"/>
                <w:szCs w:val="18"/>
                <w:rPrChange w:id="224" w:author="Lidia Alice Ruppert Ribeiro" w:date="2019-04-14T17:51:00Z">
                  <w:rPr/>
                </w:rPrChange>
              </w:rPr>
              <w:pPrChange w:id="225" w:author="Lidia Alice Ruppert Ribeiro" w:date="2019-04-14T17:51:00Z">
                <w:pPr/>
              </w:pPrChange>
            </w:pPr>
          </w:p>
          <w:p w14:paraId="1C6B406E" w14:textId="605531C3" w:rsidR="006B514F" w:rsidRPr="006B514F" w:rsidRDefault="006B514F">
            <w:pPr>
              <w:pStyle w:val="ListParagraph"/>
              <w:numPr>
                <w:ilvl w:val="0"/>
                <w:numId w:val="8"/>
              </w:numPr>
              <w:jc w:val="both"/>
              <w:rPr>
                <w:rFonts w:asciiTheme="majorHAnsi" w:hAnsiTheme="majorHAnsi" w:cstheme="majorBidi"/>
                <w:sz w:val="20"/>
                <w:szCs w:val="20"/>
                <w:rPrChange w:id="226" w:author="Lidia Alice Ruppert Ribeiro" w:date="2019-04-12T16:51:00Z">
                  <w:rPr/>
                </w:rPrChange>
              </w:rPr>
              <w:pPrChange w:id="227" w:author="Lidia Alice Ruppert Ribeiro" w:date="2019-04-12T16:51:00Z">
                <w:pPr>
                  <w:pStyle w:val="ListParagraph"/>
                  <w:numPr>
                    <w:numId w:val="8"/>
                  </w:numPr>
                  <w:tabs>
                    <w:tab w:val="num" w:pos="113"/>
                  </w:tabs>
                  <w:ind w:left="284" w:hanging="284"/>
                </w:pPr>
              </w:pPrChange>
            </w:pPr>
            <w:r w:rsidRPr="28DBE73A">
              <w:rPr>
                <w:rFonts w:asciiTheme="majorHAnsi" w:hAnsiTheme="majorHAnsi" w:cstheme="majorBidi"/>
                <w:sz w:val="20"/>
                <w:szCs w:val="20"/>
                <w:rPrChange w:id="228" w:author="Lidia Alice Ruppert Ribeiro" w:date="2019-04-12T16:51:00Z">
                  <w:rPr>
                    <w:rFonts w:asciiTheme="majorHAnsi" w:hAnsiTheme="majorHAnsi" w:cstheme="majorHAnsi"/>
                    <w:sz w:val="20"/>
                    <w:szCs w:val="20"/>
                  </w:rPr>
                </w:rPrChange>
              </w:rPr>
              <w:t>Produção final de hidrocarboneto e gás poderá ser alterada em função da atividade dos manipuladores? Se sim, qual parcela da produção total pode sofrer alteração?</w:t>
            </w:r>
          </w:p>
          <w:p w14:paraId="6B8BE1FC" w14:textId="05EBD703" w:rsidR="00315379" w:rsidRDefault="00315379">
            <w:pPr>
              <w:ind w:left="313"/>
              <w:jc w:val="both"/>
              <w:rPr>
                <w:rFonts w:asciiTheme="majorHAnsi" w:hAnsiTheme="majorHAnsi" w:cstheme="majorBidi"/>
                <w:sz w:val="18"/>
                <w:szCs w:val="18"/>
                <w:rPrChange w:id="229" w:author="Lidia Alice Ruppert Ribeiro" w:date="2019-04-12T16:51:00Z">
                  <w:rPr/>
                </w:rPrChange>
              </w:rPr>
              <w:pPrChange w:id="230" w:author="Lidia Alice Ruppert Ribeiro" w:date="2019-04-12T16:51:00Z">
                <w:pPr>
                  <w:ind w:left="313"/>
                </w:pPr>
              </w:pPrChange>
            </w:pPr>
            <w:r w:rsidRPr="28DBE73A">
              <w:rPr>
                <w:rFonts w:asciiTheme="majorHAnsi" w:hAnsiTheme="majorHAnsi" w:cstheme="majorBidi"/>
                <w:sz w:val="18"/>
                <w:szCs w:val="18"/>
                <w:highlight w:val="lightGray"/>
                <w:rPrChange w:id="231" w:author="Lidia Alice Ruppert Ribeiro" w:date="2019-04-12T16:51:00Z">
                  <w:rPr>
                    <w:rFonts w:asciiTheme="majorHAnsi" w:hAnsiTheme="majorHAnsi" w:cstheme="majorHAnsi"/>
                    <w:sz w:val="18"/>
                    <w:szCs w:val="18"/>
                    <w:highlight w:val="lightGray"/>
                  </w:rPr>
                </w:rPrChange>
              </w:rPr>
              <w:t>11/04/2019 – reunião com César Lima</w:t>
            </w:r>
          </w:p>
          <w:p w14:paraId="07AE32CB" w14:textId="23A38980" w:rsidR="006B514F" w:rsidRPr="00315379" w:rsidRDefault="006B514F">
            <w:pPr>
              <w:ind w:left="313"/>
              <w:jc w:val="both"/>
              <w:rPr>
                <w:rFonts w:asciiTheme="majorHAnsi" w:hAnsiTheme="majorHAnsi" w:cstheme="majorBidi"/>
                <w:i/>
                <w:iCs/>
                <w:sz w:val="18"/>
                <w:szCs w:val="18"/>
                <w:rPrChange w:id="232" w:author="Lidia Alice Ruppert Ribeiro" w:date="2019-04-12T17:45:00Z">
                  <w:rPr/>
                </w:rPrChange>
              </w:rPr>
              <w:pPrChange w:id="233" w:author="Lidia Alice Ruppert Ribeiro" w:date="2019-04-12T17:45:00Z">
                <w:pPr>
                  <w:ind w:left="313"/>
                </w:pPr>
              </w:pPrChange>
            </w:pPr>
            <w:r w:rsidRPr="491733FE">
              <w:rPr>
                <w:rFonts w:asciiTheme="majorHAnsi" w:hAnsiTheme="majorHAnsi" w:cstheme="majorBidi"/>
                <w:i/>
                <w:iCs/>
                <w:sz w:val="18"/>
                <w:szCs w:val="18"/>
                <w:rPrChange w:id="234" w:author="Lidia Alice Ruppert Ribeiro" w:date="2019-04-12T17:45:00Z">
                  <w:rPr>
                    <w:rFonts w:asciiTheme="majorHAnsi" w:hAnsiTheme="majorHAnsi" w:cstheme="majorHAnsi"/>
                    <w:i/>
                    <w:iCs/>
                    <w:sz w:val="18"/>
                    <w:szCs w:val="18"/>
                  </w:rPr>
                </w:rPrChange>
              </w:rPr>
              <w:t xml:space="preserve">Além das paradas </w:t>
            </w:r>
            <w:ins w:id="235" w:author="Lidia Alice Ruppert Ribeiro" w:date="2019-04-12T17:44:00Z">
              <w:r w:rsidR="1A49BD85" w:rsidRPr="491733FE">
                <w:rPr>
                  <w:rFonts w:asciiTheme="majorHAnsi" w:hAnsiTheme="majorHAnsi" w:cstheme="majorBidi"/>
                  <w:i/>
                  <w:iCs/>
                  <w:sz w:val="18"/>
                  <w:szCs w:val="18"/>
                  <w:rPrChange w:id="236" w:author="Lidia Alice Ruppert Ribeiro" w:date="2019-04-12T17:45:00Z">
                    <w:rPr>
                      <w:rFonts w:asciiTheme="majorHAnsi" w:hAnsiTheme="majorHAnsi" w:cstheme="majorHAnsi"/>
                      <w:i/>
                      <w:iCs/>
                      <w:sz w:val="18"/>
                      <w:szCs w:val="18"/>
                    </w:rPr>
                  </w:rPrChange>
                </w:rPr>
                <w:t>de</w:t>
              </w:r>
              <w:r w:rsidR="00D0DDE6" w:rsidRPr="491733FE">
                <w:rPr>
                  <w:rFonts w:asciiTheme="majorHAnsi" w:hAnsiTheme="majorHAnsi" w:cstheme="majorBidi"/>
                  <w:i/>
                  <w:iCs/>
                  <w:sz w:val="18"/>
                  <w:szCs w:val="18"/>
                  <w:rPrChange w:id="237" w:author="Lidia Alice Ruppert Ribeiro" w:date="2019-04-12T17:45:00Z">
                    <w:rPr>
                      <w:rFonts w:asciiTheme="majorHAnsi" w:hAnsiTheme="majorHAnsi" w:cstheme="majorHAnsi"/>
                      <w:i/>
                      <w:iCs/>
                      <w:sz w:val="18"/>
                      <w:szCs w:val="18"/>
                    </w:rPr>
                  </w:rPrChange>
                </w:rPr>
                <w:t xml:space="preserve"> manutençã</w:t>
              </w:r>
            </w:ins>
            <w:del w:id="238" w:author="Lidia Alice Ruppert Ribeiro" w:date="2019-04-12T17:44:00Z">
              <w:r w:rsidRPr="1A49BD85" w:rsidDel="00D0DDE6">
                <w:rPr>
                  <w:rFonts w:asciiTheme="majorHAnsi" w:hAnsiTheme="majorHAnsi" w:cstheme="majorBidi"/>
                  <w:i/>
                  <w:iCs/>
                  <w:sz w:val="18"/>
                  <w:szCs w:val="18"/>
                  <w:rPrChange w:id="239" w:author="Lidia Alice Ruppert Ribeiro" w:date="2019-04-12T17:44:00Z">
                    <w:rPr>
                      <w:rFonts w:asciiTheme="majorHAnsi" w:hAnsiTheme="majorHAnsi" w:cstheme="majorHAnsi"/>
                      <w:i/>
                      <w:iCs/>
                      <w:sz w:val="18"/>
                      <w:szCs w:val="18"/>
                    </w:rPr>
                  </w:rPrChange>
                </w:rPr>
                <w:delText>mencionadas acima</w:delText>
              </w:r>
            </w:del>
            <w:ins w:id="240" w:author="Lidia Alice Ruppert Ribeiro" w:date="2019-04-12T17:44:00Z">
              <w:r w:rsidR="00D0DDE6" w:rsidRPr="491733FE">
                <w:rPr>
                  <w:rFonts w:asciiTheme="majorHAnsi" w:hAnsiTheme="majorHAnsi" w:cstheme="majorBidi"/>
                  <w:i/>
                  <w:iCs/>
                  <w:sz w:val="18"/>
                  <w:szCs w:val="18"/>
                  <w:rPrChange w:id="241" w:author="Lidia Alice Ruppert Ribeiro" w:date="2019-04-12T17:45:00Z">
                    <w:rPr/>
                  </w:rPrChange>
                </w:rPr>
                <w:t>o que podem ser aceleradas, Cesar</w:t>
              </w:r>
            </w:ins>
            <w:del w:id="242" w:author="Lidia Alice Ruppert Ribeiro" w:date="2019-04-12T17:44:00Z">
              <w:r w:rsidRPr="1A49BD85" w:rsidDel="00D0DDE6">
                <w:rPr>
                  <w:rFonts w:asciiTheme="majorHAnsi" w:hAnsiTheme="majorHAnsi" w:cstheme="majorBidi"/>
                  <w:i/>
                  <w:iCs/>
                  <w:sz w:val="18"/>
                  <w:szCs w:val="18"/>
                  <w:rPrChange w:id="243" w:author="Lidia Alice Ruppert Ribeiro" w:date="2019-04-12T17:44:00Z">
                    <w:rPr>
                      <w:rFonts w:asciiTheme="majorHAnsi" w:hAnsiTheme="majorHAnsi" w:cstheme="majorHAnsi"/>
                      <w:i/>
                      <w:iCs/>
                      <w:sz w:val="18"/>
                      <w:szCs w:val="18"/>
                    </w:rPr>
                  </w:rPrChange>
                </w:rPr>
                <w:delText>,</w:delText>
              </w:r>
            </w:del>
            <w:r w:rsidRPr="491733FE">
              <w:rPr>
                <w:rFonts w:asciiTheme="majorHAnsi" w:hAnsiTheme="majorHAnsi" w:cstheme="majorBidi"/>
                <w:i/>
                <w:iCs/>
                <w:sz w:val="18"/>
                <w:szCs w:val="18"/>
                <w:rPrChange w:id="244" w:author="Lidia Alice Ruppert Ribeiro" w:date="2019-04-12T17:45:00Z">
                  <w:rPr>
                    <w:rFonts w:asciiTheme="majorHAnsi" w:hAnsiTheme="majorHAnsi" w:cstheme="majorHAnsi"/>
                    <w:i/>
                    <w:iCs/>
                    <w:sz w:val="18"/>
                    <w:szCs w:val="18"/>
                  </w:rPr>
                </w:rPrChange>
              </w:rPr>
              <w:t xml:space="preserve"> acredita que a própria atividade rotineira com uso de manipuladores pode </w:t>
            </w:r>
            <w:ins w:id="245" w:author="Lidia Alice Ruppert Ribeiro" w:date="2019-04-12T17:44:00Z">
              <w:r w:rsidR="00D0DDE6" w:rsidRPr="491733FE">
                <w:rPr>
                  <w:rFonts w:asciiTheme="majorHAnsi" w:hAnsiTheme="majorHAnsi" w:cstheme="majorBidi"/>
                  <w:i/>
                  <w:iCs/>
                  <w:sz w:val="18"/>
                  <w:szCs w:val="18"/>
                  <w:rPrChange w:id="246" w:author="Lidia Alice Ruppert Ribeiro" w:date="2019-04-12T17:45:00Z">
                    <w:rPr>
                      <w:rFonts w:asciiTheme="majorHAnsi" w:hAnsiTheme="majorHAnsi" w:cstheme="majorHAnsi"/>
                      <w:i/>
                      <w:iCs/>
                      <w:sz w:val="18"/>
                      <w:szCs w:val="18"/>
                    </w:rPr>
                  </w:rPrChange>
                </w:rPr>
                <w:t>ser mais eficie</w:t>
              </w:r>
            </w:ins>
            <w:ins w:id="247" w:author="Lidia Alice Ruppert Ribeiro" w:date="2019-04-12T17:45:00Z">
              <w:r w:rsidR="491733FE" w:rsidRPr="491733FE">
                <w:rPr>
                  <w:rFonts w:asciiTheme="majorHAnsi" w:hAnsiTheme="majorHAnsi" w:cstheme="majorBidi"/>
                  <w:i/>
                  <w:iCs/>
                  <w:sz w:val="18"/>
                  <w:szCs w:val="18"/>
                  <w:rPrChange w:id="248" w:author="Lidia Alice Ruppert Ribeiro" w:date="2019-04-12T17:45:00Z">
                    <w:rPr>
                      <w:rFonts w:asciiTheme="majorHAnsi" w:hAnsiTheme="majorHAnsi" w:cstheme="majorHAnsi"/>
                      <w:i/>
                      <w:iCs/>
                      <w:sz w:val="18"/>
                      <w:szCs w:val="18"/>
                    </w:rPr>
                  </w:rPrChange>
                </w:rPr>
                <w:t xml:space="preserve">nte e </w:t>
              </w:r>
            </w:ins>
            <w:r w:rsidRPr="491733FE">
              <w:rPr>
                <w:rFonts w:asciiTheme="majorHAnsi" w:hAnsiTheme="majorHAnsi" w:cstheme="majorBidi"/>
                <w:i/>
                <w:iCs/>
                <w:sz w:val="18"/>
                <w:szCs w:val="18"/>
                <w:rPrChange w:id="249" w:author="Lidia Alice Ruppert Ribeiro" w:date="2019-04-12T17:45:00Z">
                  <w:rPr>
                    <w:rFonts w:asciiTheme="majorHAnsi" w:hAnsiTheme="majorHAnsi" w:cstheme="majorHAnsi"/>
                    <w:i/>
                    <w:iCs/>
                    <w:sz w:val="18"/>
                    <w:szCs w:val="18"/>
                  </w:rPr>
                </w:rPrChange>
              </w:rPr>
              <w:t>resultar em aumento de produção total, a depender das atividades que forem automatizadas (Macaé).</w:t>
            </w:r>
          </w:p>
          <w:p w14:paraId="42F465FF" w14:textId="09FF5D8B" w:rsidR="00315379" w:rsidRDefault="00482CEF">
            <w:pPr>
              <w:ind w:left="313"/>
              <w:jc w:val="both"/>
              <w:rPr>
                <w:rFonts w:asciiTheme="majorHAnsi" w:hAnsiTheme="majorHAnsi" w:cstheme="majorHAnsi"/>
                <w:sz w:val="18"/>
                <w:szCs w:val="18"/>
              </w:rPr>
              <w:pPrChange w:id="250" w:author="Lidia Alice Ruppert Ribeiro" w:date="2019-04-12T18:00:00Z">
                <w:pPr>
                  <w:ind w:left="313"/>
                </w:pPr>
              </w:pPrChange>
            </w:pPr>
            <w:ins w:id="251" w:author="Marko Heiss" w:date="2019-04-12T16:56:00Z">
              <w:r w:rsidRPr="1D46283C">
                <w:rPr>
                  <w:rFonts w:asciiTheme="majorHAnsi" w:hAnsiTheme="majorHAnsi" w:cstheme="majorBidi"/>
                  <w:sz w:val="18"/>
                  <w:szCs w:val="18"/>
                  <w:rPrChange w:id="252" w:author="Lidia Alice Ruppert Ribeiro" w:date="2019-04-12T18:00:00Z">
                    <w:rPr>
                      <w:rFonts w:asciiTheme="majorHAnsi" w:hAnsiTheme="majorHAnsi" w:cstheme="majorHAnsi"/>
                      <w:sz w:val="18"/>
                      <w:szCs w:val="18"/>
                    </w:rPr>
                  </w:rPrChange>
                </w:rPr>
                <w:t>---</w:t>
              </w:r>
            </w:ins>
          </w:p>
          <w:p w14:paraId="7370CC40" w14:textId="77777777" w:rsidR="1D46283C" w:rsidDel="6969E41A" w:rsidRDefault="1D46283C">
            <w:pPr>
              <w:ind w:left="313"/>
              <w:rPr>
                <w:del w:id="253" w:author="Lidia Alice Ruppert Ribeiro" w:date="2019-04-12T18:01:00Z"/>
                <w:rFonts w:asciiTheme="majorHAnsi" w:hAnsiTheme="majorHAnsi" w:cstheme="majorBidi"/>
                <w:sz w:val="18"/>
                <w:szCs w:val="18"/>
                <w:rPrChange w:id="254" w:author="Lidia Alice Ruppert Ribeiro" w:date="2019-04-12T18:00:00Z">
                  <w:rPr>
                    <w:del w:id="255" w:author="Lidia Alice Ruppert Ribeiro" w:date="2019-04-12T18:01:00Z"/>
                  </w:rPr>
                </w:rPrChange>
              </w:rPr>
              <w:pPrChange w:id="256" w:author="Lidia Alice Ruppert Ribeiro" w:date="2019-04-12T18:00:00Z">
                <w:pPr/>
              </w:pPrChange>
            </w:pPr>
          </w:p>
          <w:p w14:paraId="214FF81C" w14:textId="77777777" w:rsidR="6969E41A" w:rsidRDefault="6969E41A">
            <w:pPr>
              <w:ind w:left="313"/>
              <w:rPr>
                <w:rFonts w:asciiTheme="majorHAnsi" w:hAnsiTheme="majorHAnsi" w:cstheme="majorBidi"/>
                <w:sz w:val="18"/>
                <w:szCs w:val="18"/>
                <w:rPrChange w:id="257" w:author="Lidia Alice Ruppert Ribeiro" w:date="2019-04-12T18:01:00Z">
                  <w:rPr/>
                </w:rPrChange>
              </w:rPr>
              <w:pPrChange w:id="258" w:author="Lidia Alice Ruppert Ribeiro" w:date="2019-04-12T18:01:00Z">
                <w:pPr/>
              </w:pPrChange>
            </w:pPr>
          </w:p>
          <w:p w14:paraId="792ED33A" w14:textId="146A53C8" w:rsidR="00482CEF" w:rsidRDefault="00482CEF">
            <w:pPr>
              <w:ind w:left="313"/>
              <w:rPr>
                <w:ins w:id="259" w:author="Lidia Alice Ruppert Ribeiro" w:date="2019-04-14T16:54:00Z"/>
                <w:rFonts w:asciiTheme="majorHAnsi" w:hAnsiTheme="majorHAnsi" w:cstheme="majorBidi"/>
                <w:sz w:val="18"/>
                <w:szCs w:val="18"/>
                <w:rPrChange w:id="260" w:author="Lidia Alice Ruppert Ribeiro" w:date="2019-04-14T16:54:00Z">
                  <w:rPr>
                    <w:ins w:id="261" w:author="Lidia Alice Ruppert Ribeiro" w:date="2019-04-14T16:54:00Z"/>
                  </w:rPr>
                </w:rPrChange>
              </w:rPr>
            </w:pPr>
          </w:p>
          <w:p w14:paraId="4822B7D9" w14:textId="1EE4ECAD" w:rsidR="688EAC73" w:rsidRDefault="688EAC73">
            <w:pPr>
              <w:ind w:left="313"/>
              <w:rPr>
                <w:ins w:id="262" w:author="Lidia Alice Ruppert Ribeiro" w:date="2019-04-14T16:54:00Z"/>
                <w:rFonts w:asciiTheme="majorHAnsi" w:hAnsiTheme="majorHAnsi" w:cstheme="majorBidi"/>
                <w:sz w:val="18"/>
                <w:szCs w:val="18"/>
                <w:rPrChange w:id="263" w:author="Lidia Alice Ruppert Ribeiro" w:date="2019-04-14T16:54:00Z">
                  <w:rPr>
                    <w:ins w:id="264" w:author="Lidia Alice Ruppert Ribeiro" w:date="2019-04-14T16:54:00Z"/>
                  </w:rPr>
                </w:rPrChange>
              </w:rPr>
              <w:pPrChange w:id="265" w:author="Lidia Alice Ruppert Ribeiro" w:date="2019-04-14T16:54:00Z">
                <w:pPr/>
              </w:pPrChange>
            </w:pPr>
          </w:p>
          <w:p w14:paraId="61CD0DCF" w14:textId="70757C41" w:rsidR="688EAC73" w:rsidRDefault="688EAC73">
            <w:pPr>
              <w:ind w:left="313"/>
              <w:rPr>
                <w:ins w:id="266" w:author="Lidia Alice Ruppert Ribeiro" w:date="2019-04-14T16:54:00Z"/>
                <w:rFonts w:asciiTheme="majorHAnsi" w:hAnsiTheme="majorHAnsi" w:cstheme="majorBidi"/>
                <w:sz w:val="18"/>
                <w:szCs w:val="18"/>
                <w:rPrChange w:id="267" w:author="Lidia Alice Ruppert Ribeiro" w:date="2019-04-14T16:54:00Z">
                  <w:rPr>
                    <w:ins w:id="268" w:author="Lidia Alice Ruppert Ribeiro" w:date="2019-04-14T16:54:00Z"/>
                  </w:rPr>
                </w:rPrChange>
              </w:rPr>
              <w:pPrChange w:id="269" w:author="Lidia Alice Ruppert Ribeiro" w:date="2019-04-14T16:54:00Z">
                <w:pPr/>
              </w:pPrChange>
            </w:pPr>
          </w:p>
          <w:p w14:paraId="6D2D497B" w14:textId="1970AE66" w:rsidR="688EAC73" w:rsidRDefault="688EAC73">
            <w:pPr>
              <w:ind w:left="313"/>
              <w:rPr>
                <w:ins w:id="270" w:author="Lidia Alice Ruppert Ribeiro" w:date="2019-04-14T16:54:00Z"/>
                <w:rFonts w:asciiTheme="majorHAnsi" w:hAnsiTheme="majorHAnsi" w:cstheme="majorBidi"/>
                <w:sz w:val="18"/>
                <w:szCs w:val="18"/>
                <w:rPrChange w:id="271" w:author="Lidia Alice Ruppert Ribeiro" w:date="2019-04-14T16:54:00Z">
                  <w:rPr>
                    <w:ins w:id="272" w:author="Lidia Alice Ruppert Ribeiro" w:date="2019-04-14T16:54:00Z"/>
                  </w:rPr>
                </w:rPrChange>
              </w:rPr>
              <w:pPrChange w:id="273" w:author="Lidia Alice Ruppert Ribeiro" w:date="2019-04-14T16:54:00Z">
                <w:pPr/>
              </w:pPrChange>
            </w:pPr>
          </w:p>
          <w:p w14:paraId="4CAB679C" w14:textId="0BFA9B15" w:rsidR="688EAC73" w:rsidRDefault="688EAC73">
            <w:pPr>
              <w:ind w:left="313"/>
              <w:rPr>
                <w:ins w:id="274" w:author="Lidia Alice Ruppert Ribeiro" w:date="2019-04-14T16:54:00Z"/>
                <w:rFonts w:asciiTheme="majorHAnsi" w:hAnsiTheme="majorHAnsi" w:cstheme="majorBidi"/>
                <w:sz w:val="18"/>
                <w:szCs w:val="18"/>
                <w:rPrChange w:id="275" w:author="Lidia Alice Ruppert Ribeiro" w:date="2019-04-14T16:54:00Z">
                  <w:rPr>
                    <w:ins w:id="276" w:author="Lidia Alice Ruppert Ribeiro" w:date="2019-04-14T16:54:00Z"/>
                  </w:rPr>
                </w:rPrChange>
              </w:rPr>
              <w:pPrChange w:id="277" w:author="Lidia Alice Ruppert Ribeiro" w:date="2019-04-14T16:54:00Z">
                <w:pPr/>
              </w:pPrChange>
            </w:pPr>
          </w:p>
          <w:p w14:paraId="6229BF39" w14:textId="76BE5D9A" w:rsidR="688EAC73" w:rsidRDefault="688EAC73">
            <w:pPr>
              <w:ind w:left="313"/>
              <w:rPr>
                <w:rFonts w:asciiTheme="majorHAnsi" w:hAnsiTheme="majorHAnsi" w:cstheme="majorBidi"/>
                <w:sz w:val="18"/>
                <w:szCs w:val="18"/>
                <w:rPrChange w:id="278" w:author="Lidia Alice Ruppert Ribeiro" w:date="2019-04-14T16:54:00Z">
                  <w:rPr/>
                </w:rPrChange>
              </w:rPr>
              <w:pPrChange w:id="279" w:author="Lidia Alice Ruppert Ribeiro" w:date="2019-04-14T16:54:00Z">
                <w:pPr/>
              </w:pPrChange>
            </w:pPr>
          </w:p>
          <w:p w14:paraId="12B624B4" w14:textId="62223C3B" w:rsidR="688EAC73" w:rsidRDefault="688EAC73">
            <w:pPr>
              <w:ind w:left="313"/>
              <w:rPr>
                <w:rFonts w:asciiTheme="majorHAnsi" w:hAnsiTheme="majorHAnsi" w:cstheme="majorBidi"/>
                <w:sz w:val="18"/>
                <w:szCs w:val="18"/>
                <w:rPrChange w:id="280" w:author="Lidia Alice Ruppert Ribeiro" w:date="2019-04-14T16:54:00Z">
                  <w:rPr/>
                </w:rPrChange>
              </w:rPr>
              <w:pPrChange w:id="281" w:author="Lidia Alice Ruppert Ribeiro" w:date="2019-04-14T16:54:00Z">
                <w:pPr/>
              </w:pPrChange>
            </w:pPr>
          </w:p>
          <w:p w14:paraId="4E1CCEEF" w14:textId="77777777" w:rsidR="00482CEF" w:rsidRPr="00315379" w:rsidRDefault="00482CEF" w:rsidP="00315379">
            <w:pPr>
              <w:ind w:left="313"/>
              <w:rPr>
                <w:rFonts w:asciiTheme="majorHAnsi" w:hAnsiTheme="majorHAnsi" w:cstheme="majorHAnsi"/>
                <w:sz w:val="18"/>
                <w:szCs w:val="18"/>
              </w:rPr>
            </w:pPr>
          </w:p>
          <w:p w14:paraId="40DF5C67" w14:textId="7DCD6F25" w:rsidR="006B514F" w:rsidRPr="00A30B7C" w:rsidRDefault="006B514F">
            <w:pPr>
              <w:pStyle w:val="ListParagraph"/>
              <w:numPr>
                <w:ilvl w:val="0"/>
                <w:numId w:val="8"/>
              </w:numPr>
              <w:jc w:val="both"/>
              <w:rPr>
                <w:rFonts w:asciiTheme="majorHAnsi" w:hAnsiTheme="majorHAnsi" w:cstheme="majorBidi"/>
                <w:sz w:val="20"/>
                <w:szCs w:val="20"/>
                <w:rPrChange w:id="282" w:author="Lidia Alice Ruppert Ribeiro" w:date="2019-04-12T16:52:00Z">
                  <w:rPr/>
                </w:rPrChange>
              </w:rPr>
              <w:pPrChange w:id="283" w:author="Lidia Alice Ruppert Ribeiro" w:date="2019-04-12T16:52:00Z">
                <w:pPr>
                  <w:pStyle w:val="ListParagraph"/>
                  <w:numPr>
                    <w:numId w:val="8"/>
                  </w:numPr>
                  <w:tabs>
                    <w:tab w:val="num" w:pos="113"/>
                  </w:tabs>
                  <w:ind w:left="284" w:hanging="284"/>
                </w:pPr>
              </w:pPrChange>
            </w:pPr>
            <w:r w:rsidRPr="5CB036FE">
              <w:rPr>
                <w:rFonts w:asciiTheme="majorHAnsi" w:hAnsiTheme="majorHAnsi" w:cstheme="majorBidi"/>
                <w:sz w:val="20"/>
                <w:szCs w:val="20"/>
                <w:rPrChange w:id="284" w:author="Lidia Alice Ruppert Ribeiro" w:date="2019-04-12T16:52:00Z">
                  <w:rPr>
                    <w:rFonts w:asciiTheme="majorHAnsi" w:hAnsiTheme="majorHAnsi" w:cstheme="majorHAnsi"/>
                    <w:sz w:val="20"/>
                    <w:szCs w:val="20"/>
                  </w:rPr>
                </w:rPrChange>
              </w:rPr>
              <w:t xml:space="preserve">Valores dos contratos atuais da prestação de serviço de ROVs com manipuladores. Quais os componentes do contrato (operação + manutenção)? Qual o regime de contrato (por intervenção, por hora)? Há contrato de sobre aviso? </w:t>
            </w:r>
          </w:p>
          <w:p w14:paraId="4894A746" w14:textId="40526DA9" w:rsidR="00315379" w:rsidRPr="00315379" w:rsidRDefault="00315379">
            <w:pPr>
              <w:ind w:left="313"/>
              <w:jc w:val="both"/>
              <w:rPr>
                <w:rFonts w:asciiTheme="majorHAnsi" w:hAnsiTheme="majorHAnsi" w:cstheme="majorBidi"/>
                <w:sz w:val="18"/>
                <w:szCs w:val="18"/>
                <w:rPrChange w:id="285" w:author="Lidia Alice Ruppert Ribeiro" w:date="2019-04-12T16:52:00Z">
                  <w:rPr/>
                </w:rPrChange>
              </w:rPr>
              <w:pPrChange w:id="286" w:author="Lidia Alice Ruppert Ribeiro" w:date="2019-04-12T16:52:00Z">
                <w:pPr>
                  <w:ind w:left="313"/>
                </w:pPr>
              </w:pPrChange>
            </w:pPr>
            <w:r w:rsidRPr="5CB036FE">
              <w:rPr>
                <w:rFonts w:asciiTheme="majorHAnsi" w:hAnsiTheme="majorHAnsi" w:cstheme="majorBidi"/>
                <w:sz w:val="18"/>
                <w:szCs w:val="18"/>
                <w:highlight w:val="lightGray"/>
                <w:rPrChange w:id="287" w:author="Lidia Alice Ruppert Ribeiro" w:date="2019-04-12T16:52:00Z">
                  <w:rPr>
                    <w:rFonts w:asciiTheme="majorHAnsi" w:hAnsiTheme="majorHAnsi" w:cstheme="majorHAnsi"/>
                    <w:sz w:val="18"/>
                    <w:szCs w:val="18"/>
                    <w:highlight w:val="lightGray"/>
                  </w:rPr>
                </w:rPrChange>
              </w:rPr>
              <w:t>11/04/2019 – reunião com César Lima</w:t>
            </w:r>
          </w:p>
          <w:p w14:paraId="53E8C045" w14:textId="3376E291" w:rsidR="006B514F" w:rsidRPr="00315379" w:rsidRDefault="006B514F">
            <w:pPr>
              <w:ind w:left="313"/>
              <w:jc w:val="both"/>
              <w:rPr>
                <w:rFonts w:asciiTheme="majorHAnsi" w:hAnsiTheme="majorHAnsi" w:cstheme="majorBidi"/>
                <w:i/>
                <w:iCs/>
                <w:sz w:val="18"/>
                <w:szCs w:val="18"/>
                <w:rPrChange w:id="288" w:author="Lidia Alice Ruppert Ribeiro" w:date="2019-04-12T17:45:00Z">
                  <w:rPr/>
                </w:rPrChange>
              </w:rPr>
              <w:pPrChange w:id="289" w:author="Lidia Alice Ruppert Ribeiro" w:date="2019-04-12T17:45:00Z">
                <w:pPr>
                  <w:ind w:left="313"/>
                </w:pPr>
              </w:pPrChange>
            </w:pPr>
            <w:del w:id="290" w:author="Lidia Alice Ruppert Ribeiro" w:date="2019-04-12T17:45:00Z">
              <w:r w:rsidRPr="5CB036FE" w:rsidDel="491733FE">
                <w:rPr>
                  <w:rFonts w:asciiTheme="majorHAnsi" w:hAnsiTheme="majorHAnsi" w:cstheme="majorBidi"/>
                  <w:i/>
                  <w:iCs/>
                  <w:sz w:val="18"/>
                  <w:szCs w:val="18"/>
                  <w:rPrChange w:id="291" w:author="Lidia Alice Ruppert Ribeiro" w:date="2019-04-12T16:52:00Z">
                    <w:rPr>
                      <w:rFonts w:asciiTheme="majorHAnsi" w:hAnsiTheme="majorHAnsi" w:cstheme="majorHAnsi"/>
                      <w:i/>
                      <w:iCs/>
                      <w:sz w:val="18"/>
                      <w:szCs w:val="18"/>
                    </w:rPr>
                  </w:rPrChange>
                </w:rPr>
                <w:delText xml:space="preserve">Contratos dos serviços. </w:delText>
              </w:r>
            </w:del>
            <w:r w:rsidRPr="43836C89">
              <w:rPr>
                <w:rFonts w:asciiTheme="majorHAnsi" w:hAnsiTheme="majorHAnsi" w:cstheme="majorBidi"/>
                <w:i/>
                <w:iCs/>
                <w:sz w:val="18"/>
                <w:szCs w:val="18"/>
                <w:rPrChange w:id="292" w:author="Lidia Alice Ruppert Ribeiro" w:date="2019-04-12T17:45:00Z">
                  <w:rPr>
                    <w:rFonts w:asciiTheme="majorHAnsi" w:hAnsiTheme="majorHAnsi" w:cstheme="majorHAnsi"/>
                    <w:i/>
                    <w:iCs/>
                    <w:sz w:val="18"/>
                    <w:szCs w:val="18"/>
                  </w:rPr>
                </w:rPrChange>
              </w:rPr>
              <w:t>Não soube detalhar</w:t>
            </w:r>
            <w:ins w:id="293" w:author="Lidia Alice Ruppert Ribeiro" w:date="2019-04-12T17:45:00Z">
              <w:r w:rsidR="491733FE" w:rsidRPr="43836C89">
                <w:rPr>
                  <w:rFonts w:asciiTheme="majorHAnsi" w:hAnsiTheme="majorHAnsi" w:cstheme="majorBidi"/>
                  <w:i/>
                  <w:iCs/>
                  <w:sz w:val="18"/>
                  <w:szCs w:val="18"/>
                  <w:rPrChange w:id="294" w:author="Lidia Alice Ruppert Ribeiro" w:date="2019-04-12T17:45:00Z">
                    <w:rPr>
                      <w:rFonts w:asciiTheme="majorHAnsi" w:hAnsiTheme="majorHAnsi" w:cstheme="majorHAnsi"/>
                      <w:i/>
                      <w:iCs/>
                      <w:sz w:val="18"/>
                      <w:szCs w:val="18"/>
                    </w:rPr>
                  </w:rPrChange>
                </w:rPr>
                <w:t xml:space="preserve"> os c</w:t>
              </w:r>
              <w:r w:rsidR="491733FE" w:rsidRPr="43836C89">
                <w:rPr>
                  <w:rFonts w:asciiTheme="majorHAnsi" w:hAnsiTheme="majorHAnsi" w:cstheme="majorBidi"/>
                  <w:i/>
                  <w:iCs/>
                  <w:sz w:val="18"/>
                  <w:szCs w:val="18"/>
                  <w:rPrChange w:id="295" w:author="Lidia Alice Ruppert Ribeiro" w:date="2019-04-12T17:45:00Z">
                    <w:rPr/>
                  </w:rPrChange>
                </w:rPr>
                <w:t>ontratos dos serviços</w:t>
              </w:r>
            </w:ins>
            <w:r w:rsidRPr="43836C89">
              <w:rPr>
                <w:rFonts w:asciiTheme="majorHAnsi" w:hAnsiTheme="majorHAnsi" w:cstheme="majorBidi"/>
                <w:i/>
                <w:iCs/>
                <w:sz w:val="18"/>
                <w:szCs w:val="18"/>
                <w:rPrChange w:id="296" w:author="Lidia Alice Ruppert Ribeiro" w:date="2019-04-12T17:45:00Z">
                  <w:rPr>
                    <w:rFonts w:asciiTheme="majorHAnsi" w:hAnsiTheme="majorHAnsi" w:cstheme="majorHAnsi"/>
                    <w:i/>
                    <w:iCs/>
                    <w:sz w:val="18"/>
                    <w:szCs w:val="18"/>
                  </w:rPr>
                </w:rPrChange>
              </w:rPr>
              <w:t>. Nem ele tem muito acesso aos valores direito. Comentou que uma vez precisou para análise de um projeto e utilizou uma informação de valor de contrato que saiu na mídia (dividiu pelo tempo contratual, descontando alguns dias que o barco não funciona em função de problemas técnicos – que ocorrem as vezes – para chegar a um valor diário). Mencionou que o valor diário deve ser uns U$ 60.000,00 ou mais. Porém é possível solicitar ao financeiro o contrato, já que a companhia é obrigada por lei a fornecer informações aos cidadãos.</w:t>
            </w:r>
          </w:p>
          <w:p w14:paraId="232503A4" w14:textId="2C7BAD75" w:rsidR="006B514F" w:rsidRDefault="00482CEF">
            <w:pPr>
              <w:ind w:left="314"/>
              <w:jc w:val="both"/>
              <w:rPr>
                <w:ins w:id="297" w:author="Marko Heiss" w:date="2019-04-12T16:56:00Z"/>
                <w:rFonts w:asciiTheme="majorHAnsi" w:hAnsiTheme="majorHAnsi" w:cstheme="majorBidi"/>
                <w:sz w:val="18"/>
                <w:szCs w:val="18"/>
                <w:rPrChange w:id="298" w:author="Lidia Alice Ruppert Ribeiro" w:date="2019-04-12T16:52:00Z">
                  <w:rPr>
                    <w:ins w:id="299" w:author="Marko Heiss" w:date="2019-04-12T16:56:00Z"/>
                  </w:rPr>
                </w:rPrChange>
              </w:rPr>
              <w:pPrChange w:id="300" w:author="Lidia Alice Ruppert Ribeiro" w:date="2019-04-12T16:52:00Z">
                <w:pPr>
                  <w:ind w:left="314"/>
                </w:pPr>
              </w:pPrChange>
            </w:pPr>
            <w:ins w:id="301" w:author="Marko Heiss" w:date="2019-04-12T16:56:00Z">
              <w:r w:rsidRPr="5CB036FE">
                <w:rPr>
                  <w:rFonts w:asciiTheme="majorHAnsi" w:hAnsiTheme="majorHAnsi" w:cstheme="majorBidi"/>
                  <w:sz w:val="18"/>
                  <w:szCs w:val="18"/>
                  <w:rPrChange w:id="302" w:author="Lidia Alice Ruppert Ribeiro" w:date="2019-04-12T16:52:00Z">
                    <w:rPr>
                      <w:rFonts w:asciiTheme="majorHAnsi" w:hAnsiTheme="majorHAnsi" w:cstheme="majorHAnsi"/>
                      <w:sz w:val="18"/>
                      <w:szCs w:val="18"/>
                    </w:rPr>
                  </w:rPrChange>
                </w:rPr>
                <w:t>---</w:t>
              </w:r>
            </w:ins>
          </w:p>
          <w:p w14:paraId="25D5D7BA" w14:textId="17C1B637" w:rsidR="00482CEF" w:rsidRDefault="00482CEF">
            <w:pPr>
              <w:ind w:left="314"/>
              <w:jc w:val="both"/>
              <w:rPr>
                <w:ins w:id="303" w:author="Lidia Alice Ruppert Ribeiro" w:date="2019-04-14T17:27:00Z"/>
                <w:rFonts w:asciiTheme="majorHAnsi" w:hAnsiTheme="majorHAnsi" w:cstheme="majorBidi"/>
                <w:sz w:val="18"/>
                <w:szCs w:val="18"/>
                <w:rPrChange w:id="304" w:author="Lidia Alice Ruppert Ribeiro" w:date="2019-04-14T17:27:00Z">
                  <w:rPr>
                    <w:ins w:id="305" w:author="Lidia Alice Ruppert Ribeiro" w:date="2019-04-14T17:27:00Z"/>
                  </w:rPr>
                </w:rPrChange>
              </w:rPr>
              <w:pPrChange w:id="306" w:author="Lidia Alice Ruppert Ribeiro" w:date="2019-04-14T17:27:00Z">
                <w:pPr>
                  <w:ind w:left="314"/>
                </w:pPr>
              </w:pPrChange>
            </w:pPr>
          </w:p>
          <w:p w14:paraId="6F1BF3B1" w14:textId="3BC36C8B" w:rsidR="46CFE42D" w:rsidRDefault="46CFE42D">
            <w:pPr>
              <w:ind w:left="314"/>
              <w:jc w:val="both"/>
              <w:rPr>
                <w:ins w:id="307" w:author="Lidia Alice Ruppert Ribeiro" w:date="2019-04-14T17:27:00Z"/>
                <w:rFonts w:asciiTheme="majorHAnsi" w:hAnsiTheme="majorHAnsi" w:cstheme="majorBidi"/>
                <w:sz w:val="18"/>
                <w:szCs w:val="18"/>
                <w:rPrChange w:id="308" w:author="Lidia Alice Ruppert Ribeiro" w:date="2019-04-14T17:27:00Z">
                  <w:rPr>
                    <w:ins w:id="309" w:author="Lidia Alice Ruppert Ribeiro" w:date="2019-04-14T17:27:00Z"/>
                  </w:rPr>
                </w:rPrChange>
              </w:rPr>
              <w:pPrChange w:id="310" w:author="Lidia Alice Ruppert Ribeiro" w:date="2019-04-14T17:27:00Z">
                <w:pPr/>
              </w:pPrChange>
            </w:pPr>
          </w:p>
          <w:p w14:paraId="331AEE83" w14:textId="25E487BB" w:rsidR="46CFE42D" w:rsidRDefault="46CFE42D">
            <w:pPr>
              <w:ind w:left="314"/>
              <w:jc w:val="both"/>
              <w:rPr>
                <w:ins w:id="311" w:author="Lidia Alice Ruppert Ribeiro" w:date="2019-04-14T17:27:00Z"/>
                <w:rFonts w:asciiTheme="majorHAnsi" w:hAnsiTheme="majorHAnsi" w:cstheme="majorBidi"/>
                <w:sz w:val="18"/>
                <w:szCs w:val="18"/>
                <w:rPrChange w:id="312" w:author="Lidia Alice Ruppert Ribeiro" w:date="2019-04-14T17:27:00Z">
                  <w:rPr>
                    <w:ins w:id="313" w:author="Lidia Alice Ruppert Ribeiro" w:date="2019-04-14T17:27:00Z"/>
                  </w:rPr>
                </w:rPrChange>
              </w:rPr>
              <w:pPrChange w:id="314" w:author="Lidia Alice Ruppert Ribeiro" w:date="2019-04-14T17:27:00Z">
                <w:pPr/>
              </w:pPrChange>
            </w:pPr>
          </w:p>
          <w:p w14:paraId="1E0AB11F" w14:textId="154A4B87" w:rsidR="46CFE42D" w:rsidRDefault="46CFE42D">
            <w:pPr>
              <w:ind w:left="314"/>
              <w:jc w:val="both"/>
              <w:rPr>
                <w:ins w:id="315" w:author="Lidia Alice Ruppert Ribeiro" w:date="2019-04-14T17:28:00Z"/>
                <w:rFonts w:asciiTheme="majorHAnsi" w:hAnsiTheme="majorHAnsi" w:cstheme="majorBidi"/>
                <w:sz w:val="18"/>
                <w:szCs w:val="18"/>
                <w:rPrChange w:id="316" w:author="Lidia Alice Ruppert Ribeiro" w:date="2019-04-14T17:28:00Z">
                  <w:rPr>
                    <w:ins w:id="317" w:author="Lidia Alice Ruppert Ribeiro" w:date="2019-04-14T17:28:00Z"/>
                  </w:rPr>
                </w:rPrChange>
              </w:rPr>
              <w:pPrChange w:id="318" w:author="Lidia Alice Ruppert Ribeiro" w:date="2019-04-14T17:28:00Z">
                <w:pPr/>
              </w:pPrChange>
            </w:pPr>
          </w:p>
          <w:p w14:paraId="53B050BD" w14:textId="05F53E82" w:rsidR="0EA487A1" w:rsidRDefault="0EA487A1">
            <w:pPr>
              <w:ind w:left="314"/>
              <w:jc w:val="both"/>
              <w:rPr>
                <w:rFonts w:asciiTheme="majorHAnsi" w:hAnsiTheme="majorHAnsi" w:cstheme="majorBidi"/>
                <w:sz w:val="18"/>
                <w:szCs w:val="18"/>
                <w:rPrChange w:id="319" w:author="Lidia Alice Ruppert Ribeiro" w:date="2019-04-14T17:28:00Z">
                  <w:rPr/>
                </w:rPrChange>
              </w:rPr>
              <w:pPrChange w:id="320" w:author="Lidia Alice Ruppert Ribeiro" w:date="2019-04-14T17:28:00Z">
                <w:pPr/>
              </w:pPrChange>
            </w:pPr>
          </w:p>
          <w:p w14:paraId="7D7825EE" w14:textId="77777777" w:rsidR="00482CEF" w:rsidRPr="00482CEF" w:rsidRDefault="00482CEF">
            <w:pPr>
              <w:ind w:left="314"/>
              <w:jc w:val="both"/>
              <w:rPr>
                <w:rFonts w:asciiTheme="majorHAnsi" w:hAnsiTheme="majorHAnsi" w:cstheme="majorBidi"/>
                <w:sz w:val="18"/>
                <w:szCs w:val="18"/>
                <w:rPrChange w:id="321" w:author="Lidia Alice Ruppert Ribeiro" w:date="2019-04-12T16:52:00Z">
                  <w:rPr>
                    <w:rFonts w:asciiTheme="majorHAnsi" w:hAnsiTheme="majorHAnsi" w:cstheme="majorHAnsi"/>
                    <w:sz w:val="20"/>
                    <w:szCs w:val="20"/>
                  </w:rPr>
                </w:rPrChange>
              </w:rPr>
              <w:pPrChange w:id="322" w:author="Lidia Alice Ruppert Ribeiro" w:date="2019-04-12T16:52:00Z">
                <w:pPr>
                  <w:ind w:left="314"/>
                </w:pPr>
              </w:pPrChange>
            </w:pPr>
          </w:p>
          <w:p w14:paraId="5E09659F" w14:textId="0F6A1B68" w:rsidR="006B514F" w:rsidRPr="006B514F" w:rsidRDefault="006B514F">
            <w:pPr>
              <w:pStyle w:val="ListParagraph"/>
              <w:numPr>
                <w:ilvl w:val="0"/>
                <w:numId w:val="8"/>
              </w:numPr>
              <w:jc w:val="both"/>
              <w:rPr>
                <w:rFonts w:asciiTheme="majorHAnsi" w:hAnsiTheme="majorHAnsi" w:cstheme="majorBidi"/>
                <w:sz w:val="20"/>
                <w:szCs w:val="20"/>
                <w:rPrChange w:id="323" w:author="Lidia Alice Ruppert Ribeiro" w:date="2019-04-12T16:52:00Z">
                  <w:rPr/>
                </w:rPrChange>
              </w:rPr>
              <w:pPrChange w:id="324" w:author="Lidia Alice Ruppert Ribeiro" w:date="2019-04-12T16:52:00Z">
                <w:pPr>
                  <w:pStyle w:val="ListParagraph"/>
                  <w:numPr>
                    <w:numId w:val="8"/>
                  </w:numPr>
                  <w:tabs>
                    <w:tab w:val="num" w:pos="113"/>
                  </w:tabs>
                  <w:ind w:left="284" w:hanging="284"/>
                </w:pPr>
              </w:pPrChange>
            </w:pPr>
            <w:r w:rsidRPr="5CB036FE">
              <w:rPr>
                <w:rFonts w:asciiTheme="majorHAnsi" w:hAnsiTheme="majorHAnsi" w:cstheme="majorBidi"/>
                <w:sz w:val="20"/>
                <w:szCs w:val="20"/>
                <w:rPrChange w:id="325" w:author="Lidia Alice Ruppert Ribeiro" w:date="2019-04-12T16:52:00Z">
                  <w:rPr>
                    <w:rFonts w:asciiTheme="majorHAnsi" w:hAnsiTheme="majorHAnsi" w:cstheme="majorHAnsi"/>
                    <w:sz w:val="20"/>
                    <w:szCs w:val="20"/>
                  </w:rPr>
                </w:rPrChange>
              </w:rPr>
              <w:t>Relação dos acidentes já ocorridos em função das atividades com manipuladores (de trabalho, ambiental ou material)  - data, descrição e valores dos prejuízos.</w:t>
            </w:r>
          </w:p>
          <w:p w14:paraId="0F41BC09" w14:textId="49AE3D7E" w:rsidR="00374B62" w:rsidRPr="00374B62" w:rsidRDefault="00374B62">
            <w:pPr>
              <w:ind w:left="313"/>
              <w:jc w:val="both"/>
              <w:rPr>
                <w:rFonts w:asciiTheme="majorHAnsi" w:hAnsiTheme="majorHAnsi" w:cstheme="majorBidi"/>
                <w:sz w:val="18"/>
                <w:szCs w:val="18"/>
                <w:rPrChange w:id="326" w:author="Lidia Alice Ruppert Ribeiro" w:date="2019-04-12T16:52:00Z">
                  <w:rPr/>
                </w:rPrChange>
              </w:rPr>
              <w:pPrChange w:id="327" w:author="Lidia Alice Ruppert Ribeiro" w:date="2019-04-12T16:52:00Z">
                <w:pPr>
                  <w:ind w:left="313"/>
                </w:pPr>
              </w:pPrChange>
            </w:pPr>
            <w:r w:rsidRPr="5CB036FE">
              <w:rPr>
                <w:rFonts w:asciiTheme="majorHAnsi" w:hAnsiTheme="majorHAnsi" w:cstheme="majorBidi"/>
                <w:sz w:val="18"/>
                <w:szCs w:val="18"/>
                <w:highlight w:val="lightGray"/>
                <w:rPrChange w:id="328" w:author="Lidia Alice Ruppert Ribeiro" w:date="2019-04-12T16:52:00Z">
                  <w:rPr>
                    <w:rFonts w:asciiTheme="majorHAnsi" w:hAnsiTheme="majorHAnsi" w:cstheme="majorHAnsi"/>
                    <w:sz w:val="18"/>
                    <w:szCs w:val="18"/>
                    <w:highlight w:val="lightGray"/>
                  </w:rPr>
                </w:rPrChange>
              </w:rPr>
              <w:t>11/04/2019 – reunião com César Lima</w:t>
            </w:r>
          </w:p>
          <w:p w14:paraId="09D982D4" w14:textId="52EAA827" w:rsidR="006B514F" w:rsidRPr="00374B62" w:rsidRDefault="006B514F">
            <w:pPr>
              <w:ind w:left="313"/>
              <w:jc w:val="both"/>
              <w:rPr>
                <w:rFonts w:asciiTheme="majorHAnsi" w:hAnsiTheme="majorHAnsi" w:cstheme="majorBidi"/>
                <w:i/>
                <w:iCs/>
                <w:sz w:val="18"/>
                <w:szCs w:val="18"/>
                <w:rPrChange w:id="329" w:author="Lidia Alice Ruppert Ribeiro" w:date="2019-04-12T16:52:00Z">
                  <w:rPr/>
                </w:rPrChange>
              </w:rPr>
              <w:pPrChange w:id="330" w:author="Lidia Alice Ruppert Ribeiro" w:date="2019-04-12T16:52:00Z">
                <w:pPr>
                  <w:ind w:left="313"/>
                </w:pPr>
              </w:pPrChange>
            </w:pPr>
            <w:r w:rsidRPr="5CB036FE">
              <w:rPr>
                <w:rFonts w:asciiTheme="majorHAnsi" w:hAnsiTheme="majorHAnsi" w:cstheme="majorBidi"/>
                <w:i/>
                <w:iCs/>
                <w:sz w:val="18"/>
                <w:szCs w:val="18"/>
                <w:rPrChange w:id="331" w:author="Lidia Alice Ruppert Ribeiro" w:date="2019-04-12T16:52:00Z">
                  <w:rPr>
                    <w:rFonts w:asciiTheme="majorHAnsi" w:hAnsiTheme="majorHAnsi" w:cstheme="majorHAnsi"/>
                    <w:i/>
                    <w:iCs/>
                    <w:sz w:val="18"/>
                    <w:szCs w:val="18"/>
                  </w:rPr>
                </w:rPrChange>
              </w:rPr>
              <w:t>Sobre acidentes/incidentes: Não tem informações. Pessoal de Macaé pode ajudar melhor, mas imagina que não teremos muitas informações e com muitos detalhes.</w:t>
            </w:r>
          </w:p>
          <w:p w14:paraId="787CA65A" w14:textId="3AEBCA43" w:rsidR="006B514F" w:rsidRDefault="00482CEF">
            <w:pPr>
              <w:ind w:left="313"/>
              <w:jc w:val="both"/>
              <w:rPr>
                <w:ins w:id="332" w:author="Marko Heiss" w:date="2019-04-12T16:56:00Z"/>
                <w:rFonts w:asciiTheme="majorHAnsi" w:hAnsiTheme="majorHAnsi" w:cstheme="majorBidi"/>
                <w:sz w:val="18"/>
                <w:szCs w:val="18"/>
                <w:rPrChange w:id="333" w:author="Lidia Alice Ruppert Ribeiro" w:date="2019-04-12T16:52:00Z">
                  <w:rPr>
                    <w:ins w:id="334" w:author="Marko Heiss" w:date="2019-04-12T16:56:00Z"/>
                  </w:rPr>
                </w:rPrChange>
              </w:rPr>
              <w:pPrChange w:id="335" w:author="Lidia Alice Ruppert Ribeiro" w:date="2019-04-12T16:52:00Z">
                <w:pPr>
                  <w:ind w:left="313"/>
                </w:pPr>
              </w:pPrChange>
            </w:pPr>
            <w:ins w:id="336" w:author="Marko Heiss" w:date="2019-04-12T16:56:00Z">
              <w:r w:rsidRPr="5CB036FE">
                <w:rPr>
                  <w:rFonts w:asciiTheme="majorHAnsi" w:hAnsiTheme="majorHAnsi" w:cstheme="majorBidi"/>
                  <w:sz w:val="18"/>
                  <w:szCs w:val="18"/>
                  <w:rPrChange w:id="337" w:author="Lidia Alice Ruppert Ribeiro" w:date="2019-04-12T16:52:00Z">
                    <w:rPr>
                      <w:rFonts w:asciiTheme="majorHAnsi" w:hAnsiTheme="majorHAnsi" w:cstheme="majorHAnsi"/>
                      <w:sz w:val="18"/>
                      <w:szCs w:val="18"/>
                    </w:rPr>
                  </w:rPrChange>
                </w:rPr>
                <w:t>---</w:t>
              </w:r>
            </w:ins>
          </w:p>
          <w:p w14:paraId="45D138A9" w14:textId="067777C0" w:rsidR="00482CEF" w:rsidRDefault="00482CEF">
            <w:pPr>
              <w:ind w:left="313"/>
              <w:jc w:val="both"/>
              <w:rPr>
                <w:ins w:id="338" w:author="Lidia Alice Ruppert Ribeiro" w:date="2019-04-14T17:54:00Z"/>
                <w:rFonts w:asciiTheme="majorHAnsi" w:hAnsiTheme="majorHAnsi" w:cstheme="majorBidi"/>
                <w:sz w:val="18"/>
                <w:szCs w:val="18"/>
                <w:rPrChange w:id="339" w:author="Lidia Alice Ruppert Ribeiro" w:date="2019-04-14T17:54:00Z">
                  <w:rPr>
                    <w:ins w:id="340" w:author="Lidia Alice Ruppert Ribeiro" w:date="2019-04-14T17:54:00Z"/>
                  </w:rPr>
                </w:rPrChange>
              </w:rPr>
              <w:pPrChange w:id="341" w:author="Lidia Alice Ruppert Ribeiro" w:date="2019-04-14T17:54:00Z">
                <w:pPr>
                  <w:ind w:left="313"/>
                </w:pPr>
              </w:pPrChange>
            </w:pPr>
          </w:p>
          <w:p w14:paraId="06CD9D53" w14:textId="2F341DFD" w:rsidR="0DBB9105" w:rsidDel="3C9505A4" w:rsidRDefault="0DBB9105">
            <w:pPr>
              <w:ind w:left="313"/>
              <w:jc w:val="both"/>
              <w:rPr>
                <w:del w:id="342" w:author="Lidia Alice Ruppert Ribeiro" w:date="2019-04-14T17:54:00Z"/>
                <w:rFonts w:asciiTheme="majorHAnsi" w:hAnsiTheme="majorHAnsi" w:cstheme="majorBidi"/>
                <w:sz w:val="18"/>
                <w:szCs w:val="18"/>
                <w:rPrChange w:id="343" w:author="Lidia Alice Ruppert Ribeiro" w:date="2019-04-14T17:30:00Z">
                  <w:rPr>
                    <w:del w:id="344" w:author="Lidia Alice Ruppert Ribeiro" w:date="2019-04-14T17:54:00Z"/>
                  </w:rPr>
                </w:rPrChange>
              </w:rPr>
              <w:pPrChange w:id="345" w:author="Lidia Alice Ruppert Ribeiro" w:date="2019-04-14T17:30:00Z">
                <w:pPr/>
              </w:pPrChange>
            </w:pPr>
          </w:p>
          <w:p w14:paraId="3039B7C0" w14:textId="77777777" w:rsidR="00482CEF" w:rsidRPr="00374B62" w:rsidRDefault="00482CEF">
            <w:pPr>
              <w:ind w:left="313"/>
              <w:jc w:val="both"/>
              <w:rPr>
                <w:rFonts w:asciiTheme="majorHAnsi" w:hAnsiTheme="majorHAnsi" w:cstheme="majorBidi"/>
                <w:sz w:val="18"/>
                <w:szCs w:val="18"/>
                <w:rPrChange w:id="346" w:author="Lidia Alice Ruppert Ribeiro" w:date="2019-04-12T16:52:00Z">
                  <w:rPr/>
                </w:rPrChange>
              </w:rPr>
              <w:pPrChange w:id="347" w:author="Lidia Alice Ruppert Ribeiro" w:date="2019-04-12T16:52:00Z">
                <w:pPr>
                  <w:ind w:left="313"/>
                </w:pPr>
              </w:pPrChange>
            </w:pPr>
          </w:p>
          <w:p w14:paraId="6106B265" w14:textId="14979DDD" w:rsidR="006B514F" w:rsidRPr="006B514F" w:rsidRDefault="006B514F">
            <w:pPr>
              <w:pStyle w:val="ListParagraph"/>
              <w:numPr>
                <w:ilvl w:val="0"/>
                <w:numId w:val="8"/>
              </w:numPr>
              <w:jc w:val="both"/>
              <w:rPr>
                <w:rFonts w:asciiTheme="majorHAnsi" w:hAnsiTheme="majorHAnsi" w:cstheme="majorBidi"/>
                <w:sz w:val="20"/>
                <w:szCs w:val="20"/>
                <w:rPrChange w:id="348" w:author="Lidia Alice Ruppert Ribeiro" w:date="2019-04-12T16:52:00Z">
                  <w:rPr/>
                </w:rPrChange>
              </w:rPr>
              <w:pPrChange w:id="349" w:author="Lidia Alice Ruppert Ribeiro" w:date="2019-04-12T16:52:00Z">
                <w:pPr>
                  <w:pStyle w:val="ListParagraph"/>
                  <w:numPr>
                    <w:numId w:val="8"/>
                  </w:numPr>
                  <w:tabs>
                    <w:tab w:val="num" w:pos="113"/>
                  </w:tabs>
                  <w:ind w:left="284" w:hanging="284"/>
                </w:pPr>
              </w:pPrChange>
            </w:pPr>
            <w:r w:rsidRPr="5CB036FE">
              <w:rPr>
                <w:rFonts w:asciiTheme="majorHAnsi" w:hAnsiTheme="majorHAnsi" w:cstheme="majorBidi"/>
                <w:sz w:val="20"/>
                <w:szCs w:val="20"/>
                <w:rPrChange w:id="350" w:author="Lidia Alice Ruppert Ribeiro" w:date="2019-04-12T16:52:00Z">
                  <w:rPr>
                    <w:rFonts w:asciiTheme="majorHAnsi" w:hAnsiTheme="majorHAnsi" w:cstheme="majorHAnsi"/>
                    <w:sz w:val="20"/>
                    <w:szCs w:val="20"/>
                  </w:rPr>
                </w:rPrChange>
              </w:rPr>
              <w:t>A Petrobrás tem conseguido aplicar em projetos todos os recursos da cláusula de investimento em P&amp;D ou há alguma parcela nos últimos anos que tenha ficado sem destino e precisou ser paga à ANP com multa?</w:t>
            </w:r>
          </w:p>
          <w:p w14:paraId="69967F0C" w14:textId="64F98185" w:rsidR="00374B62" w:rsidRPr="00374B62" w:rsidRDefault="00374B62">
            <w:pPr>
              <w:ind w:left="313"/>
              <w:jc w:val="both"/>
              <w:rPr>
                <w:rFonts w:asciiTheme="majorHAnsi" w:hAnsiTheme="majorHAnsi" w:cstheme="majorBidi"/>
                <w:sz w:val="18"/>
                <w:szCs w:val="18"/>
                <w:rPrChange w:id="351" w:author="Lidia Alice Ruppert Ribeiro" w:date="2019-04-12T16:52:00Z">
                  <w:rPr/>
                </w:rPrChange>
              </w:rPr>
              <w:pPrChange w:id="352" w:author="Lidia Alice Ruppert Ribeiro" w:date="2019-04-12T16:52:00Z">
                <w:pPr>
                  <w:ind w:left="313"/>
                </w:pPr>
              </w:pPrChange>
            </w:pPr>
            <w:r w:rsidRPr="5CB036FE">
              <w:rPr>
                <w:rFonts w:asciiTheme="majorHAnsi" w:hAnsiTheme="majorHAnsi" w:cstheme="majorBidi"/>
                <w:sz w:val="18"/>
                <w:szCs w:val="18"/>
                <w:highlight w:val="lightGray"/>
                <w:rPrChange w:id="353" w:author="Lidia Alice Ruppert Ribeiro" w:date="2019-04-12T16:52:00Z">
                  <w:rPr>
                    <w:rFonts w:asciiTheme="majorHAnsi" w:hAnsiTheme="majorHAnsi" w:cstheme="majorHAnsi"/>
                    <w:sz w:val="18"/>
                    <w:szCs w:val="18"/>
                    <w:highlight w:val="lightGray"/>
                  </w:rPr>
                </w:rPrChange>
              </w:rPr>
              <w:t>11/04/2019 – reunião com César Lima</w:t>
            </w:r>
          </w:p>
          <w:p w14:paraId="6A1269EC" w14:textId="290E84E9" w:rsidR="6089BF4E" w:rsidRDefault="6089BF4E">
            <w:pPr>
              <w:ind w:left="313"/>
              <w:jc w:val="both"/>
              <w:rPr>
                <w:ins w:id="354" w:author="Lidia Alice Ruppert Ribeiro" w:date="2019-04-14T17:31:00Z"/>
                <w:rFonts w:asciiTheme="majorHAnsi" w:hAnsiTheme="majorHAnsi" w:cstheme="majorBidi"/>
                <w:i/>
                <w:iCs/>
                <w:sz w:val="18"/>
                <w:szCs w:val="18"/>
                <w:rPrChange w:id="355" w:author="Lidia Alice Ruppert Ribeiro" w:date="2019-04-14T17:31:00Z">
                  <w:rPr>
                    <w:ins w:id="356" w:author="Lidia Alice Ruppert Ribeiro" w:date="2019-04-14T17:31:00Z"/>
                  </w:rPr>
                </w:rPrChange>
              </w:rPr>
              <w:pPrChange w:id="357" w:author="Lidia Alice Ruppert Ribeiro" w:date="2019-04-14T17:31:00Z">
                <w:pPr/>
              </w:pPrChange>
            </w:pPr>
          </w:p>
          <w:p w14:paraId="58F6B584" w14:textId="1BDC32D3" w:rsidR="006B514F" w:rsidRPr="00374B62" w:rsidRDefault="006B514F">
            <w:pPr>
              <w:ind w:left="313"/>
              <w:jc w:val="both"/>
              <w:rPr>
                <w:rFonts w:asciiTheme="majorHAnsi" w:hAnsiTheme="majorHAnsi" w:cstheme="majorBidi"/>
                <w:i/>
                <w:iCs/>
                <w:sz w:val="18"/>
                <w:szCs w:val="18"/>
                <w:rPrChange w:id="358" w:author="Lidia Alice Ruppert Ribeiro" w:date="2019-04-12T16:52:00Z">
                  <w:rPr/>
                </w:rPrChange>
              </w:rPr>
              <w:pPrChange w:id="359" w:author="Lidia Alice Ruppert Ribeiro" w:date="2019-04-12T16:52:00Z">
                <w:pPr>
                  <w:ind w:left="313"/>
                </w:pPr>
              </w:pPrChange>
            </w:pPr>
            <w:r w:rsidRPr="5CB036FE">
              <w:rPr>
                <w:rFonts w:asciiTheme="majorHAnsi" w:hAnsiTheme="majorHAnsi" w:cstheme="majorBidi"/>
                <w:i/>
                <w:iCs/>
                <w:sz w:val="18"/>
                <w:szCs w:val="18"/>
                <w:rPrChange w:id="360" w:author="Lidia Alice Ruppert Ribeiro" w:date="2019-04-12T16:52:00Z">
                  <w:rPr>
                    <w:rFonts w:asciiTheme="majorHAnsi" w:hAnsiTheme="majorHAnsi" w:cstheme="majorHAnsi"/>
                    <w:i/>
                    <w:iCs/>
                    <w:sz w:val="18"/>
                    <w:szCs w:val="18"/>
                  </w:rPr>
                </w:rPrChange>
              </w:rPr>
              <w:t>Disse que a Petrobrás tem cumprido a regra de investimento de 1% em P&amp;D, mas que as vezes a ANP, após analisar os projetos, retira alguma coisa de lá. Que buscam sempre que estes investimentos sejam aplicados em projetos que trarão lucrativos para a empresa, mas que a empresa tem dificuldade em encontrar projetos de P&amp;D. (Eu acho que o financeiro precisa confirmar isto).</w:t>
            </w:r>
          </w:p>
          <w:p w14:paraId="0B9E6737" w14:textId="09C2CA2B" w:rsidR="006B514F" w:rsidRDefault="00482CEF">
            <w:pPr>
              <w:ind w:left="313"/>
              <w:jc w:val="both"/>
              <w:rPr>
                <w:ins w:id="361" w:author="Marko Heiss" w:date="2019-04-12T16:56:00Z"/>
                <w:rFonts w:asciiTheme="majorHAnsi" w:hAnsiTheme="majorHAnsi" w:cstheme="majorBidi"/>
                <w:sz w:val="18"/>
                <w:szCs w:val="18"/>
                <w:rPrChange w:id="362" w:author="Lidia Alice Ruppert Ribeiro" w:date="2019-04-12T16:52:00Z">
                  <w:rPr>
                    <w:ins w:id="363" w:author="Marko Heiss" w:date="2019-04-12T16:56:00Z"/>
                  </w:rPr>
                </w:rPrChange>
              </w:rPr>
              <w:pPrChange w:id="364" w:author="Lidia Alice Ruppert Ribeiro" w:date="2019-04-12T16:52:00Z">
                <w:pPr>
                  <w:ind w:left="313"/>
                </w:pPr>
              </w:pPrChange>
            </w:pPr>
            <w:ins w:id="365" w:author="Marko Heiss" w:date="2019-04-12T16:56:00Z">
              <w:r w:rsidRPr="5CB036FE">
                <w:rPr>
                  <w:rFonts w:asciiTheme="majorHAnsi" w:hAnsiTheme="majorHAnsi" w:cstheme="majorBidi"/>
                  <w:sz w:val="18"/>
                  <w:szCs w:val="18"/>
                  <w:rPrChange w:id="366" w:author="Lidia Alice Ruppert Ribeiro" w:date="2019-04-12T16:52:00Z">
                    <w:rPr>
                      <w:rFonts w:asciiTheme="majorHAnsi" w:hAnsiTheme="majorHAnsi" w:cstheme="majorHAnsi"/>
                      <w:sz w:val="18"/>
                      <w:szCs w:val="18"/>
                    </w:rPr>
                  </w:rPrChange>
                </w:rPr>
                <w:t>---</w:t>
              </w:r>
            </w:ins>
          </w:p>
          <w:p w14:paraId="6754AF4D" w14:textId="36D6092C" w:rsidR="00482CEF" w:rsidRDefault="00482CEF">
            <w:pPr>
              <w:ind w:left="313"/>
              <w:jc w:val="both"/>
              <w:rPr>
                <w:ins w:id="367" w:author="Marko Heiss" w:date="2019-04-12T16:56:00Z"/>
                <w:rFonts w:asciiTheme="majorHAnsi" w:hAnsiTheme="majorHAnsi" w:cstheme="majorBidi"/>
                <w:sz w:val="18"/>
                <w:szCs w:val="18"/>
                <w:rPrChange w:id="368" w:author="Lidia Alice Ruppert Ribeiro" w:date="2019-04-12T16:52:00Z">
                  <w:rPr>
                    <w:ins w:id="369" w:author="Marko Heiss" w:date="2019-04-12T16:56:00Z"/>
                  </w:rPr>
                </w:rPrChange>
              </w:rPr>
              <w:pPrChange w:id="370" w:author="Lidia Alice Ruppert Ribeiro" w:date="2019-04-12T16:52:00Z">
                <w:pPr>
                  <w:ind w:left="313"/>
                </w:pPr>
              </w:pPrChange>
            </w:pPr>
          </w:p>
          <w:p w14:paraId="4C2AB28D" w14:textId="10D281EE" w:rsidR="00482CEF" w:rsidRDefault="00482CEF">
            <w:pPr>
              <w:ind w:left="313"/>
              <w:jc w:val="both"/>
              <w:rPr>
                <w:ins w:id="371" w:author="Marko Heiss" w:date="2019-04-12T16:56:00Z"/>
                <w:rFonts w:asciiTheme="majorHAnsi" w:hAnsiTheme="majorHAnsi" w:cstheme="majorBidi"/>
                <w:sz w:val="18"/>
                <w:szCs w:val="18"/>
                <w:rPrChange w:id="372" w:author="Lidia Alice Ruppert Ribeiro" w:date="2019-04-12T16:52:00Z">
                  <w:rPr>
                    <w:ins w:id="373" w:author="Marko Heiss" w:date="2019-04-12T16:56:00Z"/>
                  </w:rPr>
                </w:rPrChange>
              </w:rPr>
              <w:pPrChange w:id="374" w:author="Lidia Alice Ruppert Ribeiro" w:date="2019-04-12T16:52:00Z">
                <w:pPr>
                  <w:ind w:left="313"/>
                </w:pPr>
              </w:pPrChange>
            </w:pPr>
          </w:p>
          <w:p w14:paraId="76CF44AD" w14:textId="088A8A0D" w:rsidR="00482CEF" w:rsidRDefault="00482CEF">
            <w:pPr>
              <w:ind w:left="313"/>
              <w:jc w:val="both"/>
              <w:rPr>
                <w:ins w:id="375" w:author="Marko Heiss" w:date="2019-04-12T16:56:00Z"/>
                <w:rFonts w:asciiTheme="majorHAnsi" w:hAnsiTheme="majorHAnsi" w:cstheme="majorBidi"/>
                <w:sz w:val="18"/>
                <w:szCs w:val="18"/>
                <w:rPrChange w:id="376" w:author="Lidia Alice Ruppert Ribeiro" w:date="2019-04-12T16:52:00Z">
                  <w:rPr>
                    <w:ins w:id="377" w:author="Marko Heiss" w:date="2019-04-12T16:56:00Z"/>
                  </w:rPr>
                </w:rPrChange>
              </w:rPr>
              <w:pPrChange w:id="378" w:author="Lidia Alice Ruppert Ribeiro" w:date="2019-04-12T16:52:00Z">
                <w:pPr>
                  <w:ind w:left="313"/>
                </w:pPr>
              </w:pPrChange>
            </w:pPr>
          </w:p>
          <w:p w14:paraId="45DEC919" w14:textId="0ED59CA7" w:rsidR="00482CEF" w:rsidRDefault="00482CEF">
            <w:pPr>
              <w:ind w:left="313"/>
              <w:jc w:val="both"/>
              <w:rPr>
                <w:ins w:id="379" w:author="Marko Heiss" w:date="2019-04-12T16:56:00Z"/>
                <w:rFonts w:asciiTheme="majorHAnsi" w:hAnsiTheme="majorHAnsi" w:cstheme="majorBidi"/>
                <w:sz w:val="18"/>
                <w:szCs w:val="18"/>
                <w:rPrChange w:id="380" w:author="Lidia Alice Ruppert Ribeiro" w:date="2019-04-12T16:52:00Z">
                  <w:rPr>
                    <w:ins w:id="381" w:author="Marko Heiss" w:date="2019-04-12T16:56:00Z"/>
                  </w:rPr>
                </w:rPrChange>
              </w:rPr>
              <w:pPrChange w:id="382" w:author="Lidia Alice Ruppert Ribeiro" w:date="2019-04-12T16:52:00Z">
                <w:pPr>
                  <w:ind w:left="313"/>
                </w:pPr>
              </w:pPrChange>
            </w:pPr>
          </w:p>
          <w:p w14:paraId="33E75A9B" w14:textId="4D8BBF07" w:rsidR="00482CEF" w:rsidRDefault="00482CEF">
            <w:pPr>
              <w:ind w:left="313"/>
              <w:jc w:val="both"/>
              <w:rPr>
                <w:ins w:id="383" w:author="Marko Heiss" w:date="2019-04-12T16:56:00Z"/>
                <w:rFonts w:asciiTheme="majorHAnsi" w:hAnsiTheme="majorHAnsi" w:cstheme="majorBidi"/>
                <w:sz w:val="18"/>
                <w:szCs w:val="18"/>
                <w:rPrChange w:id="384" w:author="Lidia Alice Ruppert Ribeiro" w:date="2019-04-12T16:52:00Z">
                  <w:rPr>
                    <w:ins w:id="385" w:author="Marko Heiss" w:date="2019-04-12T16:56:00Z"/>
                  </w:rPr>
                </w:rPrChange>
              </w:rPr>
              <w:pPrChange w:id="386" w:author="Lidia Alice Ruppert Ribeiro" w:date="2019-04-12T16:52:00Z">
                <w:pPr>
                  <w:ind w:left="313"/>
                </w:pPr>
              </w:pPrChange>
            </w:pPr>
          </w:p>
          <w:p w14:paraId="052C5DC4" w14:textId="1215E31A" w:rsidR="00482CEF" w:rsidRDefault="00482CEF">
            <w:pPr>
              <w:ind w:left="313"/>
              <w:jc w:val="both"/>
              <w:rPr>
                <w:rFonts w:asciiTheme="majorHAnsi" w:hAnsiTheme="majorHAnsi" w:cstheme="majorBidi"/>
                <w:sz w:val="18"/>
                <w:szCs w:val="18"/>
                <w:rPrChange w:id="387" w:author="Lidia Alice Ruppert Ribeiro" w:date="2019-04-12T17:50:00Z">
                  <w:rPr/>
                </w:rPrChange>
              </w:rPr>
              <w:pPrChange w:id="388" w:author="Lidia Alice Ruppert Ribeiro" w:date="2019-04-12T17:50:00Z">
                <w:pPr>
                  <w:ind w:left="313"/>
                </w:pPr>
              </w:pPrChange>
            </w:pPr>
          </w:p>
          <w:p w14:paraId="6CB60714" w14:textId="1E3A71AB" w:rsidR="00482CEF" w:rsidDel="482E1E02" w:rsidRDefault="00482CEF">
            <w:pPr>
              <w:ind w:left="313"/>
              <w:jc w:val="both"/>
              <w:rPr>
                <w:ins w:id="389" w:author="Marko Heiss" w:date="2019-04-12T16:56:00Z"/>
                <w:del w:id="390" w:author="Lidia Alice Ruppert Ribeiro" w:date="2019-04-12T17:49:00Z"/>
                <w:rFonts w:asciiTheme="majorHAnsi" w:hAnsiTheme="majorHAnsi" w:cstheme="majorBidi"/>
                <w:sz w:val="18"/>
                <w:szCs w:val="18"/>
                <w:rPrChange w:id="391" w:author="Lidia Alice Ruppert Ribeiro" w:date="2019-04-12T16:52:00Z">
                  <w:rPr>
                    <w:ins w:id="392" w:author="Marko Heiss" w:date="2019-04-12T16:56:00Z"/>
                    <w:del w:id="393" w:author="Lidia Alice Ruppert Ribeiro" w:date="2019-04-12T17:49:00Z"/>
                  </w:rPr>
                </w:rPrChange>
              </w:rPr>
              <w:pPrChange w:id="394" w:author="Lidia Alice Ruppert Ribeiro" w:date="2019-04-12T16:52:00Z">
                <w:pPr>
                  <w:ind w:left="313"/>
                </w:pPr>
              </w:pPrChange>
            </w:pPr>
          </w:p>
          <w:p w14:paraId="43277A13" w14:textId="5C82F348" w:rsidR="00482CEF" w:rsidDel="2FDFD502" w:rsidRDefault="00482CEF">
            <w:pPr>
              <w:ind w:left="313"/>
              <w:jc w:val="both"/>
              <w:rPr>
                <w:ins w:id="395" w:author="Marko Heiss" w:date="2019-04-12T16:56:00Z"/>
                <w:del w:id="396" w:author="Lidia Alice Ruppert Ribeiro" w:date="2019-04-12T17:50:00Z"/>
                <w:rFonts w:asciiTheme="majorHAnsi" w:hAnsiTheme="majorHAnsi" w:cstheme="majorBidi"/>
                <w:sz w:val="18"/>
                <w:szCs w:val="18"/>
                <w:rPrChange w:id="397" w:author="Lidia Alice Ruppert Ribeiro" w:date="2019-04-12T16:52:00Z">
                  <w:rPr>
                    <w:ins w:id="398" w:author="Marko Heiss" w:date="2019-04-12T16:56:00Z"/>
                    <w:del w:id="399" w:author="Lidia Alice Ruppert Ribeiro" w:date="2019-04-12T17:50:00Z"/>
                  </w:rPr>
                </w:rPrChange>
              </w:rPr>
              <w:pPrChange w:id="400" w:author="Lidia Alice Ruppert Ribeiro" w:date="2019-04-12T16:52:00Z">
                <w:pPr>
                  <w:ind w:left="313"/>
                </w:pPr>
              </w:pPrChange>
            </w:pPr>
          </w:p>
          <w:p w14:paraId="26BBFCD4" w14:textId="14DF2B88" w:rsidR="00482CEF" w:rsidDel="2FDFD502" w:rsidRDefault="00482CEF">
            <w:pPr>
              <w:ind w:left="313"/>
              <w:jc w:val="both"/>
              <w:rPr>
                <w:ins w:id="401" w:author="Marko Heiss" w:date="2019-04-12T16:56:00Z"/>
                <w:del w:id="402" w:author="Lidia Alice Ruppert Ribeiro" w:date="2019-04-12T17:50:00Z"/>
                <w:rFonts w:asciiTheme="majorHAnsi" w:hAnsiTheme="majorHAnsi" w:cstheme="majorBidi"/>
                <w:sz w:val="18"/>
                <w:szCs w:val="18"/>
                <w:rPrChange w:id="403" w:author="Lidia Alice Ruppert Ribeiro" w:date="2019-04-12T16:52:00Z">
                  <w:rPr>
                    <w:ins w:id="404" w:author="Marko Heiss" w:date="2019-04-12T16:56:00Z"/>
                    <w:del w:id="405" w:author="Lidia Alice Ruppert Ribeiro" w:date="2019-04-12T17:50:00Z"/>
                  </w:rPr>
                </w:rPrChange>
              </w:rPr>
              <w:pPrChange w:id="406" w:author="Lidia Alice Ruppert Ribeiro" w:date="2019-04-12T16:52:00Z">
                <w:pPr>
                  <w:ind w:left="313"/>
                </w:pPr>
              </w:pPrChange>
            </w:pPr>
          </w:p>
          <w:p w14:paraId="5095C411" w14:textId="77777777" w:rsidR="00482CEF" w:rsidRPr="00374B62" w:rsidDel="2FDFD502" w:rsidRDefault="00482CEF">
            <w:pPr>
              <w:ind w:left="313"/>
              <w:jc w:val="both"/>
              <w:rPr>
                <w:del w:id="407" w:author="Lidia Alice Ruppert Ribeiro" w:date="2019-04-12T17:50:00Z"/>
                <w:rFonts w:asciiTheme="majorHAnsi" w:hAnsiTheme="majorHAnsi" w:cstheme="majorBidi"/>
                <w:sz w:val="18"/>
                <w:szCs w:val="18"/>
                <w:rPrChange w:id="408" w:author="Lidia Alice Ruppert Ribeiro" w:date="2019-04-12T16:52:00Z">
                  <w:rPr>
                    <w:del w:id="409" w:author="Lidia Alice Ruppert Ribeiro" w:date="2019-04-12T17:50:00Z"/>
                  </w:rPr>
                </w:rPrChange>
              </w:rPr>
              <w:pPrChange w:id="410" w:author="Lidia Alice Ruppert Ribeiro" w:date="2019-04-12T16:52:00Z">
                <w:pPr>
                  <w:ind w:left="313"/>
                </w:pPr>
              </w:pPrChange>
            </w:pPr>
          </w:p>
          <w:p w14:paraId="56EA6FC9" w14:textId="02F9961C" w:rsidR="006B514F" w:rsidRPr="006B514F" w:rsidRDefault="006B514F">
            <w:pPr>
              <w:pStyle w:val="ListParagraph"/>
              <w:numPr>
                <w:ilvl w:val="0"/>
                <w:numId w:val="8"/>
              </w:numPr>
              <w:jc w:val="both"/>
              <w:rPr>
                <w:rFonts w:asciiTheme="majorHAnsi" w:hAnsiTheme="majorHAnsi" w:cstheme="majorBidi"/>
                <w:sz w:val="20"/>
                <w:szCs w:val="20"/>
                <w:rPrChange w:id="411" w:author="Lidia Alice Ruppert Ribeiro" w:date="2019-04-12T16:52:00Z">
                  <w:rPr/>
                </w:rPrChange>
              </w:rPr>
              <w:pPrChange w:id="412" w:author="Lidia Alice Ruppert Ribeiro" w:date="2019-04-12T16:52:00Z">
                <w:pPr>
                  <w:pStyle w:val="ListParagraph"/>
                  <w:numPr>
                    <w:numId w:val="8"/>
                  </w:numPr>
                  <w:tabs>
                    <w:tab w:val="num" w:pos="113"/>
                  </w:tabs>
                  <w:ind w:left="284" w:hanging="284"/>
                </w:pPr>
              </w:pPrChange>
            </w:pPr>
            <w:r w:rsidRPr="5CB036FE">
              <w:rPr>
                <w:rFonts w:asciiTheme="majorHAnsi" w:hAnsiTheme="majorHAnsi" w:cstheme="majorBidi"/>
                <w:sz w:val="20"/>
                <w:szCs w:val="20"/>
                <w:rPrChange w:id="413" w:author="Lidia Alice Ruppert Ribeiro" w:date="2019-04-12T16:52:00Z">
                  <w:rPr>
                    <w:rFonts w:asciiTheme="majorHAnsi" w:hAnsiTheme="majorHAnsi" w:cstheme="majorHAnsi"/>
                    <w:sz w:val="20"/>
                    <w:szCs w:val="20"/>
                  </w:rPr>
                </w:rPrChange>
              </w:rPr>
              <w:t>Como a necessidade de intervenção é identificada/planejada?</w:t>
            </w:r>
          </w:p>
          <w:p w14:paraId="10ECA8B4" w14:textId="395E7323" w:rsidR="00374B62" w:rsidRPr="00374B62" w:rsidRDefault="00374B62">
            <w:pPr>
              <w:ind w:left="313"/>
              <w:jc w:val="both"/>
              <w:rPr>
                <w:rFonts w:asciiTheme="majorHAnsi" w:hAnsiTheme="majorHAnsi" w:cstheme="majorBidi"/>
                <w:sz w:val="18"/>
                <w:szCs w:val="18"/>
                <w:rPrChange w:id="414" w:author="Lidia Alice Ruppert Ribeiro" w:date="2019-04-12T16:52:00Z">
                  <w:rPr/>
                </w:rPrChange>
              </w:rPr>
              <w:pPrChange w:id="415" w:author="Lidia Alice Ruppert Ribeiro" w:date="2019-04-12T16:52:00Z">
                <w:pPr>
                  <w:ind w:left="313"/>
                </w:pPr>
              </w:pPrChange>
            </w:pPr>
            <w:r w:rsidRPr="5CB036FE">
              <w:rPr>
                <w:rFonts w:asciiTheme="majorHAnsi" w:hAnsiTheme="majorHAnsi" w:cstheme="majorBidi"/>
                <w:sz w:val="18"/>
                <w:szCs w:val="18"/>
                <w:highlight w:val="lightGray"/>
                <w:rPrChange w:id="416" w:author="Lidia Alice Ruppert Ribeiro" w:date="2019-04-12T16:52:00Z">
                  <w:rPr>
                    <w:rFonts w:asciiTheme="majorHAnsi" w:hAnsiTheme="majorHAnsi" w:cstheme="majorHAnsi"/>
                    <w:sz w:val="18"/>
                    <w:szCs w:val="18"/>
                    <w:highlight w:val="lightGray"/>
                  </w:rPr>
                </w:rPrChange>
              </w:rPr>
              <w:t>11/04/2019 – reunião com César Lima</w:t>
            </w:r>
          </w:p>
          <w:p w14:paraId="7ACF64CE" w14:textId="676B15AA" w:rsidR="006B514F" w:rsidRPr="00374B62" w:rsidRDefault="3DEB35A9">
            <w:pPr>
              <w:ind w:left="313"/>
              <w:jc w:val="both"/>
              <w:rPr>
                <w:rFonts w:asciiTheme="majorHAnsi" w:hAnsiTheme="majorHAnsi" w:cstheme="majorBidi"/>
                <w:i/>
                <w:iCs/>
                <w:sz w:val="18"/>
                <w:szCs w:val="18"/>
                <w:rPrChange w:id="417" w:author="Lidia Alice Ruppert Ribeiro" w:date="2019-04-14T17:51:00Z">
                  <w:rPr/>
                </w:rPrChange>
              </w:rPr>
              <w:pPrChange w:id="418" w:author="Lidia Alice Ruppert Ribeiro" w:date="2019-04-14T17:51:00Z">
                <w:pPr>
                  <w:ind w:left="313"/>
                </w:pPr>
              </w:pPrChange>
            </w:pPr>
            <w:ins w:id="419" w:author="Lidia Alice Ruppert Ribeiro" w:date="2019-04-12T17:33:00Z">
              <w:r w:rsidRPr="6EF1882D">
                <w:rPr>
                  <w:rFonts w:asciiTheme="majorHAnsi" w:hAnsiTheme="majorHAnsi" w:cstheme="majorBidi"/>
                  <w:i/>
                  <w:iCs/>
                  <w:sz w:val="18"/>
                  <w:szCs w:val="18"/>
                  <w:rPrChange w:id="420" w:author="Lidia Alice Ruppert Ribeiro" w:date="2019-04-14T17:51:00Z">
                    <w:rPr/>
                  </w:rPrChange>
                </w:rPr>
                <w:t>As necessidades de intervenção são identificadas a partir de inspeção e monitoramento realizada pelo pessoal da operação e da inspeção do sistema de submarino. Na sala de controle tem equipes 24 hrs controlando diversas variáveis, especialmente pressão, temperatura e vazão. Tudo é gravado e registrado. Quando qualquer variável sai do controle, muitas vezes é preciso descer para ver o que está ocorrendo e em grande parte das vezes utilizam-se manipuladores. Também identificam problemas através de inspeção rotineira com ROV</w:t>
              </w:r>
              <w:r w:rsidRPr="6EF1882D">
                <w:rPr>
                  <w:rFonts w:asciiTheme="majorHAnsi" w:hAnsiTheme="majorHAnsi" w:cstheme="majorBidi"/>
                  <w:i/>
                  <w:iCs/>
                  <w:sz w:val="18"/>
                  <w:szCs w:val="18"/>
                  <w:rPrChange w:id="421" w:author="Lidia Alice Ruppert Ribeiro" w:date="2019-04-14T17:51:00Z">
                    <w:rPr>
                      <w:rFonts w:asciiTheme="majorHAnsi" w:hAnsiTheme="majorHAnsi" w:cstheme="majorHAnsi"/>
                      <w:i/>
                      <w:iCs/>
                      <w:sz w:val="18"/>
                      <w:szCs w:val="18"/>
                    </w:rPr>
                  </w:rPrChange>
                </w:rPr>
                <w:t xml:space="preserve"> </w:t>
              </w:r>
              <w:r w:rsidRPr="6EF1882D">
                <w:rPr>
                  <w:rFonts w:asciiTheme="majorHAnsi" w:hAnsiTheme="majorHAnsi" w:cstheme="majorBidi"/>
                  <w:i/>
                  <w:iCs/>
                  <w:sz w:val="18"/>
                  <w:szCs w:val="18"/>
                  <w:rPrChange w:id="422" w:author="Lidia Alice Ruppert Ribeiro" w:date="2019-04-14T17:51:00Z">
                    <w:rPr/>
                  </w:rPrChange>
                </w:rPr>
                <w:t>.</w:t>
              </w:r>
            </w:ins>
            <w:ins w:id="423" w:author="Lidia Alice Ruppert Ribeiro" w:date="2019-04-14T17:50:00Z">
              <w:r w:rsidR="0EAF6FFF" w:rsidRPr="6EF1882D">
                <w:rPr>
                  <w:rFonts w:asciiTheme="majorHAnsi" w:hAnsiTheme="majorHAnsi" w:cstheme="majorBidi"/>
                  <w:i/>
                  <w:iCs/>
                  <w:sz w:val="18"/>
                  <w:szCs w:val="18"/>
                  <w:rPrChange w:id="424" w:author="Lidia Alice Ruppert Ribeiro" w:date="2019-04-14T17:51:00Z">
                    <w:rPr/>
                  </w:rPrChange>
                </w:rPr>
                <w:t xml:space="preserve"> (mac</w:t>
              </w:r>
            </w:ins>
            <w:ins w:id="425" w:author="Lidia Alice Ruppert Ribeiro" w:date="2019-04-14T17:51:00Z">
              <w:r w:rsidR="6EF1882D" w:rsidRPr="6EF1882D">
                <w:rPr>
                  <w:rFonts w:asciiTheme="majorHAnsi" w:hAnsiTheme="majorHAnsi" w:cstheme="majorBidi"/>
                  <w:i/>
                  <w:iCs/>
                  <w:sz w:val="18"/>
                  <w:szCs w:val="18"/>
                  <w:rPrChange w:id="426" w:author="Lidia Alice Ruppert Ribeiro" w:date="2019-04-14T17:51:00Z">
                    <w:rPr/>
                  </w:rPrChange>
                </w:rPr>
                <w:t>aé)</w:t>
              </w:r>
            </w:ins>
          </w:p>
          <w:p w14:paraId="5830BC56" w14:textId="5AE1CFE8" w:rsidR="00A30B7C" w:rsidDel="00482CEF" w:rsidRDefault="00482CEF" w:rsidP="00482CEF">
            <w:pPr>
              <w:ind w:left="313"/>
              <w:rPr>
                <w:del w:id="427" w:author="Marko Heiss" w:date="2019-04-12T16:56:00Z"/>
                <w:rFonts w:asciiTheme="majorHAnsi" w:hAnsiTheme="majorHAnsi" w:cstheme="majorHAnsi"/>
                <w:i/>
                <w:iCs/>
                <w:sz w:val="18"/>
                <w:szCs w:val="18"/>
              </w:rPr>
            </w:pPr>
            <w:ins w:id="428" w:author="Marko Heiss" w:date="2019-04-12T16:56:00Z">
              <w:r>
                <w:rPr>
                  <w:rFonts w:asciiTheme="majorHAnsi" w:hAnsiTheme="majorHAnsi" w:cstheme="majorHAnsi"/>
                  <w:i/>
                  <w:iCs/>
                  <w:sz w:val="18"/>
                  <w:szCs w:val="18"/>
                </w:rPr>
                <w:t>---</w:t>
              </w:r>
            </w:ins>
          </w:p>
          <w:p w14:paraId="23F1E907" w14:textId="12856625" w:rsidR="00482CEF" w:rsidRDefault="00482CEF" w:rsidP="00374B62">
            <w:pPr>
              <w:ind w:left="313"/>
              <w:rPr>
                <w:ins w:id="429" w:author="Marko Heiss" w:date="2019-04-12T16:56:00Z"/>
                <w:rFonts w:asciiTheme="majorHAnsi" w:hAnsiTheme="majorHAnsi" w:cstheme="majorHAnsi"/>
                <w:i/>
                <w:iCs/>
                <w:sz w:val="18"/>
                <w:szCs w:val="18"/>
              </w:rPr>
            </w:pPr>
          </w:p>
          <w:p w14:paraId="22AC608D" w14:textId="77777777" w:rsidR="00482CEF" w:rsidRDefault="00482CEF">
            <w:pPr>
              <w:ind w:left="313"/>
              <w:jc w:val="both"/>
              <w:rPr>
                <w:ins w:id="430" w:author="Marko Heiss" w:date="2019-04-12T16:56:00Z"/>
                <w:rFonts w:asciiTheme="majorHAnsi" w:hAnsiTheme="majorHAnsi" w:cstheme="majorBidi"/>
                <w:i/>
                <w:iCs/>
                <w:sz w:val="18"/>
                <w:szCs w:val="18"/>
                <w:rPrChange w:id="431" w:author="Lidia Alice Ruppert Ribeiro" w:date="2019-04-12T16:52:00Z">
                  <w:rPr>
                    <w:ins w:id="432" w:author="Marko Heiss" w:date="2019-04-12T16:56:00Z"/>
                  </w:rPr>
                </w:rPrChange>
              </w:rPr>
              <w:pPrChange w:id="433" w:author="Lidia Alice Ruppert Ribeiro" w:date="2019-04-12T16:52:00Z">
                <w:pPr>
                  <w:ind w:left="313"/>
                </w:pPr>
              </w:pPrChange>
            </w:pPr>
          </w:p>
          <w:p w14:paraId="2B0AAF4C" w14:textId="53F3AF54" w:rsidR="00374B62" w:rsidDel="00482CEF" w:rsidRDefault="00374B62" w:rsidP="00374B62">
            <w:pPr>
              <w:ind w:left="313"/>
              <w:rPr>
                <w:del w:id="434" w:author="Marko Heiss" w:date="2019-04-12T16:56:00Z"/>
                <w:rFonts w:asciiTheme="majorHAnsi" w:hAnsiTheme="majorHAnsi" w:cstheme="majorHAnsi"/>
                <w:i/>
                <w:iCs/>
                <w:sz w:val="18"/>
                <w:szCs w:val="18"/>
              </w:rPr>
            </w:pPr>
          </w:p>
          <w:p w14:paraId="469A169C" w14:textId="20624A7F" w:rsidR="00374B62" w:rsidDel="00482CEF" w:rsidRDefault="00374B62" w:rsidP="00374B62">
            <w:pPr>
              <w:ind w:left="313"/>
              <w:rPr>
                <w:del w:id="435" w:author="Marko Heiss" w:date="2019-04-12T16:56:00Z"/>
                <w:rFonts w:asciiTheme="majorHAnsi" w:hAnsiTheme="majorHAnsi" w:cstheme="majorHAnsi"/>
                <w:i/>
                <w:iCs/>
                <w:sz w:val="18"/>
                <w:szCs w:val="18"/>
              </w:rPr>
            </w:pPr>
          </w:p>
          <w:p w14:paraId="75D0AC38" w14:textId="616BE87D" w:rsidR="00374B62" w:rsidDel="00482CEF" w:rsidRDefault="00374B62" w:rsidP="00374B62">
            <w:pPr>
              <w:ind w:left="313"/>
              <w:rPr>
                <w:del w:id="436" w:author="Marko Heiss" w:date="2019-04-12T16:56:00Z"/>
                <w:rFonts w:asciiTheme="majorHAnsi" w:hAnsiTheme="majorHAnsi" w:cstheme="majorHAnsi"/>
                <w:i/>
                <w:iCs/>
                <w:sz w:val="18"/>
                <w:szCs w:val="18"/>
              </w:rPr>
            </w:pPr>
          </w:p>
          <w:p w14:paraId="03C2DEE7" w14:textId="65EDEF13" w:rsidR="00374B62" w:rsidDel="00482CEF" w:rsidRDefault="00374B62" w:rsidP="00374B62">
            <w:pPr>
              <w:ind w:left="313"/>
              <w:rPr>
                <w:del w:id="437" w:author="Marko Heiss" w:date="2019-04-12T16:56:00Z"/>
                <w:rFonts w:asciiTheme="majorHAnsi" w:hAnsiTheme="majorHAnsi" w:cstheme="majorHAnsi"/>
                <w:i/>
                <w:iCs/>
                <w:sz w:val="18"/>
                <w:szCs w:val="18"/>
              </w:rPr>
            </w:pPr>
          </w:p>
          <w:p w14:paraId="73F99DB7" w14:textId="77777777" w:rsidR="00374B62" w:rsidRPr="00374B62" w:rsidRDefault="00374B62" w:rsidP="00482CEF">
            <w:pPr>
              <w:ind w:left="313"/>
              <w:rPr>
                <w:rFonts w:asciiTheme="majorHAnsi" w:hAnsiTheme="majorHAnsi" w:cstheme="majorHAnsi"/>
                <w:i/>
                <w:iCs/>
                <w:sz w:val="18"/>
                <w:szCs w:val="18"/>
              </w:rPr>
            </w:pPr>
          </w:p>
          <w:p w14:paraId="24544647" w14:textId="528BCC7D" w:rsidR="006B514F" w:rsidRPr="00A30B7C" w:rsidRDefault="006B514F">
            <w:pPr>
              <w:pStyle w:val="ListParagraph"/>
              <w:numPr>
                <w:ilvl w:val="0"/>
                <w:numId w:val="8"/>
              </w:numPr>
              <w:jc w:val="both"/>
              <w:rPr>
                <w:rFonts w:asciiTheme="majorHAnsi" w:hAnsiTheme="majorHAnsi" w:cstheme="majorBidi"/>
                <w:sz w:val="20"/>
                <w:szCs w:val="20"/>
                <w:rPrChange w:id="438" w:author="Lidia Alice Ruppert Ribeiro" w:date="2019-04-12T16:52:00Z">
                  <w:rPr/>
                </w:rPrChange>
              </w:rPr>
              <w:pPrChange w:id="439" w:author="Lidia Alice Ruppert Ribeiro" w:date="2019-04-12T16:52:00Z">
                <w:pPr>
                  <w:pStyle w:val="ListParagraph"/>
                  <w:numPr>
                    <w:numId w:val="8"/>
                  </w:numPr>
                  <w:tabs>
                    <w:tab w:val="num" w:pos="113"/>
                  </w:tabs>
                  <w:ind w:left="284" w:hanging="284"/>
                </w:pPr>
              </w:pPrChange>
            </w:pPr>
            <w:r w:rsidRPr="5CB036FE">
              <w:rPr>
                <w:rFonts w:asciiTheme="majorHAnsi" w:hAnsiTheme="majorHAnsi" w:cstheme="majorBidi"/>
                <w:sz w:val="20"/>
                <w:szCs w:val="20"/>
                <w:rPrChange w:id="440" w:author="Lidia Alice Ruppert Ribeiro" w:date="2019-04-12T16:52:00Z">
                  <w:rPr>
                    <w:rFonts w:asciiTheme="majorHAnsi" w:hAnsiTheme="majorHAnsi" w:cstheme="majorHAnsi"/>
                    <w:sz w:val="20"/>
                    <w:szCs w:val="20"/>
                  </w:rPr>
                </w:rPrChange>
              </w:rPr>
              <w:t>Toda intervenção é para realizar manutenção ou também operações rotineiras?</w:t>
            </w:r>
          </w:p>
          <w:p w14:paraId="26AC4281" w14:textId="7F6ACF53" w:rsidR="00374B62" w:rsidRPr="00374B62" w:rsidRDefault="00374B62">
            <w:pPr>
              <w:ind w:left="313"/>
              <w:jc w:val="both"/>
              <w:rPr>
                <w:rFonts w:asciiTheme="majorHAnsi" w:hAnsiTheme="majorHAnsi" w:cstheme="majorBidi"/>
                <w:sz w:val="18"/>
                <w:szCs w:val="18"/>
                <w:rPrChange w:id="441" w:author="Lidia Alice Ruppert Ribeiro" w:date="2019-04-12T17:51:00Z">
                  <w:rPr/>
                </w:rPrChange>
              </w:rPr>
              <w:pPrChange w:id="442" w:author="Lidia Alice Ruppert Ribeiro" w:date="2019-04-12T17:51:00Z">
                <w:pPr>
                  <w:ind w:left="313"/>
                </w:pPr>
              </w:pPrChange>
            </w:pPr>
            <w:r w:rsidRPr="5CB036FE">
              <w:rPr>
                <w:rFonts w:asciiTheme="majorHAnsi" w:hAnsiTheme="majorHAnsi" w:cstheme="majorBidi"/>
                <w:sz w:val="18"/>
                <w:szCs w:val="18"/>
                <w:highlight w:val="lightGray"/>
                <w:rPrChange w:id="443" w:author="Lidia Alice Ruppert Ribeiro" w:date="2019-04-12T16:52:00Z">
                  <w:rPr>
                    <w:rFonts w:asciiTheme="majorHAnsi" w:hAnsiTheme="majorHAnsi" w:cstheme="majorHAnsi"/>
                    <w:sz w:val="18"/>
                    <w:szCs w:val="18"/>
                    <w:highlight w:val="lightGray"/>
                  </w:rPr>
                </w:rPrChange>
              </w:rPr>
              <w:t>11/04/2019 – reunião com César Lima</w:t>
            </w:r>
          </w:p>
          <w:p w14:paraId="5018CA4A" w14:textId="0BD2C40D" w:rsidR="006B514F" w:rsidRPr="00374B62" w:rsidDel="2116C6A4" w:rsidRDefault="006B514F">
            <w:pPr>
              <w:ind w:left="313"/>
              <w:jc w:val="both"/>
              <w:rPr>
                <w:del w:id="444" w:author="Lidia Alice Ruppert Ribeiro" w:date="2019-04-12T17:57:00Z"/>
                <w:rFonts w:asciiTheme="majorHAnsi" w:hAnsiTheme="majorHAnsi" w:cstheme="majorBidi"/>
                <w:i/>
                <w:iCs/>
                <w:sz w:val="18"/>
                <w:szCs w:val="18"/>
                <w:rPrChange w:id="445" w:author="Lidia Alice Ruppert Ribeiro" w:date="2019-04-12T17:52:00Z">
                  <w:rPr>
                    <w:del w:id="446" w:author="Lidia Alice Ruppert Ribeiro" w:date="2019-04-12T17:57:00Z"/>
                  </w:rPr>
                </w:rPrChange>
              </w:rPr>
              <w:pPrChange w:id="447" w:author="Lidia Alice Ruppert Ribeiro" w:date="2019-04-12T17:52:00Z">
                <w:pPr>
                  <w:ind w:left="313"/>
                </w:pPr>
              </w:pPrChange>
            </w:pPr>
            <w:del w:id="448" w:author="Lidia Alice Ruppert Ribeiro" w:date="2019-04-12T17:32:00Z">
              <w:r w:rsidRPr="5CB036FE" w:rsidDel="67600E61">
                <w:rPr>
                  <w:rFonts w:asciiTheme="majorHAnsi" w:hAnsiTheme="majorHAnsi" w:cstheme="majorBidi"/>
                  <w:i/>
                  <w:iCs/>
                  <w:sz w:val="18"/>
                  <w:szCs w:val="18"/>
                  <w:rPrChange w:id="449" w:author="Lidia Alice Ruppert Ribeiro" w:date="2019-04-12T16:52:00Z">
                    <w:rPr>
                      <w:rFonts w:asciiTheme="majorHAnsi" w:hAnsiTheme="majorHAnsi" w:cstheme="majorHAnsi"/>
                      <w:i/>
                      <w:iCs/>
                      <w:sz w:val="18"/>
                      <w:szCs w:val="18"/>
                    </w:rPr>
                  </w:rPrChange>
                </w:rPr>
                <w:delText xml:space="preserve">As </w:delText>
              </w:r>
            </w:del>
            <w:ins w:id="450" w:author="Lidia Alice Ruppert Ribeiro" w:date="2019-04-12T17:51:00Z">
              <w:r w:rsidR="69150207" w:rsidRPr="1E0B2DC0">
                <w:rPr>
                  <w:rFonts w:asciiTheme="majorHAnsi" w:eastAsiaTheme="majorEastAsia" w:hAnsiTheme="majorHAnsi" w:cstheme="majorBidi"/>
                  <w:i/>
                  <w:iCs/>
                  <w:sz w:val="18"/>
                  <w:szCs w:val="18"/>
                  <w:rPrChange w:id="451" w:author="Lidia Alice Ruppert Ribeiro" w:date="2019-04-12T17:58:00Z">
                    <w:rPr/>
                  </w:rPrChange>
                </w:rPr>
                <w:t>Fazem atividades de rotina e de manutenção (preditiva e corretiva</w:t>
              </w:r>
            </w:ins>
            <w:ins w:id="452" w:author="Lidia Alice Ruppert Ribeiro" w:date="2019-04-12T17:52:00Z">
              <w:r w:rsidR="04E036A9" w:rsidRPr="1E0B2DC0">
                <w:rPr>
                  <w:rFonts w:asciiTheme="majorHAnsi" w:eastAsiaTheme="majorEastAsia" w:hAnsiTheme="majorHAnsi" w:cstheme="majorBidi"/>
                  <w:i/>
                  <w:iCs/>
                  <w:sz w:val="18"/>
                  <w:szCs w:val="18"/>
                  <w:rPrChange w:id="453" w:author="Lidia Alice Ruppert Ribeiro" w:date="2019-04-12T17:58:00Z">
                    <w:rPr/>
                  </w:rPrChange>
                </w:rPr>
                <w:t>)</w:t>
              </w:r>
            </w:ins>
            <w:ins w:id="454" w:author="Lidia Alice Ruppert Ribeiro" w:date="2019-04-12T17:51:00Z">
              <w:r w:rsidR="69150207" w:rsidRPr="1E0B2DC0">
                <w:rPr>
                  <w:rFonts w:asciiTheme="majorHAnsi" w:eastAsiaTheme="majorEastAsia" w:hAnsiTheme="majorHAnsi" w:cstheme="majorBidi"/>
                  <w:i/>
                  <w:iCs/>
                  <w:sz w:val="18"/>
                  <w:szCs w:val="18"/>
                  <w:rPrChange w:id="455" w:author="Lidia Alice Ruppert Ribeiro" w:date="2019-04-12T17:58:00Z">
                    <w:rPr/>
                  </w:rPrChange>
                </w:rPr>
                <w:t xml:space="preserve">. </w:t>
              </w:r>
              <w:r w:rsidR="69150207" w:rsidRPr="1E0B2DC0">
                <w:rPr>
                  <w:rFonts w:asciiTheme="majorHAnsi" w:hAnsiTheme="majorHAnsi" w:cstheme="majorBidi"/>
                  <w:i/>
                  <w:iCs/>
                  <w:sz w:val="18"/>
                  <w:szCs w:val="18"/>
                  <w:rPrChange w:id="456" w:author="Lidia Alice Ruppert Ribeiro" w:date="2019-04-12T17:58:00Z">
                    <w:rPr/>
                  </w:rPrChange>
                </w:rPr>
                <w:t>Acha que fazem uso quase que diariamente dos ManiSub</w:t>
              </w:r>
            </w:ins>
            <w:ins w:id="457" w:author="Lidia Alice Ruppert Ribeiro" w:date="2019-04-12T17:52:00Z">
              <w:r w:rsidR="04E036A9" w:rsidRPr="1E0B2DC0">
                <w:rPr>
                  <w:rFonts w:asciiTheme="majorHAnsi" w:hAnsiTheme="majorHAnsi" w:cstheme="majorBidi"/>
                  <w:i/>
                  <w:iCs/>
                  <w:sz w:val="18"/>
                  <w:szCs w:val="18"/>
                  <w:rPrChange w:id="458" w:author="Lidia Alice Ruppert Ribeiro" w:date="2019-04-12T17:58:00Z">
                    <w:rPr/>
                  </w:rPrChange>
                </w:rPr>
                <w:t>.</w:t>
              </w:r>
            </w:ins>
            <w:ins w:id="459" w:author="Lidia Alice Ruppert Ribeiro" w:date="2019-04-12T17:51:00Z">
              <w:r w:rsidR="69150207" w:rsidRPr="1E0B2DC0">
                <w:rPr>
                  <w:rFonts w:asciiTheme="majorHAnsi" w:hAnsiTheme="majorHAnsi" w:cstheme="majorBidi"/>
                  <w:i/>
                  <w:iCs/>
                  <w:sz w:val="18"/>
                  <w:szCs w:val="18"/>
                  <w:rPrChange w:id="460" w:author="Lidia Alice Ruppert Ribeiro" w:date="2019-04-12T17:58:00Z">
                    <w:rPr/>
                  </w:rPrChange>
                </w:rPr>
                <w:t xml:space="preserve"> </w:t>
              </w:r>
            </w:ins>
          </w:p>
          <w:p w14:paraId="3540E2D3" w14:textId="2F716B84" w:rsidR="006B514F" w:rsidRDefault="006B514F">
            <w:pPr>
              <w:ind w:left="313"/>
              <w:jc w:val="both"/>
              <w:rPr>
                <w:rFonts w:asciiTheme="majorHAnsi" w:hAnsiTheme="majorHAnsi" w:cstheme="majorBidi"/>
                <w:i/>
                <w:iCs/>
                <w:sz w:val="18"/>
                <w:szCs w:val="18"/>
                <w:rPrChange w:id="461" w:author="Lidia Alice Ruppert Ribeiro" w:date="2019-04-12T17:58:00Z">
                  <w:rPr/>
                </w:rPrChange>
              </w:rPr>
              <w:pPrChange w:id="462" w:author="Lidia Alice Ruppert Ribeiro" w:date="2019-04-12T17:58:00Z">
                <w:pPr>
                  <w:ind w:left="313"/>
                </w:pPr>
              </w:pPrChange>
            </w:pPr>
          </w:p>
          <w:p w14:paraId="62155C93" w14:textId="2F716B84" w:rsidR="006B514F" w:rsidRDefault="00482CEF">
            <w:pPr>
              <w:ind w:left="313"/>
              <w:jc w:val="both"/>
              <w:rPr>
                <w:rFonts w:asciiTheme="majorHAnsi" w:hAnsiTheme="majorHAnsi" w:cstheme="majorBidi"/>
                <w:i/>
                <w:iCs/>
                <w:sz w:val="18"/>
                <w:szCs w:val="18"/>
                <w:rPrChange w:id="463" w:author="Lidia Alice Ruppert Ribeiro" w:date="2019-04-12T17:58:00Z">
                  <w:rPr/>
                </w:rPrChange>
              </w:rPr>
              <w:pPrChange w:id="464" w:author="Lidia Alice Ruppert Ribeiro" w:date="2019-04-12T17:58:00Z">
                <w:pPr>
                  <w:ind w:left="313"/>
                </w:pPr>
              </w:pPrChange>
            </w:pPr>
            <w:ins w:id="465" w:author="Marko Heiss" w:date="2019-04-12T16:57:00Z">
              <w:r w:rsidRPr="4F7636CA">
                <w:rPr>
                  <w:rFonts w:asciiTheme="majorHAnsi" w:hAnsiTheme="majorHAnsi" w:cstheme="majorBidi"/>
                  <w:i/>
                  <w:iCs/>
                  <w:sz w:val="18"/>
                  <w:szCs w:val="18"/>
                  <w:rPrChange w:id="466" w:author="Lidia Alice Ruppert Ribeiro" w:date="2019-04-12T19:12:00Z">
                    <w:rPr>
                      <w:rFonts w:asciiTheme="majorHAnsi" w:hAnsiTheme="majorHAnsi" w:cstheme="majorHAnsi"/>
                      <w:i/>
                      <w:iCs/>
                      <w:sz w:val="18"/>
                      <w:szCs w:val="18"/>
                    </w:rPr>
                  </w:rPrChange>
                </w:rPr>
                <w:t>---</w:t>
              </w:r>
            </w:ins>
          </w:p>
          <w:p w14:paraId="3E7923AA" w14:textId="4859FB89" w:rsidR="00482CEF" w:rsidRDefault="00482CEF">
            <w:pPr>
              <w:ind w:left="313"/>
              <w:jc w:val="both"/>
              <w:rPr>
                <w:ins w:id="467" w:author="Marko Heiss" w:date="2019-04-12T16:57:00Z"/>
                <w:rFonts w:asciiTheme="majorHAnsi" w:hAnsiTheme="majorHAnsi" w:cstheme="majorBidi"/>
                <w:i/>
                <w:iCs/>
                <w:sz w:val="18"/>
                <w:szCs w:val="18"/>
                <w:rPrChange w:id="468" w:author="Lidia Alice Ruppert Ribeiro" w:date="2019-04-12T16:52:00Z">
                  <w:rPr>
                    <w:ins w:id="469" w:author="Marko Heiss" w:date="2019-04-12T16:57:00Z"/>
                  </w:rPr>
                </w:rPrChange>
              </w:rPr>
              <w:pPrChange w:id="470" w:author="Lidia Alice Ruppert Ribeiro" w:date="2019-04-12T16:52:00Z">
                <w:pPr>
                  <w:ind w:left="313"/>
                </w:pPr>
              </w:pPrChange>
            </w:pPr>
          </w:p>
          <w:p w14:paraId="3F139B40" w14:textId="77777777" w:rsidR="00482CEF" w:rsidRPr="00374B62" w:rsidRDefault="00482CEF">
            <w:pPr>
              <w:ind w:left="313"/>
              <w:jc w:val="both"/>
              <w:rPr>
                <w:ins w:id="471" w:author="Lidia Alice Ruppert Ribeiro" w:date="2019-04-12T18:25:00Z"/>
                <w:rFonts w:asciiTheme="majorHAnsi" w:hAnsiTheme="majorHAnsi" w:cstheme="majorBidi"/>
                <w:i/>
                <w:iCs/>
                <w:sz w:val="18"/>
                <w:szCs w:val="18"/>
                <w:rPrChange w:id="472" w:author="Lidia Alice Ruppert Ribeiro" w:date="2019-04-12T18:25:00Z">
                  <w:rPr>
                    <w:ins w:id="473" w:author="Lidia Alice Ruppert Ribeiro" w:date="2019-04-12T18:25:00Z"/>
                  </w:rPr>
                </w:rPrChange>
              </w:rPr>
              <w:pPrChange w:id="474" w:author="Lidia Alice Ruppert Ribeiro" w:date="2019-04-12T18:25:00Z">
                <w:pPr>
                  <w:ind w:left="313"/>
                </w:pPr>
              </w:pPrChange>
            </w:pPr>
          </w:p>
          <w:p w14:paraId="7259D56A" w14:textId="35541D8E" w:rsidR="6D10D209" w:rsidRDefault="6D10D209">
            <w:pPr>
              <w:ind w:left="313"/>
              <w:jc w:val="both"/>
              <w:rPr>
                <w:ins w:id="475" w:author="Lidia Alice Ruppert Ribeiro" w:date="2019-04-12T18:25:00Z"/>
                <w:rFonts w:asciiTheme="majorHAnsi" w:hAnsiTheme="majorHAnsi" w:cstheme="majorBidi"/>
                <w:i/>
                <w:iCs/>
                <w:sz w:val="18"/>
                <w:szCs w:val="18"/>
                <w:rPrChange w:id="476" w:author="Lidia Alice Ruppert Ribeiro" w:date="2019-04-12T18:25:00Z">
                  <w:rPr>
                    <w:ins w:id="477" w:author="Lidia Alice Ruppert Ribeiro" w:date="2019-04-12T18:25:00Z"/>
                  </w:rPr>
                </w:rPrChange>
              </w:rPr>
              <w:pPrChange w:id="478" w:author="Lidia Alice Ruppert Ribeiro" w:date="2019-04-12T18:25:00Z">
                <w:pPr/>
              </w:pPrChange>
            </w:pPr>
          </w:p>
          <w:p w14:paraId="2D7A49B9" w14:textId="5B91045A" w:rsidR="6D10D209" w:rsidRDefault="6D10D209">
            <w:pPr>
              <w:ind w:left="313"/>
              <w:jc w:val="both"/>
              <w:rPr>
                <w:rFonts w:asciiTheme="majorHAnsi" w:hAnsiTheme="majorHAnsi" w:cstheme="majorBidi"/>
                <w:i/>
                <w:iCs/>
                <w:sz w:val="18"/>
                <w:szCs w:val="18"/>
                <w:rPrChange w:id="479" w:author="Lidia Alice Ruppert Ribeiro" w:date="2019-04-12T18:25:00Z">
                  <w:rPr/>
                </w:rPrChange>
              </w:rPr>
              <w:pPrChange w:id="480" w:author="Lidia Alice Ruppert Ribeiro" w:date="2019-04-12T18:25:00Z">
                <w:pPr/>
              </w:pPrChange>
            </w:pPr>
          </w:p>
          <w:p w14:paraId="688D53E8" w14:textId="0FC27BB6" w:rsidR="006B514F" w:rsidRPr="006B514F" w:rsidRDefault="006B514F">
            <w:pPr>
              <w:pStyle w:val="ListParagraph"/>
              <w:numPr>
                <w:ilvl w:val="0"/>
                <w:numId w:val="8"/>
              </w:numPr>
              <w:jc w:val="both"/>
              <w:rPr>
                <w:rFonts w:asciiTheme="majorHAnsi" w:hAnsiTheme="majorHAnsi" w:cstheme="majorBidi"/>
                <w:sz w:val="20"/>
                <w:szCs w:val="20"/>
                <w:rPrChange w:id="481" w:author="Lidia Alice Ruppert Ribeiro" w:date="2019-04-12T16:52:00Z">
                  <w:rPr/>
                </w:rPrChange>
              </w:rPr>
              <w:pPrChange w:id="482" w:author="Lidia Alice Ruppert Ribeiro" w:date="2019-04-12T16:52:00Z">
                <w:pPr>
                  <w:pStyle w:val="ListParagraph"/>
                  <w:numPr>
                    <w:numId w:val="8"/>
                  </w:numPr>
                  <w:tabs>
                    <w:tab w:val="num" w:pos="113"/>
                  </w:tabs>
                  <w:ind w:left="284" w:hanging="284"/>
                </w:pPr>
              </w:pPrChange>
            </w:pPr>
            <w:r w:rsidRPr="5CB036FE">
              <w:rPr>
                <w:rFonts w:asciiTheme="majorHAnsi" w:hAnsiTheme="majorHAnsi" w:cstheme="majorBidi"/>
                <w:sz w:val="20"/>
                <w:szCs w:val="20"/>
                <w:rPrChange w:id="483" w:author="Lidia Alice Ruppert Ribeiro" w:date="2019-04-12T16:52:00Z">
                  <w:rPr>
                    <w:rFonts w:asciiTheme="majorHAnsi" w:hAnsiTheme="majorHAnsi" w:cstheme="majorHAnsi"/>
                    <w:sz w:val="20"/>
                    <w:szCs w:val="20"/>
                  </w:rPr>
                </w:rPrChange>
              </w:rPr>
              <w:t xml:space="preserve">Quais e como (descrição, duração, equipe necessária) são as intervenções mais comuns realizadas com ROVs?   </w:t>
            </w:r>
          </w:p>
          <w:p w14:paraId="1B55865F" w14:textId="09CE6A76" w:rsidR="00374B62" w:rsidRPr="00374B62" w:rsidRDefault="00374B62">
            <w:pPr>
              <w:ind w:left="313"/>
              <w:jc w:val="both"/>
              <w:rPr>
                <w:rFonts w:asciiTheme="majorHAnsi" w:hAnsiTheme="majorHAnsi" w:cstheme="majorBidi"/>
                <w:sz w:val="18"/>
                <w:szCs w:val="18"/>
                <w:rPrChange w:id="484" w:author="Lidia Alice Ruppert Ribeiro" w:date="2019-04-12T16:52:00Z">
                  <w:rPr/>
                </w:rPrChange>
              </w:rPr>
              <w:pPrChange w:id="485" w:author="Lidia Alice Ruppert Ribeiro" w:date="2019-04-12T16:52:00Z">
                <w:pPr>
                  <w:ind w:left="313"/>
                </w:pPr>
              </w:pPrChange>
            </w:pPr>
            <w:r w:rsidRPr="5CB036FE">
              <w:rPr>
                <w:rFonts w:asciiTheme="majorHAnsi" w:hAnsiTheme="majorHAnsi" w:cstheme="majorBidi"/>
                <w:sz w:val="18"/>
                <w:szCs w:val="18"/>
                <w:highlight w:val="lightGray"/>
                <w:rPrChange w:id="486" w:author="Lidia Alice Ruppert Ribeiro" w:date="2019-04-12T16:52:00Z">
                  <w:rPr>
                    <w:rFonts w:asciiTheme="majorHAnsi" w:hAnsiTheme="majorHAnsi" w:cstheme="majorHAnsi"/>
                    <w:sz w:val="18"/>
                    <w:szCs w:val="18"/>
                    <w:highlight w:val="lightGray"/>
                  </w:rPr>
                </w:rPrChange>
              </w:rPr>
              <w:t>11/04/2019 – reunião com César Lima</w:t>
            </w:r>
          </w:p>
          <w:p w14:paraId="25CDA4CB" w14:textId="6488D2C2" w:rsidR="006B514F" w:rsidRPr="00374B62" w:rsidRDefault="1E0B2DC0">
            <w:pPr>
              <w:ind w:left="313"/>
              <w:jc w:val="both"/>
              <w:rPr>
                <w:ins w:id="487" w:author="Lidia Alice Ruppert Ribeiro" w:date="2019-04-12T18:01:00Z"/>
                <w:rFonts w:asciiTheme="majorHAnsi" w:hAnsiTheme="majorHAnsi" w:cstheme="majorBidi"/>
                <w:i/>
                <w:iCs/>
                <w:sz w:val="18"/>
                <w:szCs w:val="18"/>
                <w:rPrChange w:id="488" w:author="Lidia Alice Ruppert Ribeiro" w:date="2019-04-12T18:01:00Z">
                  <w:rPr>
                    <w:ins w:id="489" w:author="Lidia Alice Ruppert Ribeiro" w:date="2019-04-12T18:01:00Z"/>
                  </w:rPr>
                </w:rPrChange>
              </w:rPr>
              <w:pPrChange w:id="490" w:author="Lidia Alice Ruppert Ribeiro" w:date="2019-04-12T18:01:00Z">
                <w:pPr>
                  <w:ind w:left="313"/>
                </w:pPr>
              </w:pPrChange>
            </w:pPr>
            <w:r w:rsidRPr="01584FD8">
              <w:rPr>
                <w:rFonts w:asciiTheme="majorHAnsi" w:hAnsiTheme="majorHAnsi" w:cstheme="majorBidi"/>
                <w:i/>
                <w:iCs/>
                <w:sz w:val="18"/>
                <w:szCs w:val="18"/>
                <w:rPrChange w:id="491" w:author="Lidia Alice Ruppert Ribeiro" w:date="2019-04-12T18:01:00Z">
                  <w:rPr/>
                </w:rPrChange>
              </w:rPr>
              <w:t xml:space="preserve">As atividades de intervenção são bastante variadas. Exemplos: pode ser abrir/fechar válvula, cortar chapa, medir temperatura, fazer limpeza, etc. Contudo, não soube dizer todas, nem quais são as mais freqüentes, nem quais apresentam melhor potencial para ser automatizada. Pensa que a melhor opção é usar ManiSub autônomos nas atividades rotineiras. </w:t>
            </w:r>
          </w:p>
          <w:p w14:paraId="3A488822" w14:textId="39C6C482" w:rsidR="006B514F" w:rsidRPr="00374B62" w:rsidDel="01584FD8" w:rsidRDefault="01584FD8">
            <w:pPr>
              <w:ind w:left="313"/>
              <w:jc w:val="both"/>
              <w:rPr>
                <w:ins w:id="492" w:author="Lidia Alice Ruppert Ribeiro" w:date="2019-04-12T17:58:00Z"/>
                <w:del w:id="493" w:author="Lidia Alice Ruppert Ribeiro" w:date="2019-04-12T18:01:00Z"/>
                <w:rFonts w:asciiTheme="majorHAnsi" w:hAnsiTheme="majorHAnsi" w:cstheme="majorBidi"/>
                <w:i/>
                <w:iCs/>
                <w:sz w:val="18"/>
                <w:szCs w:val="18"/>
                <w:rPrChange w:id="494" w:author="Lidia Alice Ruppert Ribeiro" w:date="2019-04-12T17:58:00Z">
                  <w:rPr>
                    <w:ins w:id="495" w:author="Lidia Alice Ruppert Ribeiro" w:date="2019-04-12T17:58:00Z"/>
                    <w:del w:id="496" w:author="Lidia Alice Ruppert Ribeiro" w:date="2019-04-12T18:01:00Z"/>
                  </w:rPr>
                </w:rPrChange>
              </w:rPr>
              <w:pPrChange w:id="497" w:author="Lidia Alice Ruppert Ribeiro" w:date="2019-04-12T17:58:00Z">
                <w:pPr>
                  <w:ind w:left="313"/>
                </w:pPr>
              </w:pPrChange>
            </w:pPr>
            <w:ins w:id="498" w:author="Lidia Alice Ruppert Ribeiro" w:date="2019-04-12T18:01:00Z">
              <w:r w:rsidRPr="0C3C7C8A">
                <w:rPr>
                  <w:rFonts w:asciiTheme="majorHAnsi" w:hAnsiTheme="majorHAnsi" w:cstheme="majorBidi"/>
                  <w:i/>
                  <w:iCs/>
                  <w:sz w:val="18"/>
                  <w:szCs w:val="18"/>
                  <w:rPrChange w:id="499" w:author="Lidia Alice Ruppert Ribeiro" w:date="2019-04-12T18:02:00Z">
                    <w:rPr/>
                  </w:rPrChange>
                </w:rPr>
                <w:t>Usam ROV com sistema de lançamento tanto do tipo TMS/cordão umbilical, quanto free sweeming. Ele acha que o mais utilizado é o free sweeming, mas não tem certeza. (Macaé)</w:t>
              </w:r>
            </w:ins>
            <w:ins w:id="500" w:author="Lidia Alice Ruppert Ribeiro" w:date="2019-04-12T18:02:00Z">
              <w:r w:rsidR="0C3C7C8A" w:rsidRPr="0C3C7C8A">
                <w:rPr>
                  <w:rFonts w:asciiTheme="majorHAnsi" w:hAnsiTheme="majorHAnsi" w:cstheme="majorBidi"/>
                  <w:i/>
                  <w:iCs/>
                  <w:sz w:val="18"/>
                  <w:szCs w:val="18"/>
                  <w:rPrChange w:id="501" w:author="Lidia Alice Ruppert Ribeiro" w:date="2019-04-12T18:02:00Z">
                    <w:rPr/>
                  </w:rPrChange>
                </w:rPr>
                <w:t xml:space="preserve"> </w:t>
              </w:r>
            </w:ins>
          </w:p>
          <w:p w14:paraId="10D8E9B0" w14:textId="41B2C9A9" w:rsidR="01584FD8" w:rsidRDefault="01584FD8">
            <w:pPr>
              <w:ind w:left="313"/>
              <w:jc w:val="both"/>
              <w:rPr>
                <w:rFonts w:asciiTheme="majorHAnsi" w:hAnsiTheme="majorHAnsi" w:cstheme="majorBidi"/>
                <w:i/>
                <w:iCs/>
                <w:sz w:val="18"/>
                <w:szCs w:val="18"/>
                <w:rPrChange w:id="502" w:author="Lidia Alice Ruppert Ribeiro" w:date="2019-04-12T18:01:00Z">
                  <w:rPr/>
                </w:rPrChange>
              </w:rPr>
              <w:pPrChange w:id="503" w:author="Lidia Alice Ruppert Ribeiro" w:date="2019-04-12T18:02:00Z">
                <w:pPr/>
              </w:pPrChange>
            </w:pPr>
            <w:del w:id="504" w:author="Lidia Alice Ruppert Ribeiro" w:date="2019-04-12T18:01:00Z">
              <w:r w:rsidRPr="6969E41A" w:rsidDel="01584FD8">
                <w:rPr>
                  <w:rFonts w:asciiTheme="majorHAnsi" w:hAnsiTheme="majorHAnsi" w:cstheme="majorBidi"/>
                  <w:i/>
                  <w:iCs/>
                  <w:sz w:val="18"/>
                  <w:szCs w:val="18"/>
                  <w:rPrChange w:id="505" w:author="Lidia Alice Ruppert Ribeiro" w:date="2019-04-12T18:01:00Z">
                    <w:rPr>
                      <w:rFonts w:asciiTheme="majorHAnsi" w:hAnsiTheme="majorHAnsi" w:cstheme="majorHAnsi"/>
                      <w:i/>
                      <w:iCs/>
                      <w:sz w:val="18"/>
                      <w:szCs w:val="18"/>
                    </w:rPr>
                  </w:rPrChange>
                </w:rPr>
                <w:delText>Padrões de comunicação, softwares e protocolos são proprietários. (fornecedores/fabricantes poderão responder melhor)</w:delText>
              </w:r>
            </w:del>
            <w:del w:id="506" w:author="Lidia Alice Ruppert Ribeiro" w:date="2019-04-12T18:02:00Z">
              <w:r w:rsidRPr="01584FD8" w:rsidDel="0C3C7C8A">
                <w:rPr>
                  <w:rFonts w:asciiTheme="majorHAnsi" w:hAnsiTheme="majorHAnsi" w:cstheme="majorBidi"/>
                  <w:i/>
                  <w:iCs/>
                  <w:sz w:val="18"/>
                  <w:szCs w:val="18"/>
                  <w:rPrChange w:id="507" w:author="Lidia Alice Ruppert Ribeiro" w:date="2019-04-12T18:01:00Z">
                    <w:rPr>
                      <w:rFonts w:asciiTheme="majorHAnsi" w:hAnsiTheme="majorHAnsi" w:cstheme="majorHAnsi"/>
                      <w:i/>
                      <w:iCs/>
                      <w:sz w:val="18"/>
                      <w:szCs w:val="18"/>
                    </w:rPr>
                  </w:rPrChange>
                </w:rPr>
                <w:delText>.</w:delText>
              </w:r>
            </w:del>
          </w:p>
          <w:p w14:paraId="6C89C8D2" w14:textId="265F2482" w:rsidR="006B514F" w:rsidRDefault="00482CEF">
            <w:pPr>
              <w:ind w:left="313"/>
              <w:jc w:val="both"/>
              <w:rPr>
                <w:ins w:id="508" w:author="Marko Heiss" w:date="2019-04-12T16:57:00Z"/>
                <w:rFonts w:asciiTheme="majorHAnsi" w:hAnsiTheme="majorHAnsi" w:cstheme="majorBidi"/>
                <w:i/>
                <w:iCs/>
                <w:sz w:val="18"/>
                <w:szCs w:val="18"/>
                <w:rPrChange w:id="509" w:author="Lidia Alice Ruppert Ribeiro" w:date="2019-04-12T16:52:00Z">
                  <w:rPr>
                    <w:ins w:id="510" w:author="Marko Heiss" w:date="2019-04-12T16:57:00Z"/>
                  </w:rPr>
                </w:rPrChange>
              </w:rPr>
              <w:pPrChange w:id="511" w:author="Lidia Alice Ruppert Ribeiro" w:date="2019-04-12T16:52:00Z">
                <w:pPr>
                  <w:ind w:left="313"/>
                </w:pPr>
              </w:pPrChange>
            </w:pPr>
            <w:ins w:id="512" w:author="Marko Heiss" w:date="2019-04-12T16:57:00Z">
              <w:r w:rsidRPr="5CB036FE">
                <w:rPr>
                  <w:rFonts w:asciiTheme="majorHAnsi" w:hAnsiTheme="majorHAnsi" w:cstheme="majorBidi"/>
                  <w:i/>
                  <w:iCs/>
                  <w:sz w:val="18"/>
                  <w:szCs w:val="18"/>
                  <w:rPrChange w:id="513" w:author="Lidia Alice Ruppert Ribeiro" w:date="2019-04-12T16:52:00Z">
                    <w:rPr>
                      <w:rFonts w:asciiTheme="majorHAnsi" w:hAnsiTheme="majorHAnsi" w:cstheme="majorHAnsi"/>
                      <w:i/>
                      <w:iCs/>
                      <w:sz w:val="18"/>
                      <w:szCs w:val="18"/>
                    </w:rPr>
                  </w:rPrChange>
                </w:rPr>
                <w:t>---</w:t>
              </w:r>
            </w:ins>
          </w:p>
          <w:p w14:paraId="1DB2EC09" w14:textId="7415CD9D" w:rsidR="00482CEF" w:rsidRDefault="00482CEF">
            <w:pPr>
              <w:ind w:left="313"/>
              <w:jc w:val="both"/>
              <w:rPr>
                <w:ins w:id="514" w:author="Marko Heiss" w:date="2019-04-12T16:57:00Z"/>
                <w:rFonts w:asciiTheme="majorHAnsi" w:hAnsiTheme="majorHAnsi" w:cstheme="majorBidi"/>
                <w:i/>
                <w:iCs/>
                <w:sz w:val="18"/>
                <w:szCs w:val="18"/>
                <w:rPrChange w:id="515" w:author="Lidia Alice Ruppert Ribeiro" w:date="2019-04-12T16:52:00Z">
                  <w:rPr>
                    <w:ins w:id="516" w:author="Marko Heiss" w:date="2019-04-12T16:57:00Z"/>
                  </w:rPr>
                </w:rPrChange>
              </w:rPr>
              <w:pPrChange w:id="517" w:author="Lidia Alice Ruppert Ribeiro" w:date="2019-04-12T16:52:00Z">
                <w:pPr>
                  <w:ind w:left="313"/>
                </w:pPr>
              </w:pPrChange>
            </w:pPr>
          </w:p>
          <w:p w14:paraId="037DF0A8" w14:textId="77777777" w:rsidR="00482CEF" w:rsidRPr="00374B62" w:rsidRDefault="00482CEF">
            <w:pPr>
              <w:ind w:left="313"/>
              <w:jc w:val="both"/>
              <w:rPr>
                <w:rFonts w:asciiTheme="majorHAnsi" w:hAnsiTheme="majorHAnsi" w:cstheme="majorBidi"/>
                <w:i/>
                <w:iCs/>
                <w:sz w:val="18"/>
                <w:szCs w:val="18"/>
                <w:rPrChange w:id="518" w:author="Lidia Alice Ruppert Ribeiro" w:date="2019-04-12T16:52:00Z">
                  <w:rPr/>
                </w:rPrChange>
              </w:rPr>
              <w:pPrChange w:id="519" w:author="Lidia Alice Ruppert Ribeiro" w:date="2019-04-12T16:52:00Z">
                <w:pPr>
                  <w:ind w:left="313"/>
                </w:pPr>
              </w:pPrChange>
            </w:pPr>
          </w:p>
          <w:p w14:paraId="7CEA0FDB" w14:textId="3B25EBCE" w:rsidR="006B514F" w:rsidRPr="006B514F" w:rsidRDefault="006B514F">
            <w:pPr>
              <w:pStyle w:val="ListParagraph"/>
              <w:numPr>
                <w:ilvl w:val="0"/>
                <w:numId w:val="8"/>
              </w:numPr>
              <w:jc w:val="both"/>
              <w:rPr>
                <w:rFonts w:asciiTheme="majorHAnsi" w:hAnsiTheme="majorHAnsi" w:cstheme="majorBidi"/>
                <w:sz w:val="20"/>
                <w:szCs w:val="20"/>
                <w:rPrChange w:id="520" w:author="Lidia Alice Ruppert Ribeiro" w:date="2019-04-12T16:52:00Z">
                  <w:rPr/>
                </w:rPrChange>
              </w:rPr>
              <w:pPrChange w:id="521" w:author="Lidia Alice Ruppert Ribeiro" w:date="2019-04-12T16:52:00Z">
                <w:pPr>
                  <w:pStyle w:val="ListParagraph"/>
                  <w:numPr>
                    <w:numId w:val="8"/>
                  </w:numPr>
                  <w:tabs>
                    <w:tab w:val="num" w:pos="113"/>
                  </w:tabs>
                  <w:ind w:left="284" w:hanging="284"/>
                </w:pPr>
              </w:pPrChange>
            </w:pPr>
            <w:r w:rsidRPr="5CB036FE">
              <w:rPr>
                <w:rFonts w:asciiTheme="majorHAnsi" w:hAnsiTheme="majorHAnsi" w:cstheme="majorBidi"/>
                <w:sz w:val="20"/>
                <w:szCs w:val="20"/>
                <w:rPrChange w:id="522" w:author="Lidia Alice Ruppert Ribeiro" w:date="2019-04-12T16:52:00Z">
                  <w:rPr>
                    <w:rFonts w:asciiTheme="majorHAnsi" w:hAnsiTheme="majorHAnsi" w:cstheme="majorHAnsi"/>
                    <w:sz w:val="20"/>
                    <w:szCs w:val="20"/>
                  </w:rPr>
                </w:rPrChange>
              </w:rPr>
              <w:t>Quais são os principais padrões de comunicação com os ROVs? Protocolos proprietários? Software/frameworks proprietários? Tipos de conexão com o ROV (standards)</w:t>
            </w:r>
          </w:p>
          <w:p w14:paraId="461DC499" w14:textId="0B965A71" w:rsidR="00374B62" w:rsidRPr="00374B62" w:rsidRDefault="00374B62">
            <w:pPr>
              <w:ind w:left="313"/>
              <w:jc w:val="both"/>
              <w:rPr>
                <w:rFonts w:asciiTheme="majorHAnsi" w:hAnsiTheme="majorHAnsi" w:cstheme="majorBidi"/>
                <w:sz w:val="18"/>
                <w:szCs w:val="18"/>
                <w:rPrChange w:id="523" w:author="Lidia Alice Ruppert Ribeiro" w:date="2019-04-12T16:52:00Z">
                  <w:rPr/>
                </w:rPrChange>
              </w:rPr>
              <w:pPrChange w:id="524" w:author="Lidia Alice Ruppert Ribeiro" w:date="2019-04-12T16:52:00Z">
                <w:pPr>
                  <w:ind w:left="313"/>
                </w:pPr>
              </w:pPrChange>
            </w:pPr>
            <w:r w:rsidRPr="5CB036FE">
              <w:rPr>
                <w:rFonts w:asciiTheme="majorHAnsi" w:hAnsiTheme="majorHAnsi" w:cstheme="majorBidi"/>
                <w:sz w:val="18"/>
                <w:szCs w:val="18"/>
                <w:highlight w:val="lightGray"/>
                <w:rPrChange w:id="525" w:author="Lidia Alice Ruppert Ribeiro" w:date="2019-04-12T16:52:00Z">
                  <w:rPr>
                    <w:rFonts w:asciiTheme="majorHAnsi" w:hAnsiTheme="majorHAnsi" w:cstheme="majorHAnsi"/>
                    <w:sz w:val="18"/>
                    <w:szCs w:val="18"/>
                    <w:highlight w:val="lightGray"/>
                  </w:rPr>
                </w:rPrChange>
              </w:rPr>
              <w:t>11/04/2019 – reunião com César Lima</w:t>
            </w:r>
          </w:p>
          <w:p w14:paraId="60EABF7B" w14:textId="6ACEF910" w:rsidR="006B514F" w:rsidRPr="00374B62" w:rsidRDefault="22FF9725">
            <w:pPr>
              <w:ind w:left="313"/>
              <w:jc w:val="both"/>
              <w:rPr>
                <w:ins w:id="526" w:author="Lidia Alice Ruppert Ribeiro" w:date="2019-04-12T17:58:00Z"/>
                <w:rFonts w:asciiTheme="majorHAnsi" w:hAnsiTheme="majorHAnsi" w:cstheme="majorBidi"/>
                <w:i/>
                <w:iCs/>
                <w:sz w:val="18"/>
                <w:szCs w:val="18"/>
                <w:rPrChange w:id="527" w:author="Lidia Alice Ruppert Ribeiro" w:date="2019-04-12T17:58:00Z">
                  <w:rPr>
                    <w:ins w:id="528" w:author="Lidia Alice Ruppert Ribeiro" w:date="2019-04-12T17:58:00Z"/>
                  </w:rPr>
                </w:rPrChange>
              </w:rPr>
              <w:pPrChange w:id="529" w:author="Lidia Alice Ruppert Ribeiro" w:date="2019-04-12T17:58:00Z">
                <w:pPr>
                  <w:ind w:left="313"/>
                </w:pPr>
              </w:pPrChange>
            </w:pPr>
            <w:ins w:id="530" w:author="Lidia Alice Ruppert Ribeiro" w:date="2019-04-12T17:58:00Z">
              <w:r w:rsidRPr="4F7636CA">
                <w:rPr>
                  <w:rFonts w:asciiTheme="majorHAnsi" w:hAnsiTheme="majorHAnsi" w:cstheme="majorBidi"/>
                  <w:i/>
                  <w:iCs/>
                  <w:sz w:val="18"/>
                  <w:szCs w:val="18"/>
                  <w:rPrChange w:id="531" w:author="Lidia Alice Ruppert Ribeiro" w:date="2019-04-12T19:12:00Z">
                    <w:rPr/>
                  </w:rPrChange>
                </w:rPr>
                <w:t xml:space="preserve">Padrões de comunicação, softwares e protocolos são proprietários. (fornecedores/fabricantes poderão responder melhor). </w:t>
              </w:r>
            </w:ins>
          </w:p>
          <w:p w14:paraId="3A6F303B" w14:textId="5269F661" w:rsidR="006B514F" w:rsidRPr="00374B62" w:rsidDel="61A7FC21" w:rsidRDefault="006B514F">
            <w:pPr>
              <w:ind w:left="313"/>
              <w:jc w:val="both"/>
              <w:rPr>
                <w:del w:id="532" w:author="Lidia Alice Ruppert Ribeiro" w:date="2019-04-12T17:59:00Z"/>
                <w:rFonts w:asciiTheme="majorHAnsi" w:hAnsiTheme="majorHAnsi" w:cstheme="majorBidi"/>
                <w:i/>
                <w:iCs/>
                <w:sz w:val="18"/>
                <w:szCs w:val="18"/>
                <w:rPrChange w:id="533" w:author="Lidia Alice Ruppert Ribeiro" w:date="2019-04-12T17:58:00Z">
                  <w:rPr>
                    <w:del w:id="534" w:author="Lidia Alice Ruppert Ribeiro" w:date="2019-04-12T17:59:00Z"/>
                  </w:rPr>
                </w:rPrChange>
              </w:rPr>
              <w:pPrChange w:id="535" w:author="Lidia Alice Ruppert Ribeiro" w:date="2019-04-12T17:58:00Z">
                <w:pPr>
                  <w:ind w:left="313"/>
                </w:pPr>
              </w:pPrChange>
            </w:pPr>
            <w:del w:id="536" w:author="Lidia Alice Ruppert Ribeiro" w:date="2019-04-12T17:59:00Z">
              <w:r w:rsidRPr="22FF9725" w:rsidDel="61A7FC21">
                <w:rPr>
                  <w:rFonts w:asciiTheme="majorHAnsi" w:hAnsiTheme="majorHAnsi" w:cstheme="majorBidi"/>
                  <w:i/>
                  <w:iCs/>
                  <w:sz w:val="18"/>
                  <w:szCs w:val="18"/>
                  <w:rPrChange w:id="537" w:author="Lidia Alice Ruppert Ribeiro" w:date="2019-04-12T17:58:00Z">
                    <w:rPr>
                      <w:rFonts w:asciiTheme="majorHAnsi" w:hAnsiTheme="majorHAnsi" w:cstheme="majorHAnsi"/>
                      <w:i/>
                      <w:iCs/>
                      <w:sz w:val="18"/>
                      <w:szCs w:val="18"/>
                    </w:rPr>
                  </w:rPrChange>
                </w:rPr>
                <w:delText>Usam ROV com sistema de lançamento tanto do tipo TMS/cordão umbilical, quanto free sweeming. Ele acha que o mais utilizado é o free sweeming, mas não tem certeza. (Macaé)</w:delText>
              </w:r>
            </w:del>
          </w:p>
          <w:p w14:paraId="569A2205" w14:textId="757F6675" w:rsidR="006B514F" w:rsidRDefault="00482CEF">
            <w:pPr>
              <w:ind w:left="313"/>
              <w:jc w:val="both"/>
              <w:rPr>
                <w:ins w:id="538" w:author="Marko Heiss" w:date="2019-04-12T16:57:00Z"/>
                <w:rFonts w:asciiTheme="majorHAnsi" w:hAnsiTheme="majorHAnsi" w:cstheme="majorBidi"/>
                <w:i/>
                <w:iCs/>
                <w:sz w:val="18"/>
                <w:szCs w:val="18"/>
                <w:rPrChange w:id="539" w:author="Lidia Alice Ruppert Ribeiro" w:date="2019-04-12T16:52:00Z">
                  <w:rPr>
                    <w:ins w:id="540" w:author="Marko Heiss" w:date="2019-04-12T16:57:00Z"/>
                  </w:rPr>
                </w:rPrChange>
              </w:rPr>
              <w:pPrChange w:id="541" w:author="Lidia Alice Ruppert Ribeiro" w:date="2019-04-12T16:52:00Z">
                <w:pPr>
                  <w:ind w:left="313"/>
                </w:pPr>
              </w:pPrChange>
            </w:pPr>
            <w:ins w:id="542" w:author="Marko Heiss" w:date="2019-04-12T16:57:00Z">
              <w:r w:rsidRPr="5CB036FE">
                <w:rPr>
                  <w:rFonts w:asciiTheme="majorHAnsi" w:hAnsiTheme="majorHAnsi" w:cstheme="majorBidi"/>
                  <w:i/>
                  <w:iCs/>
                  <w:sz w:val="18"/>
                  <w:szCs w:val="18"/>
                  <w:rPrChange w:id="543" w:author="Lidia Alice Ruppert Ribeiro" w:date="2019-04-12T16:52:00Z">
                    <w:rPr>
                      <w:rFonts w:asciiTheme="majorHAnsi" w:hAnsiTheme="majorHAnsi" w:cstheme="majorHAnsi"/>
                      <w:i/>
                      <w:iCs/>
                      <w:sz w:val="18"/>
                      <w:szCs w:val="18"/>
                    </w:rPr>
                  </w:rPrChange>
                </w:rPr>
                <w:t>---</w:t>
              </w:r>
            </w:ins>
          </w:p>
          <w:p w14:paraId="7B2F744E" w14:textId="668DC0FB" w:rsidR="00482CEF" w:rsidRDefault="00482CEF">
            <w:pPr>
              <w:ind w:left="313"/>
              <w:jc w:val="both"/>
              <w:rPr>
                <w:ins w:id="544" w:author="Lidia Alice Ruppert Ribeiro" w:date="2019-04-12T18:25:00Z"/>
                <w:rFonts w:asciiTheme="majorHAnsi" w:hAnsiTheme="majorHAnsi" w:cstheme="majorBidi"/>
                <w:i/>
                <w:iCs/>
                <w:sz w:val="18"/>
                <w:szCs w:val="18"/>
                <w:rPrChange w:id="545" w:author="Lidia Alice Ruppert Ribeiro" w:date="2019-04-12T18:25:00Z">
                  <w:rPr>
                    <w:ins w:id="546" w:author="Lidia Alice Ruppert Ribeiro" w:date="2019-04-12T18:25:00Z"/>
                  </w:rPr>
                </w:rPrChange>
              </w:rPr>
              <w:pPrChange w:id="547" w:author="Lidia Alice Ruppert Ribeiro" w:date="2019-04-12T18:25:00Z">
                <w:pPr>
                  <w:ind w:left="313"/>
                </w:pPr>
              </w:pPrChange>
            </w:pPr>
          </w:p>
          <w:p w14:paraId="68C507F5" w14:textId="361E9958" w:rsidR="62558A24" w:rsidRDefault="62558A24">
            <w:pPr>
              <w:ind w:left="313"/>
              <w:jc w:val="both"/>
              <w:rPr>
                <w:rFonts w:asciiTheme="majorHAnsi" w:hAnsiTheme="majorHAnsi" w:cstheme="majorBidi"/>
                <w:i/>
                <w:iCs/>
                <w:sz w:val="18"/>
                <w:szCs w:val="18"/>
                <w:rPrChange w:id="548" w:author="Lidia Alice Ruppert Ribeiro" w:date="2019-04-12T18:25:00Z">
                  <w:rPr/>
                </w:rPrChange>
              </w:rPr>
              <w:pPrChange w:id="549" w:author="Lidia Alice Ruppert Ribeiro" w:date="2019-04-12T18:25:00Z">
                <w:pPr/>
              </w:pPrChange>
            </w:pPr>
          </w:p>
          <w:p w14:paraId="6724C53D" w14:textId="39C38B28" w:rsidR="62558A24" w:rsidRDefault="62558A24">
            <w:pPr>
              <w:ind w:left="313"/>
              <w:jc w:val="both"/>
              <w:rPr>
                <w:rFonts w:asciiTheme="majorHAnsi" w:hAnsiTheme="majorHAnsi" w:cstheme="majorBidi"/>
                <w:i/>
                <w:iCs/>
                <w:sz w:val="18"/>
                <w:szCs w:val="18"/>
                <w:rPrChange w:id="550" w:author="Lidia Alice Ruppert Ribeiro" w:date="2019-04-12T18:25:00Z">
                  <w:rPr/>
                </w:rPrChange>
              </w:rPr>
              <w:pPrChange w:id="551" w:author="Lidia Alice Ruppert Ribeiro" w:date="2019-04-12T18:25:00Z">
                <w:pPr/>
              </w:pPrChange>
            </w:pPr>
          </w:p>
          <w:p w14:paraId="673145B5" w14:textId="77777777" w:rsidR="00482CEF" w:rsidRPr="00374B62" w:rsidRDefault="00482CEF">
            <w:pPr>
              <w:ind w:left="313"/>
              <w:jc w:val="both"/>
              <w:rPr>
                <w:rFonts w:asciiTheme="majorHAnsi" w:hAnsiTheme="majorHAnsi" w:cstheme="majorBidi"/>
                <w:i/>
                <w:iCs/>
                <w:sz w:val="18"/>
                <w:szCs w:val="18"/>
                <w:rPrChange w:id="552" w:author="Lidia Alice Ruppert Ribeiro" w:date="2019-04-12T16:52:00Z">
                  <w:rPr/>
                </w:rPrChange>
              </w:rPr>
              <w:pPrChange w:id="553" w:author="Lidia Alice Ruppert Ribeiro" w:date="2019-04-12T16:52:00Z">
                <w:pPr>
                  <w:ind w:left="313"/>
                </w:pPr>
              </w:pPrChange>
            </w:pPr>
          </w:p>
          <w:p w14:paraId="72180ACE" w14:textId="263C05E4" w:rsidR="006B514F" w:rsidRPr="006B514F" w:rsidRDefault="006B514F">
            <w:pPr>
              <w:pStyle w:val="ListParagraph"/>
              <w:numPr>
                <w:ilvl w:val="0"/>
                <w:numId w:val="8"/>
              </w:numPr>
              <w:jc w:val="both"/>
              <w:rPr>
                <w:rFonts w:asciiTheme="majorHAnsi" w:hAnsiTheme="majorHAnsi" w:cstheme="majorBidi"/>
                <w:sz w:val="20"/>
                <w:szCs w:val="20"/>
                <w:rPrChange w:id="554" w:author="Lidia Alice Ruppert Ribeiro" w:date="2019-04-12T18:46:00Z">
                  <w:rPr/>
                </w:rPrChange>
              </w:rPr>
              <w:pPrChange w:id="555" w:author="Lidia Alice Ruppert Ribeiro" w:date="2019-04-12T18:46:00Z">
                <w:pPr>
                  <w:pStyle w:val="ListParagraph"/>
                  <w:numPr>
                    <w:numId w:val="8"/>
                  </w:numPr>
                  <w:tabs>
                    <w:tab w:val="num" w:pos="113"/>
                  </w:tabs>
                  <w:ind w:left="284" w:hanging="284"/>
                </w:pPr>
              </w:pPrChange>
            </w:pPr>
            <w:del w:id="556" w:author="Lidia Alice Ruppert Ribeiro" w:date="2019-04-12T18:46:00Z">
              <w:r w:rsidRPr="5CB036FE" w:rsidDel="4D901D3D">
                <w:rPr>
                  <w:rFonts w:asciiTheme="majorHAnsi" w:hAnsiTheme="majorHAnsi" w:cstheme="majorBidi"/>
                  <w:sz w:val="20"/>
                  <w:szCs w:val="20"/>
                  <w:rPrChange w:id="557" w:author="Lidia Alice Ruppert Ribeiro" w:date="2019-04-12T16:52:00Z">
                    <w:rPr>
                      <w:rFonts w:asciiTheme="majorHAnsi" w:hAnsiTheme="majorHAnsi" w:cstheme="majorHAnsi"/>
                      <w:sz w:val="20"/>
                      <w:szCs w:val="20"/>
                    </w:rPr>
                  </w:rPrChange>
                </w:rPr>
                <w:delText>Caso saiba,</w:delText>
              </w:r>
              <w:r w:rsidRPr="5CB036FE" w:rsidDel="528A2384">
                <w:rPr>
                  <w:rFonts w:asciiTheme="majorHAnsi" w:hAnsiTheme="majorHAnsi" w:cstheme="majorBidi"/>
                  <w:sz w:val="20"/>
                  <w:szCs w:val="20"/>
                  <w:rPrChange w:id="558" w:author="Lidia Alice Ruppert Ribeiro" w:date="2019-04-12T16:52:00Z">
                    <w:rPr>
                      <w:rFonts w:asciiTheme="majorHAnsi" w:hAnsiTheme="majorHAnsi" w:cstheme="majorHAnsi"/>
                      <w:sz w:val="20"/>
                      <w:szCs w:val="20"/>
                    </w:rPr>
                  </w:rPrChange>
                </w:rPr>
                <w:delText xml:space="preserve"> </w:delText>
              </w:r>
            </w:del>
            <w:ins w:id="559" w:author="Lidia Alice Ruppert Ribeiro" w:date="2019-04-12T18:46:00Z">
              <w:r w:rsidR="4D901D3D" w:rsidRPr="5CB036FE">
                <w:rPr>
                  <w:rFonts w:asciiTheme="majorHAnsi" w:hAnsiTheme="majorHAnsi" w:cstheme="majorBidi"/>
                  <w:sz w:val="20"/>
                  <w:szCs w:val="20"/>
                  <w:rPrChange w:id="560" w:author="Lidia Alice Ruppert Ribeiro" w:date="2019-04-12T16:52:00Z">
                    <w:rPr>
                      <w:rFonts w:asciiTheme="majorHAnsi" w:hAnsiTheme="majorHAnsi" w:cstheme="majorHAnsi"/>
                      <w:sz w:val="20"/>
                      <w:szCs w:val="20"/>
                    </w:rPr>
                  </w:rPrChange>
                </w:rPr>
                <w:t xml:space="preserve"> C</w:t>
              </w:r>
            </w:ins>
            <w:del w:id="561" w:author="Lidia Alice Ruppert Ribeiro" w:date="2019-04-12T18:46:00Z">
              <w:r w:rsidRPr="5CB036FE" w:rsidDel="4D901D3D">
                <w:rPr>
                  <w:rFonts w:asciiTheme="majorHAnsi" w:hAnsiTheme="majorHAnsi" w:cstheme="majorBidi"/>
                  <w:sz w:val="20"/>
                  <w:szCs w:val="20"/>
                  <w:rPrChange w:id="562" w:author="Lidia Alice Ruppert Ribeiro" w:date="2019-04-12T16:52:00Z">
                    <w:rPr>
                      <w:rFonts w:asciiTheme="majorHAnsi" w:hAnsiTheme="majorHAnsi" w:cstheme="majorHAnsi"/>
                      <w:sz w:val="20"/>
                      <w:szCs w:val="20"/>
                    </w:rPr>
                  </w:rPrChange>
                </w:rPr>
                <w:delText>c</w:delText>
              </w:r>
            </w:del>
            <w:r w:rsidRPr="5CB036FE">
              <w:rPr>
                <w:rFonts w:asciiTheme="majorHAnsi" w:hAnsiTheme="majorHAnsi" w:cstheme="majorBidi"/>
                <w:sz w:val="20"/>
                <w:szCs w:val="20"/>
                <w:rPrChange w:id="563" w:author="Lidia Alice Ruppert Ribeiro" w:date="2019-04-12T16:52:00Z">
                  <w:rPr>
                    <w:rFonts w:asciiTheme="majorHAnsi" w:hAnsiTheme="majorHAnsi" w:cstheme="majorHAnsi"/>
                    <w:sz w:val="20"/>
                    <w:szCs w:val="20"/>
                  </w:rPr>
                </w:rPrChange>
              </w:rPr>
              <w:t>omo são alocadas/fixadas as ferramentas no ROV?</w:t>
            </w:r>
          </w:p>
          <w:p w14:paraId="05C11D30" w14:textId="1E9843B3" w:rsidR="00374B62" w:rsidRPr="00374B62" w:rsidRDefault="00374B62">
            <w:pPr>
              <w:ind w:left="313"/>
              <w:jc w:val="both"/>
              <w:rPr>
                <w:rFonts w:asciiTheme="majorHAnsi" w:hAnsiTheme="majorHAnsi" w:cstheme="majorBidi"/>
                <w:sz w:val="18"/>
                <w:szCs w:val="18"/>
                <w:rPrChange w:id="564" w:author="Lidia Alice Ruppert Ribeiro" w:date="2019-04-12T16:52:00Z">
                  <w:rPr/>
                </w:rPrChange>
              </w:rPr>
              <w:pPrChange w:id="565" w:author="Lidia Alice Ruppert Ribeiro" w:date="2019-04-12T16:52:00Z">
                <w:pPr>
                  <w:ind w:left="313"/>
                </w:pPr>
              </w:pPrChange>
            </w:pPr>
            <w:r w:rsidRPr="5CB036FE">
              <w:rPr>
                <w:rFonts w:asciiTheme="majorHAnsi" w:hAnsiTheme="majorHAnsi" w:cstheme="majorBidi"/>
                <w:sz w:val="18"/>
                <w:szCs w:val="18"/>
                <w:highlight w:val="lightGray"/>
                <w:rPrChange w:id="566" w:author="Lidia Alice Ruppert Ribeiro" w:date="2019-04-12T16:52:00Z">
                  <w:rPr>
                    <w:rFonts w:asciiTheme="majorHAnsi" w:hAnsiTheme="majorHAnsi" w:cstheme="majorHAnsi"/>
                    <w:sz w:val="18"/>
                    <w:szCs w:val="18"/>
                    <w:highlight w:val="lightGray"/>
                  </w:rPr>
                </w:rPrChange>
              </w:rPr>
              <w:t>11/04/2019 – reunião com César Lima</w:t>
            </w:r>
          </w:p>
          <w:p w14:paraId="15743BDF" w14:textId="69B2A717" w:rsidR="00A30B7C" w:rsidRDefault="006B514F">
            <w:pPr>
              <w:ind w:left="313"/>
              <w:jc w:val="both"/>
              <w:rPr>
                <w:rFonts w:asciiTheme="majorHAnsi" w:hAnsiTheme="majorHAnsi" w:cstheme="majorBidi"/>
                <w:i/>
                <w:iCs/>
                <w:sz w:val="18"/>
                <w:szCs w:val="18"/>
                <w:rPrChange w:id="567" w:author="Lidia Alice Ruppert Ribeiro" w:date="2019-04-12T16:52:00Z">
                  <w:rPr/>
                </w:rPrChange>
              </w:rPr>
              <w:pPrChange w:id="568" w:author="Lidia Alice Ruppert Ribeiro" w:date="2019-04-12T16:52:00Z">
                <w:pPr>
                  <w:ind w:left="313"/>
                </w:pPr>
              </w:pPrChange>
            </w:pPr>
            <w:r w:rsidRPr="5CB036FE">
              <w:rPr>
                <w:rFonts w:asciiTheme="majorHAnsi" w:hAnsiTheme="majorHAnsi" w:cstheme="majorBidi"/>
                <w:i/>
                <w:iCs/>
                <w:sz w:val="18"/>
                <w:szCs w:val="18"/>
                <w:rPrChange w:id="569" w:author="Lidia Alice Ruppert Ribeiro" w:date="2019-04-12T16:52:00Z">
                  <w:rPr>
                    <w:rFonts w:asciiTheme="majorHAnsi" w:hAnsiTheme="majorHAnsi" w:cstheme="majorHAnsi"/>
                    <w:i/>
                    <w:iCs/>
                    <w:sz w:val="18"/>
                    <w:szCs w:val="18"/>
                  </w:rPr>
                </w:rPrChange>
              </w:rPr>
              <w:t>As ferramentas são fixadas no ROV em locais embaixo dele, ou também eles precisam subir para trocar de ferramenta, neste caso gastam muito tempo e custam mais para a empresa.</w:t>
            </w:r>
          </w:p>
          <w:p w14:paraId="1FA2E9FE" w14:textId="565A45FA" w:rsidR="00374B62" w:rsidRDefault="00482CEF">
            <w:pPr>
              <w:ind w:left="313"/>
              <w:jc w:val="both"/>
              <w:rPr>
                <w:rFonts w:asciiTheme="majorHAnsi" w:hAnsiTheme="majorHAnsi" w:cstheme="majorBidi"/>
                <w:i/>
                <w:iCs/>
                <w:sz w:val="18"/>
                <w:szCs w:val="18"/>
                <w:rPrChange w:id="570" w:author="Lidia Alice Ruppert Ribeiro" w:date="2019-04-12T16:52:00Z">
                  <w:rPr/>
                </w:rPrChange>
              </w:rPr>
              <w:pPrChange w:id="571" w:author="Lidia Alice Ruppert Ribeiro" w:date="2019-04-12T16:52:00Z">
                <w:pPr>
                  <w:ind w:left="313"/>
                </w:pPr>
              </w:pPrChange>
            </w:pPr>
            <w:ins w:id="572" w:author="Marko Heiss" w:date="2019-04-12T16:57:00Z">
              <w:r w:rsidRPr="5CB036FE">
                <w:rPr>
                  <w:rFonts w:asciiTheme="majorHAnsi" w:hAnsiTheme="majorHAnsi" w:cstheme="majorBidi"/>
                  <w:i/>
                  <w:iCs/>
                  <w:sz w:val="18"/>
                  <w:szCs w:val="18"/>
                  <w:rPrChange w:id="573" w:author="Lidia Alice Ruppert Ribeiro" w:date="2019-04-12T16:52:00Z">
                    <w:rPr>
                      <w:rFonts w:asciiTheme="majorHAnsi" w:hAnsiTheme="majorHAnsi" w:cstheme="majorHAnsi"/>
                      <w:i/>
                      <w:iCs/>
                      <w:sz w:val="18"/>
                      <w:szCs w:val="18"/>
                    </w:rPr>
                  </w:rPrChange>
                </w:rPr>
                <w:t>---</w:t>
              </w:r>
            </w:ins>
          </w:p>
          <w:p w14:paraId="73423236" w14:textId="4D8D48F0" w:rsidR="00374B62" w:rsidRDefault="00374B62">
            <w:pPr>
              <w:ind w:left="313"/>
              <w:jc w:val="both"/>
              <w:rPr>
                <w:rFonts w:asciiTheme="majorHAnsi" w:hAnsiTheme="majorHAnsi" w:cstheme="majorBidi"/>
                <w:i/>
                <w:iCs/>
                <w:sz w:val="18"/>
                <w:szCs w:val="18"/>
                <w:rPrChange w:id="574" w:author="Lidia Alice Ruppert Ribeiro" w:date="2019-04-12T16:52:00Z">
                  <w:rPr/>
                </w:rPrChange>
              </w:rPr>
              <w:pPrChange w:id="575" w:author="Lidia Alice Ruppert Ribeiro" w:date="2019-04-12T16:52:00Z">
                <w:pPr>
                  <w:ind w:left="313"/>
                </w:pPr>
              </w:pPrChange>
            </w:pPr>
          </w:p>
          <w:p w14:paraId="4033FAD3" w14:textId="252A501D" w:rsidR="00374B62" w:rsidRDefault="00374B62">
            <w:pPr>
              <w:ind w:left="313"/>
              <w:jc w:val="both"/>
              <w:rPr>
                <w:rFonts w:asciiTheme="majorHAnsi" w:hAnsiTheme="majorHAnsi" w:cstheme="majorBidi"/>
                <w:i/>
                <w:iCs/>
                <w:sz w:val="18"/>
                <w:szCs w:val="18"/>
                <w:rPrChange w:id="576" w:author="Lidia Alice Ruppert Ribeiro" w:date="2019-04-12T16:52:00Z">
                  <w:rPr/>
                </w:rPrChange>
              </w:rPr>
              <w:pPrChange w:id="577" w:author="Lidia Alice Ruppert Ribeiro" w:date="2019-04-12T16:52:00Z">
                <w:pPr>
                  <w:ind w:left="313"/>
                </w:pPr>
              </w:pPrChange>
            </w:pPr>
          </w:p>
          <w:p w14:paraId="63502BBE" w14:textId="15AB159B" w:rsidR="00374B62" w:rsidRDefault="00374B62">
            <w:pPr>
              <w:ind w:left="313"/>
              <w:jc w:val="both"/>
              <w:rPr>
                <w:rFonts w:asciiTheme="majorHAnsi" w:hAnsiTheme="majorHAnsi" w:cstheme="majorBidi"/>
                <w:i/>
                <w:iCs/>
                <w:sz w:val="18"/>
                <w:szCs w:val="18"/>
                <w:rPrChange w:id="578" w:author="Lidia Alice Ruppert Ribeiro" w:date="2019-04-12T16:52:00Z">
                  <w:rPr/>
                </w:rPrChange>
              </w:rPr>
              <w:pPrChange w:id="579" w:author="Lidia Alice Ruppert Ribeiro" w:date="2019-04-12T16:52:00Z">
                <w:pPr>
                  <w:ind w:left="313"/>
                </w:pPr>
              </w:pPrChange>
            </w:pPr>
          </w:p>
          <w:p w14:paraId="5F689F44" w14:textId="4BB2EA3D" w:rsidR="00374B62" w:rsidRDefault="00374B62">
            <w:pPr>
              <w:ind w:left="313"/>
              <w:jc w:val="both"/>
              <w:rPr>
                <w:rFonts w:asciiTheme="majorHAnsi" w:hAnsiTheme="majorHAnsi" w:cstheme="majorBidi"/>
                <w:i/>
                <w:iCs/>
                <w:sz w:val="18"/>
                <w:szCs w:val="18"/>
                <w:rPrChange w:id="580" w:author="Lidia Alice Ruppert Ribeiro" w:date="2019-04-12T16:52:00Z">
                  <w:rPr/>
                </w:rPrChange>
              </w:rPr>
              <w:pPrChange w:id="581" w:author="Lidia Alice Ruppert Ribeiro" w:date="2019-04-12T16:52:00Z">
                <w:pPr>
                  <w:ind w:left="313"/>
                </w:pPr>
              </w:pPrChange>
            </w:pPr>
          </w:p>
          <w:p w14:paraId="29D10DA3" w14:textId="5404FA22" w:rsidR="00374B62" w:rsidRDefault="00374B62">
            <w:pPr>
              <w:ind w:left="313"/>
              <w:jc w:val="both"/>
              <w:rPr>
                <w:rFonts w:asciiTheme="majorHAnsi" w:hAnsiTheme="majorHAnsi" w:cstheme="majorBidi"/>
                <w:i/>
                <w:iCs/>
                <w:sz w:val="18"/>
                <w:szCs w:val="18"/>
                <w:rPrChange w:id="582" w:author="Lidia Alice Ruppert Ribeiro" w:date="2019-04-12T16:52:00Z">
                  <w:rPr/>
                </w:rPrChange>
              </w:rPr>
              <w:pPrChange w:id="583" w:author="Lidia Alice Ruppert Ribeiro" w:date="2019-04-12T16:52:00Z">
                <w:pPr>
                  <w:ind w:left="313"/>
                </w:pPr>
              </w:pPrChange>
            </w:pPr>
          </w:p>
          <w:p w14:paraId="5DFCD4F9" w14:textId="47834081" w:rsidR="00374B62" w:rsidDel="4DDAEE31" w:rsidRDefault="00374B62">
            <w:pPr>
              <w:ind w:left="313"/>
              <w:jc w:val="both"/>
              <w:rPr>
                <w:del w:id="584" w:author="Lidia Alice Ruppert Ribeiro" w:date="2019-04-12T18:47:00Z"/>
                <w:rFonts w:asciiTheme="majorHAnsi" w:hAnsiTheme="majorHAnsi" w:cstheme="majorBidi"/>
                <w:i/>
                <w:iCs/>
                <w:sz w:val="18"/>
                <w:szCs w:val="18"/>
                <w:rPrChange w:id="585" w:author="Lidia Alice Ruppert Ribeiro" w:date="2019-04-12T16:52:00Z">
                  <w:rPr>
                    <w:del w:id="586" w:author="Lidia Alice Ruppert Ribeiro" w:date="2019-04-12T18:47:00Z"/>
                  </w:rPr>
                </w:rPrChange>
              </w:rPr>
              <w:pPrChange w:id="587" w:author="Lidia Alice Ruppert Ribeiro" w:date="2019-04-12T16:52:00Z">
                <w:pPr>
                  <w:ind w:left="313"/>
                </w:pPr>
              </w:pPrChange>
            </w:pPr>
          </w:p>
          <w:p w14:paraId="114E6BDC" w14:textId="088C85FB" w:rsidR="00374B62" w:rsidDel="4DDAEE31" w:rsidRDefault="00374B62">
            <w:pPr>
              <w:ind w:left="313"/>
              <w:jc w:val="both"/>
              <w:rPr>
                <w:del w:id="588" w:author="Lidia Alice Ruppert Ribeiro" w:date="2019-04-12T18:47:00Z"/>
                <w:rFonts w:asciiTheme="majorHAnsi" w:hAnsiTheme="majorHAnsi" w:cstheme="majorBidi"/>
                <w:i/>
                <w:iCs/>
                <w:sz w:val="18"/>
                <w:szCs w:val="18"/>
                <w:rPrChange w:id="589" w:author="Lidia Alice Ruppert Ribeiro" w:date="2019-04-12T16:52:00Z">
                  <w:rPr>
                    <w:del w:id="590" w:author="Lidia Alice Ruppert Ribeiro" w:date="2019-04-12T18:47:00Z"/>
                  </w:rPr>
                </w:rPrChange>
              </w:rPr>
              <w:pPrChange w:id="591" w:author="Lidia Alice Ruppert Ribeiro" w:date="2019-04-12T16:52:00Z">
                <w:pPr>
                  <w:ind w:left="313"/>
                </w:pPr>
              </w:pPrChange>
            </w:pPr>
          </w:p>
          <w:p w14:paraId="11FCA45C" w14:textId="243A1D6A" w:rsidR="00374B62" w:rsidDel="4DDAEE31" w:rsidRDefault="00374B62">
            <w:pPr>
              <w:ind w:left="313"/>
              <w:jc w:val="both"/>
              <w:rPr>
                <w:del w:id="592" w:author="Lidia Alice Ruppert Ribeiro" w:date="2019-04-12T18:47:00Z"/>
                <w:rFonts w:asciiTheme="majorHAnsi" w:hAnsiTheme="majorHAnsi" w:cstheme="majorBidi"/>
                <w:i/>
                <w:iCs/>
                <w:sz w:val="18"/>
                <w:szCs w:val="18"/>
                <w:rPrChange w:id="593" w:author="Lidia Alice Ruppert Ribeiro" w:date="2019-04-12T16:52:00Z">
                  <w:rPr>
                    <w:del w:id="594" w:author="Lidia Alice Ruppert Ribeiro" w:date="2019-04-12T18:47:00Z"/>
                  </w:rPr>
                </w:rPrChange>
              </w:rPr>
              <w:pPrChange w:id="595" w:author="Lidia Alice Ruppert Ribeiro" w:date="2019-04-12T16:52:00Z">
                <w:pPr>
                  <w:ind w:left="313"/>
                </w:pPr>
              </w:pPrChange>
            </w:pPr>
          </w:p>
          <w:p w14:paraId="648723A1" w14:textId="2F6EB334" w:rsidR="00374B62" w:rsidDel="4DDAEE31" w:rsidRDefault="00374B62">
            <w:pPr>
              <w:ind w:left="313"/>
              <w:jc w:val="both"/>
              <w:rPr>
                <w:del w:id="596" w:author="Lidia Alice Ruppert Ribeiro" w:date="2019-04-12T18:47:00Z"/>
                <w:rFonts w:asciiTheme="majorHAnsi" w:hAnsiTheme="majorHAnsi" w:cstheme="majorBidi"/>
                <w:i/>
                <w:iCs/>
                <w:sz w:val="18"/>
                <w:szCs w:val="18"/>
                <w:rPrChange w:id="597" w:author="Lidia Alice Ruppert Ribeiro" w:date="2019-04-12T16:52:00Z">
                  <w:rPr>
                    <w:del w:id="598" w:author="Lidia Alice Ruppert Ribeiro" w:date="2019-04-12T18:47:00Z"/>
                  </w:rPr>
                </w:rPrChange>
              </w:rPr>
              <w:pPrChange w:id="599" w:author="Lidia Alice Ruppert Ribeiro" w:date="2019-04-12T16:52:00Z">
                <w:pPr>
                  <w:ind w:left="313"/>
                </w:pPr>
              </w:pPrChange>
            </w:pPr>
          </w:p>
          <w:p w14:paraId="44DD91F4" w14:textId="03352319" w:rsidR="00374B62" w:rsidDel="00482CEF" w:rsidRDefault="00374B62">
            <w:pPr>
              <w:ind w:left="314"/>
              <w:rPr>
                <w:del w:id="600" w:author="Marko Heiss" w:date="2019-04-12T16:57:00Z"/>
                <w:rFonts w:asciiTheme="majorHAnsi" w:hAnsiTheme="majorHAnsi" w:cstheme="majorHAnsi"/>
                <w:i/>
                <w:iCs/>
                <w:sz w:val="18"/>
                <w:szCs w:val="18"/>
              </w:rPr>
              <w:pPrChange w:id="601" w:author="Marko Heiss" w:date="2019-04-12T16:57:00Z">
                <w:pPr>
                  <w:ind w:left="313"/>
                </w:pPr>
              </w:pPrChange>
            </w:pPr>
          </w:p>
          <w:p w14:paraId="28902750" w14:textId="603B59B7" w:rsidR="00374B62" w:rsidDel="00482CEF" w:rsidRDefault="00374B62">
            <w:pPr>
              <w:ind w:left="314"/>
              <w:rPr>
                <w:del w:id="602" w:author="Marko Heiss" w:date="2019-04-12T16:57:00Z"/>
                <w:rFonts w:asciiTheme="majorHAnsi" w:hAnsiTheme="majorHAnsi" w:cstheme="majorHAnsi"/>
                <w:i/>
                <w:iCs/>
                <w:sz w:val="18"/>
                <w:szCs w:val="18"/>
              </w:rPr>
              <w:pPrChange w:id="603" w:author="Marko Heiss" w:date="2019-04-12T16:57:00Z">
                <w:pPr>
                  <w:ind w:left="313"/>
                </w:pPr>
              </w:pPrChange>
            </w:pPr>
          </w:p>
          <w:p w14:paraId="7E246F6E" w14:textId="5FEDAFC6" w:rsidR="00374B62" w:rsidDel="00482CEF" w:rsidRDefault="00374B62">
            <w:pPr>
              <w:ind w:left="314"/>
              <w:rPr>
                <w:del w:id="604" w:author="Marko Heiss" w:date="2019-04-12T16:57:00Z"/>
                <w:rFonts w:asciiTheme="majorHAnsi" w:hAnsiTheme="majorHAnsi" w:cstheme="majorHAnsi"/>
                <w:i/>
                <w:iCs/>
                <w:sz w:val="18"/>
                <w:szCs w:val="18"/>
              </w:rPr>
              <w:pPrChange w:id="605" w:author="Marko Heiss" w:date="2019-04-12T16:57:00Z">
                <w:pPr>
                  <w:ind w:left="313"/>
                </w:pPr>
              </w:pPrChange>
            </w:pPr>
          </w:p>
          <w:p w14:paraId="17B684E3" w14:textId="3C7D2728" w:rsidR="00374B62" w:rsidDel="00482CEF" w:rsidRDefault="00374B62">
            <w:pPr>
              <w:ind w:left="314"/>
              <w:rPr>
                <w:del w:id="606" w:author="Marko Heiss" w:date="2019-04-12T16:57:00Z"/>
                <w:rFonts w:asciiTheme="majorHAnsi" w:hAnsiTheme="majorHAnsi" w:cstheme="majorHAnsi"/>
                <w:i/>
                <w:iCs/>
                <w:sz w:val="18"/>
                <w:szCs w:val="18"/>
              </w:rPr>
              <w:pPrChange w:id="607" w:author="Marko Heiss" w:date="2019-04-12T16:57:00Z">
                <w:pPr>
                  <w:ind w:left="313"/>
                </w:pPr>
              </w:pPrChange>
            </w:pPr>
          </w:p>
          <w:p w14:paraId="43B072C0" w14:textId="2853F669" w:rsidR="00374B62" w:rsidDel="00482CEF" w:rsidRDefault="00374B62">
            <w:pPr>
              <w:ind w:left="314"/>
              <w:rPr>
                <w:del w:id="608" w:author="Marko Heiss" w:date="2019-04-12T16:57:00Z"/>
                <w:rFonts w:asciiTheme="majorHAnsi" w:hAnsiTheme="majorHAnsi" w:cstheme="majorHAnsi"/>
                <w:i/>
                <w:iCs/>
                <w:sz w:val="18"/>
                <w:szCs w:val="18"/>
              </w:rPr>
              <w:pPrChange w:id="609" w:author="Marko Heiss" w:date="2019-04-12T16:57:00Z">
                <w:pPr>
                  <w:ind w:left="313"/>
                </w:pPr>
              </w:pPrChange>
            </w:pPr>
          </w:p>
          <w:p w14:paraId="1D1CE836" w14:textId="3820DB8F" w:rsidR="00374B62" w:rsidDel="00482CEF" w:rsidRDefault="00374B62">
            <w:pPr>
              <w:ind w:left="314"/>
              <w:rPr>
                <w:del w:id="610" w:author="Marko Heiss" w:date="2019-04-12T16:57:00Z"/>
                <w:rFonts w:asciiTheme="majorHAnsi" w:hAnsiTheme="majorHAnsi" w:cstheme="majorHAnsi"/>
                <w:i/>
                <w:iCs/>
                <w:sz w:val="18"/>
                <w:szCs w:val="18"/>
              </w:rPr>
              <w:pPrChange w:id="611" w:author="Marko Heiss" w:date="2019-04-12T16:57:00Z">
                <w:pPr>
                  <w:ind w:left="313"/>
                </w:pPr>
              </w:pPrChange>
            </w:pPr>
          </w:p>
          <w:p w14:paraId="5796F964" w14:textId="5F93C661" w:rsidR="00374B62" w:rsidDel="00482CEF" w:rsidRDefault="00374B62">
            <w:pPr>
              <w:ind w:left="314"/>
              <w:rPr>
                <w:del w:id="612" w:author="Marko Heiss" w:date="2019-04-12T16:57:00Z"/>
                <w:rFonts w:asciiTheme="majorHAnsi" w:hAnsiTheme="majorHAnsi" w:cstheme="majorHAnsi"/>
                <w:i/>
                <w:iCs/>
                <w:sz w:val="18"/>
                <w:szCs w:val="18"/>
              </w:rPr>
              <w:pPrChange w:id="613" w:author="Marko Heiss" w:date="2019-04-12T16:57:00Z">
                <w:pPr>
                  <w:ind w:left="313"/>
                </w:pPr>
              </w:pPrChange>
            </w:pPr>
          </w:p>
          <w:p w14:paraId="1B0FE2BD" w14:textId="432E5161" w:rsidR="00374B62" w:rsidDel="00482CEF" w:rsidRDefault="00374B62">
            <w:pPr>
              <w:ind w:left="314"/>
              <w:rPr>
                <w:del w:id="614" w:author="Marko Heiss" w:date="2019-04-12T16:57:00Z"/>
                <w:rFonts w:asciiTheme="majorHAnsi" w:hAnsiTheme="majorHAnsi" w:cstheme="majorHAnsi"/>
                <w:i/>
                <w:iCs/>
                <w:sz w:val="18"/>
                <w:szCs w:val="18"/>
              </w:rPr>
              <w:pPrChange w:id="615" w:author="Marko Heiss" w:date="2019-04-12T16:57:00Z">
                <w:pPr>
                  <w:ind w:left="313"/>
                </w:pPr>
              </w:pPrChange>
            </w:pPr>
          </w:p>
          <w:p w14:paraId="2BA7BCEB" w14:textId="62F4BD6B" w:rsidR="00374B62" w:rsidDel="00482CEF" w:rsidRDefault="00374B62">
            <w:pPr>
              <w:ind w:left="314"/>
              <w:rPr>
                <w:del w:id="616" w:author="Marko Heiss" w:date="2019-04-12T16:57:00Z"/>
                <w:rFonts w:asciiTheme="majorHAnsi" w:hAnsiTheme="majorHAnsi" w:cstheme="majorHAnsi"/>
                <w:i/>
                <w:iCs/>
                <w:sz w:val="18"/>
                <w:szCs w:val="18"/>
              </w:rPr>
              <w:pPrChange w:id="617" w:author="Marko Heiss" w:date="2019-04-12T16:57:00Z">
                <w:pPr>
                  <w:ind w:left="313"/>
                </w:pPr>
              </w:pPrChange>
            </w:pPr>
          </w:p>
          <w:p w14:paraId="7A28E4FB" w14:textId="6213A123" w:rsidR="00374B62" w:rsidDel="00482CEF" w:rsidRDefault="00374B62">
            <w:pPr>
              <w:ind w:left="314"/>
              <w:rPr>
                <w:del w:id="618" w:author="Marko Heiss" w:date="2019-04-12T16:57:00Z"/>
                <w:rFonts w:asciiTheme="majorHAnsi" w:hAnsiTheme="majorHAnsi" w:cstheme="majorHAnsi"/>
                <w:i/>
                <w:iCs/>
                <w:sz w:val="18"/>
                <w:szCs w:val="18"/>
              </w:rPr>
              <w:pPrChange w:id="619" w:author="Marko Heiss" w:date="2019-04-12T16:57:00Z">
                <w:pPr>
                  <w:ind w:left="313"/>
                </w:pPr>
              </w:pPrChange>
            </w:pPr>
          </w:p>
          <w:p w14:paraId="36CB6E3F" w14:textId="2619B1CE" w:rsidR="00374B62" w:rsidDel="00482CEF" w:rsidRDefault="00374B62">
            <w:pPr>
              <w:ind w:left="314"/>
              <w:rPr>
                <w:del w:id="620" w:author="Marko Heiss" w:date="2019-04-12T16:57:00Z"/>
                <w:rFonts w:asciiTheme="majorHAnsi" w:hAnsiTheme="majorHAnsi" w:cstheme="majorHAnsi"/>
                <w:i/>
                <w:iCs/>
                <w:sz w:val="18"/>
                <w:szCs w:val="18"/>
              </w:rPr>
              <w:pPrChange w:id="621" w:author="Marko Heiss" w:date="2019-04-12T16:57:00Z">
                <w:pPr>
                  <w:ind w:left="313"/>
                </w:pPr>
              </w:pPrChange>
            </w:pPr>
          </w:p>
          <w:p w14:paraId="0804DE91" w14:textId="42C6E981" w:rsidR="00374B62" w:rsidDel="00482CEF" w:rsidRDefault="00374B62">
            <w:pPr>
              <w:ind w:left="314"/>
              <w:rPr>
                <w:del w:id="622" w:author="Marko Heiss" w:date="2019-04-12T16:57:00Z"/>
                <w:rFonts w:asciiTheme="majorHAnsi" w:hAnsiTheme="majorHAnsi" w:cstheme="majorHAnsi"/>
                <w:i/>
                <w:iCs/>
                <w:sz w:val="18"/>
                <w:szCs w:val="18"/>
              </w:rPr>
              <w:pPrChange w:id="623" w:author="Marko Heiss" w:date="2019-04-12T16:57:00Z">
                <w:pPr>
                  <w:ind w:left="313"/>
                </w:pPr>
              </w:pPrChange>
            </w:pPr>
          </w:p>
          <w:p w14:paraId="18EE8A5A" w14:textId="63F8C025" w:rsidR="00374B62" w:rsidDel="00482CEF" w:rsidRDefault="00374B62">
            <w:pPr>
              <w:ind w:left="314"/>
              <w:rPr>
                <w:del w:id="624" w:author="Marko Heiss" w:date="2019-04-12T16:57:00Z"/>
                <w:rFonts w:asciiTheme="majorHAnsi" w:hAnsiTheme="majorHAnsi" w:cstheme="majorHAnsi"/>
                <w:i/>
                <w:iCs/>
                <w:sz w:val="18"/>
                <w:szCs w:val="18"/>
              </w:rPr>
              <w:pPrChange w:id="625" w:author="Marko Heiss" w:date="2019-04-12T16:57:00Z">
                <w:pPr>
                  <w:ind w:left="313"/>
                </w:pPr>
              </w:pPrChange>
            </w:pPr>
          </w:p>
          <w:p w14:paraId="7C648DD5" w14:textId="58F033D1" w:rsidR="00374B62" w:rsidDel="00482CEF" w:rsidRDefault="00374B62">
            <w:pPr>
              <w:ind w:left="314"/>
              <w:rPr>
                <w:del w:id="626" w:author="Marko Heiss" w:date="2019-04-12T16:57:00Z"/>
                <w:rFonts w:asciiTheme="majorHAnsi" w:hAnsiTheme="majorHAnsi" w:cstheme="majorHAnsi"/>
                <w:i/>
                <w:iCs/>
                <w:sz w:val="18"/>
                <w:szCs w:val="18"/>
              </w:rPr>
              <w:pPrChange w:id="627" w:author="Marko Heiss" w:date="2019-04-12T16:57:00Z">
                <w:pPr>
                  <w:ind w:left="313"/>
                </w:pPr>
              </w:pPrChange>
            </w:pPr>
          </w:p>
          <w:p w14:paraId="40454FBC" w14:textId="1200B3BE" w:rsidR="00374B62" w:rsidDel="00482CEF" w:rsidRDefault="00374B62">
            <w:pPr>
              <w:ind w:left="314"/>
              <w:rPr>
                <w:del w:id="628" w:author="Marko Heiss" w:date="2019-04-12T16:57:00Z"/>
                <w:rFonts w:asciiTheme="majorHAnsi" w:hAnsiTheme="majorHAnsi" w:cstheme="majorHAnsi"/>
                <w:i/>
                <w:iCs/>
                <w:sz w:val="18"/>
                <w:szCs w:val="18"/>
              </w:rPr>
              <w:pPrChange w:id="629" w:author="Marko Heiss" w:date="2019-04-12T16:57:00Z">
                <w:pPr>
                  <w:ind w:left="313"/>
                </w:pPr>
              </w:pPrChange>
            </w:pPr>
          </w:p>
          <w:p w14:paraId="21D4EE50" w14:textId="3FFC3932" w:rsidR="00374B62" w:rsidDel="00482CEF" w:rsidRDefault="00374B62">
            <w:pPr>
              <w:ind w:left="314"/>
              <w:rPr>
                <w:del w:id="630" w:author="Marko Heiss" w:date="2019-04-12T16:57:00Z"/>
                <w:rFonts w:asciiTheme="majorHAnsi" w:hAnsiTheme="majorHAnsi" w:cstheme="majorHAnsi"/>
                <w:i/>
                <w:iCs/>
                <w:sz w:val="18"/>
                <w:szCs w:val="18"/>
              </w:rPr>
              <w:pPrChange w:id="631" w:author="Marko Heiss" w:date="2019-04-12T16:57:00Z">
                <w:pPr>
                  <w:ind w:left="313"/>
                </w:pPr>
              </w:pPrChange>
            </w:pPr>
          </w:p>
          <w:p w14:paraId="756B934A" w14:textId="4A2AFD58" w:rsidR="00374B62" w:rsidDel="00482CEF" w:rsidRDefault="00374B62">
            <w:pPr>
              <w:ind w:left="314"/>
              <w:rPr>
                <w:del w:id="632" w:author="Marko Heiss" w:date="2019-04-12T16:57:00Z"/>
                <w:rFonts w:asciiTheme="majorHAnsi" w:hAnsiTheme="majorHAnsi" w:cstheme="majorHAnsi"/>
                <w:i/>
                <w:iCs/>
                <w:sz w:val="18"/>
                <w:szCs w:val="18"/>
              </w:rPr>
              <w:pPrChange w:id="633" w:author="Marko Heiss" w:date="2019-04-12T16:57:00Z">
                <w:pPr>
                  <w:ind w:left="313"/>
                </w:pPr>
              </w:pPrChange>
            </w:pPr>
          </w:p>
          <w:p w14:paraId="50071167" w14:textId="6E45EC10" w:rsidR="00374B62" w:rsidDel="00482CEF" w:rsidRDefault="00374B62">
            <w:pPr>
              <w:ind w:left="314"/>
              <w:rPr>
                <w:del w:id="634" w:author="Marko Heiss" w:date="2019-04-12T16:57:00Z"/>
                <w:rFonts w:asciiTheme="majorHAnsi" w:hAnsiTheme="majorHAnsi" w:cstheme="majorHAnsi"/>
                <w:i/>
                <w:iCs/>
                <w:sz w:val="18"/>
                <w:szCs w:val="18"/>
              </w:rPr>
              <w:pPrChange w:id="635" w:author="Marko Heiss" w:date="2019-04-12T16:57:00Z">
                <w:pPr>
                  <w:ind w:left="313"/>
                </w:pPr>
              </w:pPrChange>
            </w:pPr>
          </w:p>
          <w:p w14:paraId="621341BE" w14:textId="0B7E0C84" w:rsidR="00374B62" w:rsidDel="00482CEF" w:rsidRDefault="00374B62">
            <w:pPr>
              <w:ind w:left="314"/>
              <w:rPr>
                <w:del w:id="636" w:author="Marko Heiss" w:date="2019-04-12T16:57:00Z"/>
                <w:rFonts w:asciiTheme="majorHAnsi" w:hAnsiTheme="majorHAnsi" w:cstheme="majorHAnsi"/>
                <w:i/>
                <w:iCs/>
                <w:sz w:val="18"/>
                <w:szCs w:val="18"/>
              </w:rPr>
              <w:pPrChange w:id="637" w:author="Marko Heiss" w:date="2019-04-12T16:57:00Z">
                <w:pPr>
                  <w:ind w:left="313"/>
                </w:pPr>
              </w:pPrChange>
            </w:pPr>
          </w:p>
          <w:p w14:paraId="5679F4C9" w14:textId="77777777" w:rsidR="00374B62" w:rsidRPr="00374B62" w:rsidDel="4DDAEE31" w:rsidRDefault="00374B62">
            <w:pPr>
              <w:ind w:left="314"/>
              <w:rPr>
                <w:del w:id="638" w:author="Lidia Alice Ruppert Ribeiro" w:date="2019-04-12T18:47:00Z"/>
                <w:rFonts w:asciiTheme="majorHAnsi" w:hAnsiTheme="majorHAnsi" w:cstheme="majorHAnsi"/>
                <w:i/>
                <w:iCs/>
                <w:sz w:val="18"/>
                <w:szCs w:val="18"/>
              </w:rPr>
              <w:pPrChange w:id="639" w:author="Marko Heiss" w:date="2019-04-12T16:57:00Z">
                <w:pPr>
                  <w:ind w:left="313"/>
                </w:pPr>
              </w:pPrChange>
            </w:pPr>
          </w:p>
          <w:p w14:paraId="7EB10437" w14:textId="77777777" w:rsidR="00A30B7C" w:rsidRPr="00A30B7C" w:rsidRDefault="00A30B7C">
            <w:pPr>
              <w:pStyle w:val="ListParagraph"/>
              <w:numPr>
                <w:ilvl w:val="0"/>
                <w:numId w:val="8"/>
              </w:numPr>
              <w:jc w:val="both"/>
              <w:rPr>
                <w:rFonts w:asciiTheme="majorHAnsi" w:hAnsiTheme="majorHAnsi" w:cstheme="majorBidi"/>
                <w:sz w:val="20"/>
                <w:szCs w:val="20"/>
                <w:rPrChange w:id="640" w:author="Lidia Alice Ruppert Ribeiro" w:date="2019-04-12T16:52:00Z">
                  <w:rPr/>
                </w:rPrChange>
              </w:rPr>
              <w:pPrChange w:id="641" w:author="Lidia Alice Ruppert Ribeiro" w:date="2019-04-12T16:52:00Z">
                <w:pPr>
                  <w:pStyle w:val="ListParagraph"/>
                  <w:numPr>
                    <w:numId w:val="8"/>
                  </w:numPr>
                  <w:tabs>
                    <w:tab w:val="num" w:pos="113"/>
                  </w:tabs>
                  <w:ind w:left="284" w:hanging="284"/>
                </w:pPr>
              </w:pPrChange>
            </w:pPr>
            <w:r w:rsidRPr="5CB036FE">
              <w:rPr>
                <w:rFonts w:asciiTheme="majorHAnsi" w:hAnsiTheme="majorHAnsi" w:cstheme="majorBidi"/>
                <w:sz w:val="20"/>
                <w:szCs w:val="20"/>
                <w:rPrChange w:id="642" w:author="Lidia Alice Ruppert Ribeiro" w:date="2019-04-12T16:52:00Z">
                  <w:rPr>
                    <w:rFonts w:asciiTheme="majorHAnsi" w:hAnsiTheme="majorHAnsi" w:cstheme="majorHAnsi"/>
                    <w:sz w:val="20"/>
                    <w:szCs w:val="20"/>
                  </w:rPr>
                </w:rPrChange>
              </w:rPr>
              <w:t>Quais são os fornecedores de serviços de ROV com manipuladores? Nos colocar em contato com eles para que possamos coletar informações de operação e valores. Se também tiverem contato com fabricantes de ROVs com manipuladores, nos colocar em contato também. (projeto precisa ser conjunto com fornecedores de serviços e fabricantes dos ROVs).</w:t>
            </w:r>
          </w:p>
          <w:p w14:paraId="03841F4A" w14:textId="08F478F8" w:rsidR="00A30B7C" w:rsidRDefault="00A30B7C" w:rsidP="00A30B7C">
            <w:pPr>
              <w:ind w:left="313"/>
              <w:rPr>
                <w:rFonts w:asciiTheme="majorHAnsi" w:hAnsiTheme="majorHAnsi" w:cstheme="majorHAnsi"/>
                <w:sz w:val="20"/>
                <w:szCs w:val="20"/>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2150"/>
              <w:gridCol w:w="709"/>
            </w:tblGrid>
            <w:tr w:rsidR="00A30B7C" w:rsidRPr="00EE233A" w14:paraId="21F16698" w14:textId="77777777" w:rsidTr="00315379">
              <w:trPr>
                <w:trHeight w:val="227"/>
              </w:trPr>
              <w:tc>
                <w:tcPr>
                  <w:tcW w:w="2150" w:type="dxa"/>
                </w:tcPr>
                <w:p w14:paraId="2A41A3CB" w14:textId="77777777" w:rsidR="00A30B7C" w:rsidRPr="00EE233A" w:rsidRDefault="00A30B7C" w:rsidP="00A30B7C">
                  <w:pPr>
                    <w:pStyle w:val="ListParagraph"/>
                    <w:ind w:left="0"/>
                    <w:jc w:val="both"/>
                    <w:rPr>
                      <w:rFonts w:ascii="Times New Roman" w:hAnsi="Times New Roman"/>
                      <w:b/>
                      <w:sz w:val="15"/>
                      <w:szCs w:val="15"/>
                    </w:rPr>
                  </w:pPr>
                  <w:r w:rsidRPr="00EE233A">
                    <w:rPr>
                      <w:rFonts w:ascii="Times New Roman" w:hAnsi="Times New Roman"/>
                      <w:b/>
                      <w:sz w:val="15"/>
                      <w:szCs w:val="15"/>
                    </w:rPr>
                    <w:t>Fornecedores e Fabricantes identificados</w:t>
                  </w:r>
                </w:p>
              </w:tc>
              <w:tc>
                <w:tcPr>
                  <w:tcW w:w="709" w:type="dxa"/>
                </w:tcPr>
                <w:p w14:paraId="333561B0" w14:textId="77777777" w:rsidR="00A30B7C" w:rsidRPr="00EE233A" w:rsidRDefault="00A30B7C" w:rsidP="00A30B7C">
                  <w:pPr>
                    <w:pStyle w:val="ListParagraph"/>
                    <w:ind w:left="0"/>
                    <w:jc w:val="both"/>
                    <w:rPr>
                      <w:rFonts w:ascii="Times New Roman" w:hAnsi="Times New Roman"/>
                      <w:b/>
                      <w:sz w:val="15"/>
                      <w:szCs w:val="15"/>
                    </w:rPr>
                  </w:pPr>
                  <w:r w:rsidRPr="00EE233A">
                    <w:rPr>
                      <w:rFonts w:ascii="Times New Roman" w:hAnsi="Times New Roman"/>
                      <w:b/>
                      <w:sz w:val="15"/>
                      <w:szCs w:val="15"/>
                    </w:rPr>
                    <w:t>Validar</w:t>
                  </w:r>
                </w:p>
              </w:tc>
            </w:tr>
            <w:tr w:rsidR="00A30B7C" w:rsidRPr="00EE233A" w14:paraId="165159B1" w14:textId="77777777" w:rsidTr="00315379">
              <w:trPr>
                <w:trHeight w:val="227"/>
              </w:trPr>
              <w:tc>
                <w:tcPr>
                  <w:tcW w:w="2150" w:type="dxa"/>
                  <w:vAlign w:val="center"/>
                </w:tcPr>
                <w:p w14:paraId="44F99DE6"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BELOV (Brasil)</w:t>
                  </w:r>
                </w:p>
              </w:tc>
              <w:tc>
                <w:tcPr>
                  <w:tcW w:w="709" w:type="dxa"/>
                  <w:vAlign w:val="center"/>
                </w:tcPr>
                <w:p w14:paraId="372B61BD"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1CCA3052" w14:textId="77777777" w:rsidTr="00315379">
              <w:trPr>
                <w:trHeight w:val="227"/>
              </w:trPr>
              <w:tc>
                <w:tcPr>
                  <w:tcW w:w="2150" w:type="dxa"/>
                  <w:vAlign w:val="center"/>
                </w:tcPr>
                <w:p w14:paraId="49EAA076"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DOF (Noruega)</w:t>
                  </w:r>
                </w:p>
              </w:tc>
              <w:tc>
                <w:tcPr>
                  <w:tcW w:w="709" w:type="dxa"/>
                  <w:vAlign w:val="center"/>
                </w:tcPr>
                <w:p w14:paraId="491A9B72"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5CE3F527" w14:textId="77777777" w:rsidTr="00315379">
              <w:trPr>
                <w:trHeight w:val="227"/>
              </w:trPr>
              <w:tc>
                <w:tcPr>
                  <w:tcW w:w="2150" w:type="dxa"/>
                  <w:vAlign w:val="center"/>
                </w:tcPr>
                <w:p w14:paraId="13AC6D58"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ECA group (França) - fabricante</w:t>
                  </w:r>
                </w:p>
              </w:tc>
              <w:tc>
                <w:tcPr>
                  <w:tcW w:w="709" w:type="dxa"/>
                  <w:vAlign w:val="center"/>
                </w:tcPr>
                <w:p w14:paraId="58EB7B3F"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04D94FDE" w14:textId="77777777" w:rsidTr="00315379">
              <w:trPr>
                <w:trHeight w:val="227"/>
              </w:trPr>
              <w:tc>
                <w:tcPr>
                  <w:tcW w:w="2150" w:type="dxa"/>
                  <w:vAlign w:val="center"/>
                </w:tcPr>
                <w:p w14:paraId="3040CE22"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Forum (EUA) - fabricante</w:t>
                  </w:r>
                </w:p>
              </w:tc>
              <w:tc>
                <w:tcPr>
                  <w:tcW w:w="709" w:type="dxa"/>
                  <w:vAlign w:val="center"/>
                </w:tcPr>
                <w:p w14:paraId="4130B695"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1AADC1FE" w14:textId="77777777" w:rsidTr="00315379">
              <w:trPr>
                <w:trHeight w:val="227"/>
              </w:trPr>
              <w:tc>
                <w:tcPr>
                  <w:tcW w:w="2150" w:type="dxa"/>
                  <w:vAlign w:val="center"/>
                </w:tcPr>
                <w:p w14:paraId="1FD9B40B"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Fugro (Holanda)</w:t>
                  </w:r>
                </w:p>
              </w:tc>
              <w:tc>
                <w:tcPr>
                  <w:tcW w:w="709" w:type="dxa"/>
                  <w:vAlign w:val="center"/>
                </w:tcPr>
                <w:p w14:paraId="7DDCCCE7"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4AD3FB7F" w14:textId="77777777" w:rsidTr="00315379">
              <w:trPr>
                <w:trHeight w:val="227"/>
              </w:trPr>
              <w:tc>
                <w:tcPr>
                  <w:tcW w:w="2150" w:type="dxa"/>
                  <w:vAlign w:val="center"/>
                </w:tcPr>
                <w:p w14:paraId="16F7DB5B"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GNOM ROV (Rússia)</w:t>
                  </w:r>
                </w:p>
              </w:tc>
              <w:tc>
                <w:tcPr>
                  <w:tcW w:w="709" w:type="dxa"/>
                  <w:vAlign w:val="center"/>
                </w:tcPr>
                <w:p w14:paraId="3DA700BC"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4FA1357E" w14:textId="77777777" w:rsidTr="00315379">
              <w:trPr>
                <w:trHeight w:val="227"/>
              </w:trPr>
              <w:tc>
                <w:tcPr>
                  <w:tcW w:w="2150" w:type="dxa"/>
                  <w:vAlign w:val="center"/>
                </w:tcPr>
                <w:p w14:paraId="416410C0"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IKM GRUPPEN (Noruega)</w:t>
                  </w:r>
                </w:p>
              </w:tc>
              <w:tc>
                <w:tcPr>
                  <w:tcW w:w="709" w:type="dxa"/>
                  <w:vAlign w:val="center"/>
                </w:tcPr>
                <w:p w14:paraId="36E378E2"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0E307BBC" w14:textId="77777777" w:rsidTr="00315379">
              <w:trPr>
                <w:trHeight w:val="227"/>
              </w:trPr>
              <w:tc>
                <w:tcPr>
                  <w:tcW w:w="2150" w:type="dxa"/>
                  <w:vAlign w:val="center"/>
                </w:tcPr>
                <w:p w14:paraId="768DEFDF"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I-TECH (Brasil)</w:t>
                  </w:r>
                </w:p>
              </w:tc>
              <w:tc>
                <w:tcPr>
                  <w:tcW w:w="709" w:type="dxa"/>
                  <w:vAlign w:val="center"/>
                </w:tcPr>
                <w:p w14:paraId="3E383AB1"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601FB055" w14:textId="77777777" w:rsidTr="00315379">
              <w:trPr>
                <w:trHeight w:val="227"/>
              </w:trPr>
              <w:tc>
                <w:tcPr>
                  <w:tcW w:w="2150" w:type="dxa"/>
                  <w:vAlign w:val="center"/>
                </w:tcPr>
                <w:p w14:paraId="75079031"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Kraft (EUA) - fabricante</w:t>
                  </w:r>
                </w:p>
              </w:tc>
              <w:tc>
                <w:tcPr>
                  <w:tcW w:w="709" w:type="dxa"/>
                  <w:vAlign w:val="center"/>
                </w:tcPr>
                <w:p w14:paraId="3E33B125"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75ABD1BB" w14:textId="77777777" w:rsidTr="00315379">
              <w:trPr>
                <w:trHeight w:val="227"/>
              </w:trPr>
              <w:tc>
                <w:tcPr>
                  <w:tcW w:w="2150" w:type="dxa"/>
                  <w:vAlign w:val="center"/>
                </w:tcPr>
                <w:p w14:paraId="3ABC8931"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OCEANEERING (EUA)</w:t>
                  </w:r>
                </w:p>
              </w:tc>
              <w:tc>
                <w:tcPr>
                  <w:tcW w:w="709" w:type="dxa"/>
                  <w:vAlign w:val="center"/>
                </w:tcPr>
                <w:p w14:paraId="6DE7EE3F"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2BA220EA" w14:textId="77777777" w:rsidTr="00315379">
              <w:trPr>
                <w:trHeight w:val="227"/>
              </w:trPr>
              <w:tc>
                <w:tcPr>
                  <w:tcW w:w="2150" w:type="dxa"/>
                  <w:vAlign w:val="center"/>
                </w:tcPr>
                <w:p w14:paraId="5B99F409"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OCEÂNICA (Brasil)</w:t>
                  </w:r>
                </w:p>
              </w:tc>
              <w:tc>
                <w:tcPr>
                  <w:tcW w:w="709" w:type="dxa"/>
                  <w:vAlign w:val="center"/>
                </w:tcPr>
                <w:p w14:paraId="3C33D5E9"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49A5BAA7" w14:textId="77777777" w:rsidTr="00315379">
              <w:trPr>
                <w:trHeight w:val="227"/>
              </w:trPr>
              <w:tc>
                <w:tcPr>
                  <w:tcW w:w="2150" w:type="dxa"/>
                  <w:vAlign w:val="center"/>
                </w:tcPr>
                <w:p w14:paraId="05D57F9D"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xml:space="preserve">OGSEA (Brasil) </w:t>
                  </w:r>
                </w:p>
              </w:tc>
              <w:tc>
                <w:tcPr>
                  <w:tcW w:w="709" w:type="dxa"/>
                  <w:vAlign w:val="center"/>
                </w:tcPr>
                <w:p w14:paraId="6A8D4BE7"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2297A803" w14:textId="77777777" w:rsidTr="00315379">
              <w:trPr>
                <w:trHeight w:val="227"/>
              </w:trPr>
              <w:tc>
                <w:tcPr>
                  <w:tcW w:w="2150" w:type="dxa"/>
                  <w:vAlign w:val="center"/>
                </w:tcPr>
                <w:p w14:paraId="75F67B6C"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OUTLAND TECHNOLOGY (Brasil)</w:t>
                  </w:r>
                </w:p>
              </w:tc>
              <w:tc>
                <w:tcPr>
                  <w:tcW w:w="709" w:type="dxa"/>
                  <w:vAlign w:val="center"/>
                </w:tcPr>
                <w:p w14:paraId="0BE9C783"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0FCCD96E" w14:textId="77777777" w:rsidTr="00315379">
              <w:trPr>
                <w:trHeight w:val="227"/>
              </w:trPr>
              <w:tc>
                <w:tcPr>
                  <w:tcW w:w="2150" w:type="dxa"/>
                  <w:vAlign w:val="center"/>
                </w:tcPr>
                <w:p w14:paraId="2F153024"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Petrus (Brasil)</w:t>
                  </w:r>
                </w:p>
              </w:tc>
              <w:tc>
                <w:tcPr>
                  <w:tcW w:w="709" w:type="dxa"/>
                  <w:vAlign w:val="center"/>
                </w:tcPr>
                <w:p w14:paraId="5AE49FA1"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6A1C0A47" w14:textId="77777777" w:rsidTr="00315379">
              <w:trPr>
                <w:trHeight w:val="227"/>
              </w:trPr>
              <w:tc>
                <w:tcPr>
                  <w:tcW w:w="2150" w:type="dxa"/>
                  <w:vAlign w:val="center"/>
                </w:tcPr>
                <w:p w14:paraId="40BE00B1"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Saipem (Itália)</w:t>
                  </w:r>
                </w:p>
              </w:tc>
              <w:tc>
                <w:tcPr>
                  <w:tcW w:w="709" w:type="dxa"/>
                  <w:vAlign w:val="center"/>
                </w:tcPr>
                <w:p w14:paraId="542D54D3"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28AF3F5F" w14:textId="77777777" w:rsidTr="00315379">
              <w:trPr>
                <w:trHeight w:val="227"/>
              </w:trPr>
              <w:tc>
                <w:tcPr>
                  <w:tcW w:w="2150" w:type="dxa"/>
                  <w:vAlign w:val="center"/>
                </w:tcPr>
                <w:p w14:paraId="50C327A6"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SEASEEP (Brasil)</w:t>
                  </w:r>
                </w:p>
              </w:tc>
              <w:tc>
                <w:tcPr>
                  <w:tcW w:w="709" w:type="dxa"/>
                  <w:vAlign w:val="center"/>
                </w:tcPr>
                <w:p w14:paraId="69D4EDAF"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52152CF8" w14:textId="77777777" w:rsidTr="00315379">
              <w:trPr>
                <w:trHeight w:val="227"/>
              </w:trPr>
              <w:tc>
                <w:tcPr>
                  <w:tcW w:w="2150" w:type="dxa"/>
                  <w:vAlign w:val="center"/>
                </w:tcPr>
                <w:p w14:paraId="661EEF75"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SISTAC (Brasil)</w:t>
                  </w:r>
                </w:p>
              </w:tc>
              <w:tc>
                <w:tcPr>
                  <w:tcW w:w="709" w:type="dxa"/>
                  <w:vAlign w:val="center"/>
                </w:tcPr>
                <w:p w14:paraId="4BD55470"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279865AD" w14:textId="77777777" w:rsidTr="00315379">
              <w:trPr>
                <w:trHeight w:val="227"/>
              </w:trPr>
              <w:tc>
                <w:tcPr>
                  <w:tcW w:w="2150" w:type="dxa"/>
                  <w:vAlign w:val="center"/>
                </w:tcPr>
                <w:p w14:paraId="116B0F99"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Soldstat offshore (Noruega)</w:t>
                  </w:r>
                </w:p>
              </w:tc>
              <w:tc>
                <w:tcPr>
                  <w:tcW w:w="709" w:type="dxa"/>
                  <w:vAlign w:val="center"/>
                </w:tcPr>
                <w:p w14:paraId="53420A77"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504D08B6" w14:textId="77777777" w:rsidTr="00315379">
              <w:trPr>
                <w:trHeight w:val="227"/>
              </w:trPr>
              <w:tc>
                <w:tcPr>
                  <w:tcW w:w="2150" w:type="dxa"/>
                  <w:vAlign w:val="center"/>
                </w:tcPr>
                <w:p w14:paraId="1C816DA6"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TechnipFMC (Reino Unido e EUA) – fabricante e serviços</w:t>
                  </w:r>
                </w:p>
              </w:tc>
              <w:tc>
                <w:tcPr>
                  <w:tcW w:w="709" w:type="dxa"/>
                  <w:vAlign w:val="center"/>
                </w:tcPr>
                <w:p w14:paraId="2C583DF1"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r w:rsidR="00A30B7C" w:rsidRPr="00EE233A" w14:paraId="7935FD7A" w14:textId="77777777" w:rsidTr="00315379">
              <w:trPr>
                <w:trHeight w:val="227"/>
              </w:trPr>
              <w:tc>
                <w:tcPr>
                  <w:tcW w:w="2150" w:type="dxa"/>
                  <w:vAlign w:val="center"/>
                </w:tcPr>
                <w:p w14:paraId="365416DE"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UNDERWATER GROUP (Brasil)</w:t>
                  </w:r>
                </w:p>
              </w:tc>
              <w:tc>
                <w:tcPr>
                  <w:tcW w:w="709" w:type="dxa"/>
                  <w:vAlign w:val="center"/>
                </w:tcPr>
                <w:p w14:paraId="52FE19F0" w14:textId="77777777" w:rsidR="00A30B7C" w:rsidRPr="00EE233A" w:rsidRDefault="00A30B7C" w:rsidP="00A30B7C">
                  <w:pPr>
                    <w:rPr>
                      <w:rFonts w:ascii="Times New Roman" w:hAnsi="Times New Roman"/>
                      <w:color w:val="000000"/>
                      <w:sz w:val="15"/>
                      <w:szCs w:val="15"/>
                    </w:rPr>
                  </w:pPr>
                  <w:r w:rsidRPr="00EE233A">
                    <w:rPr>
                      <w:rFonts w:ascii="Times New Roman" w:hAnsi="Times New Roman"/>
                      <w:color w:val="000000"/>
                      <w:sz w:val="15"/>
                      <w:szCs w:val="15"/>
                    </w:rPr>
                    <w:t> </w:t>
                  </w:r>
                </w:p>
              </w:tc>
            </w:tr>
          </w:tbl>
          <w:p w14:paraId="29096D4B" w14:textId="77777777" w:rsidR="00374B62" w:rsidRDefault="00374B62" w:rsidP="00053C77">
            <w:pPr>
              <w:ind w:left="313"/>
              <w:rPr>
                <w:rFonts w:asciiTheme="majorHAnsi" w:hAnsiTheme="majorHAnsi" w:cstheme="majorHAnsi"/>
                <w:sz w:val="18"/>
                <w:szCs w:val="18"/>
                <w:highlight w:val="lightGray"/>
              </w:rPr>
            </w:pPr>
          </w:p>
          <w:p w14:paraId="4257CEF7" w14:textId="7D00F6CF" w:rsidR="00053C77" w:rsidRPr="00053C77" w:rsidRDefault="00053C77" w:rsidP="00053C77">
            <w:pPr>
              <w:ind w:left="313"/>
              <w:rPr>
                <w:rFonts w:asciiTheme="majorHAnsi" w:hAnsiTheme="majorHAnsi" w:cstheme="majorHAnsi"/>
                <w:sz w:val="18"/>
                <w:szCs w:val="18"/>
              </w:rPr>
            </w:pPr>
            <w:r w:rsidRPr="006B514F">
              <w:rPr>
                <w:rFonts w:asciiTheme="majorHAnsi" w:hAnsiTheme="majorHAnsi" w:cstheme="majorHAnsi"/>
                <w:sz w:val="18"/>
                <w:szCs w:val="18"/>
                <w:highlight w:val="lightGray"/>
              </w:rPr>
              <w:t>11/04/2019 – reunião com César Lima</w:t>
            </w:r>
          </w:p>
          <w:p w14:paraId="25D171E6" w14:textId="64FFBF39" w:rsidR="00A30B7C" w:rsidRPr="00053C77" w:rsidRDefault="00053C77">
            <w:pPr>
              <w:ind w:left="313"/>
              <w:jc w:val="both"/>
              <w:rPr>
                <w:rFonts w:asciiTheme="majorHAnsi" w:hAnsiTheme="majorHAnsi" w:cstheme="majorBidi"/>
                <w:i/>
                <w:iCs/>
                <w:sz w:val="18"/>
                <w:szCs w:val="18"/>
                <w:rPrChange w:id="643" w:author="Lidia Alice Ruppert Ribeiro" w:date="2019-04-12T16:52:00Z">
                  <w:rPr/>
                </w:rPrChange>
              </w:rPr>
              <w:pPrChange w:id="644" w:author="Lidia Alice Ruppert Ribeiro" w:date="2019-04-12T16:52:00Z">
                <w:pPr>
                  <w:ind w:left="313"/>
                </w:pPr>
              </w:pPrChange>
            </w:pPr>
            <w:r w:rsidRPr="5CB036FE">
              <w:rPr>
                <w:rFonts w:asciiTheme="majorHAnsi" w:hAnsiTheme="majorHAnsi" w:cstheme="majorBidi"/>
                <w:i/>
                <w:iCs/>
                <w:sz w:val="18"/>
                <w:szCs w:val="18"/>
                <w:rPrChange w:id="645" w:author="Lidia Alice Ruppert Ribeiro" w:date="2019-04-12T16:52:00Z">
                  <w:rPr>
                    <w:rFonts w:asciiTheme="majorHAnsi" w:hAnsiTheme="majorHAnsi" w:cstheme="majorHAnsi"/>
                    <w:i/>
                    <w:iCs/>
                    <w:sz w:val="18"/>
                    <w:szCs w:val="18"/>
                  </w:rPr>
                </w:rPrChange>
              </w:rPr>
              <w:t>Ele não teve tempo de olhar a lista dos fornecedores que passamos na semana passada. Irá fazer isto agora e nos passar aqueles que são os mais utilizados e com quem tem contatos. Ressaltou a importância de conversarmos com fabricantes e fornecedores porque eles terão que topar tudo. Além disso, o uso de manipuladores autônomos pode levar a mudanças em requisitos que os fornecedores tenham em relação à Petrobrás e mudanças em contratos. Isto não é do escopo do nosso trabalho, mas ele acha muito interessante questionarmos os fornecedores sobre isto e colocar no trabalho as informações que os fornecedores passarem sobre isto (especialmente sobre os requisitos).</w:t>
            </w:r>
          </w:p>
          <w:p w14:paraId="218A61DE" w14:textId="20F51BA3" w:rsidR="00A30B7C" w:rsidRPr="00053C77" w:rsidRDefault="00482CEF">
            <w:pPr>
              <w:ind w:left="313"/>
              <w:jc w:val="both"/>
              <w:rPr>
                <w:rFonts w:asciiTheme="majorHAnsi" w:hAnsiTheme="majorHAnsi" w:cstheme="majorBidi"/>
                <w:sz w:val="18"/>
                <w:szCs w:val="18"/>
                <w:rPrChange w:id="646" w:author="Lidia Alice Ruppert Ribeiro" w:date="2019-04-12T16:52:00Z">
                  <w:rPr/>
                </w:rPrChange>
              </w:rPr>
              <w:pPrChange w:id="647" w:author="Lidia Alice Ruppert Ribeiro" w:date="2019-04-12T16:52:00Z">
                <w:pPr>
                  <w:ind w:left="313"/>
                </w:pPr>
              </w:pPrChange>
            </w:pPr>
            <w:ins w:id="648" w:author="Marko Heiss" w:date="2019-04-12T16:57:00Z">
              <w:r w:rsidRPr="5CB036FE">
                <w:rPr>
                  <w:rFonts w:asciiTheme="majorHAnsi" w:hAnsiTheme="majorHAnsi" w:cstheme="majorBidi"/>
                  <w:sz w:val="18"/>
                  <w:szCs w:val="18"/>
                  <w:rPrChange w:id="649" w:author="Lidia Alice Ruppert Ribeiro" w:date="2019-04-12T16:52:00Z">
                    <w:rPr>
                      <w:rFonts w:asciiTheme="majorHAnsi" w:hAnsiTheme="majorHAnsi" w:cstheme="majorHAnsi"/>
                      <w:sz w:val="18"/>
                      <w:szCs w:val="18"/>
                    </w:rPr>
                  </w:rPrChange>
                </w:rPr>
                <w:t>---</w:t>
              </w:r>
            </w:ins>
          </w:p>
          <w:p w14:paraId="2D19CFD0" w14:textId="524636C1" w:rsidR="00A30B7C" w:rsidRPr="00053C77" w:rsidRDefault="00A30B7C">
            <w:pPr>
              <w:ind w:left="313"/>
              <w:jc w:val="both"/>
              <w:rPr>
                <w:rFonts w:asciiTheme="majorHAnsi" w:hAnsiTheme="majorHAnsi" w:cstheme="majorBidi"/>
                <w:sz w:val="18"/>
                <w:szCs w:val="18"/>
                <w:rPrChange w:id="650" w:author="Lidia Alice Ruppert Ribeiro" w:date="2019-04-12T16:52:00Z">
                  <w:rPr/>
                </w:rPrChange>
              </w:rPr>
              <w:pPrChange w:id="651" w:author="Lidia Alice Ruppert Ribeiro" w:date="2019-04-12T16:52:00Z">
                <w:pPr>
                  <w:ind w:left="313"/>
                </w:pPr>
              </w:pPrChange>
            </w:pPr>
          </w:p>
          <w:p w14:paraId="6AAF5BEF" w14:textId="1FB0B55D" w:rsidR="00A30B7C" w:rsidRDefault="00A30B7C">
            <w:pPr>
              <w:ind w:left="313"/>
              <w:jc w:val="both"/>
              <w:rPr>
                <w:rFonts w:asciiTheme="majorHAnsi" w:hAnsiTheme="majorHAnsi" w:cstheme="majorBidi"/>
                <w:sz w:val="18"/>
                <w:szCs w:val="18"/>
                <w:rPrChange w:id="652" w:author="Lidia Alice Ruppert Ribeiro" w:date="2019-04-12T16:52:00Z">
                  <w:rPr/>
                </w:rPrChange>
              </w:rPr>
              <w:pPrChange w:id="653" w:author="Lidia Alice Ruppert Ribeiro" w:date="2019-04-12T16:52:00Z">
                <w:pPr>
                  <w:ind w:left="313"/>
                </w:pPr>
              </w:pPrChange>
            </w:pPr>
          </w:p>
          <w:p w14:paraId="592A6B4E" w14:textId="4B6363DB" w:rsidR="00374B62" w:rsidRDefault="00374B62">
            <w:pPr>
              <w:ind w:left="313"/>
              <w:jc w:val="both"/>
              <w:rPr>
                <w:rFonts w:asciiTheme="majorHAnsi" w:hAnsiTheme="majorHAnsi" w:cstheme="majorBidi"/>
                <w:sz w:val="18"/>
                <w:szCs w:val="18"/>
                <w:rPrChange w:id="654" w:author="Lidia Alice Ruppert Ribeiro" w:date="2019-04-12T16:52:00Z">
                  <w:rPr/>
                </w:rPrChange>
              </w:rPr>
              <w:pPrChange w:id="655" w:author="Lidia Alice Ruppert Ribeiro" w:date="2019-04-12T16:52:00Z">
                <w:pPr>
                  <w:ind w:left="313"/>
                </w:pPr>
              </w:pPrChange>
            </w:pPr>
          </w:p>
          <w:p w14:paraId="3EFA9E34" w14:textId="2F93FBF8" w:rsidR="00374B62" w:rsidRDefault="00374B62">
            <w:pPr>
              <w:ind w:left="313"/>
              <w:jc w:val="both"/>
              <w:rPr>
                <w:rFonts w:asciiTheme="majorHAnsi" w:hAnsiTheme="majorHAnsi" w:cstheme="majorBidi"/>
                <w:sz w:val="18"/>
                <w:szCs w:val="18"/>
                <w:rPrChange w:id="656" w:author="Lidia Alice Ruppert Ribeiro" w:date="2019-04-12T16:52:00Z">
                  <w:rPr/>
                </w:rPrChange>
              </w:rPr>
              <w:pPrChange w:id="657" w:author="Lidia Alice Ruppert Ribeiro" w:date="2019-04-12T16:52:00Z">
                <w:pPr>
                  <w:ind w:left="313"/>
                </w:pPr>
              </w:pPrChange>
            </w:pPr>
          </w:p>
          <w:p w14:paraId="5B363315" w14:textId="49528C3D" w:rsidR="00374B62" w:rsidRDefault="00374B62">
            <w:pPr>
              <w:ind w:left="313"/>
              <w:jc w:val="both"/>
              <w:rPr>
                <w:rFonts w:asciiTheme="majorHAnsi" w:hAnsiTheme="majorHAnsi" w:cstheme="majorBidi"/>
                <w:sz w:val="18"/>
                <w:szCs w:val="18"/>
                <w:rPrChange w:id="658" w:author="Lidia Alice Ruppert Ribeiro" w:date="2019-04-12T16:52:00Z">
                  <w:rPr/>
                </w:rPrChange>
              </w:rPr>
              <w:pPrChange w:id="659" w:author="Lidia Alice Ruppert Ribeiro" w:date="2019-04-12T16:52:00Z">
                <w:pPr>
                  <w:ind w:left="313"/>
                </w:pPr>
              </w:pPrChange>
            </w:pPr>
          </w:p>
          <w:p w14:paraId="7EDAD14E" w14:textId="2B9C92AD" w:rsidR="00374B62" w:rsidRDefault="00374B62">
            <w:pPr>
              <w:ind w:left="313"/>
              <w:jc w:val="both"/>
              <w:rPr>
                <w:rFonts w:asciiTheme="majorHAnsi" w:hAnsiTheme="majorHAnsi" w:cstheme="majorBidi"/>
                <w:sz w:val="18"/>
                <w:szCs w:val="18"/>
                <w:rPrChange w:id="660" w:author="Lidia Alice Ruppert Ribeiro" w:date="2019-04-12T16:52:00Z">
                  <w:rPr/>
                </w:rPrChange>
              </w:rPr>
              <w:pPrChange w:id="661" w:author="Lidia Alice Ruppert Ribeiro" w:date="2019-04-12T16:52:00Z">
                <w:pPr>
                  <w:ind w:left="313"/>
                </w:pPr>
              </w:pPrChange>
            </w:pPr>
          </w:p>
          <w:p w14:paraId="30B3BBB5" w14:textId="7A34E5D1" w:rsidR="00374B62" w:rsidRDefault="00374B62">
            <w:pPr>
              <w:ind w:left="313"/>
              <w:jc w:val="both"/>
              <w:rPr>
                <w:rFonts w:asciiTheme="majorHAnsi" w:hAnsiTheme="majorHAnsi" w:cstheme="majorBidi"/>
                <w:sz w:val="18"/>
                <w:szCs w:val="18"/>
                <w:rPrChange w:id="662" w:author="Lidia Alice Ruppert Ribeiro" w:date="2019-04-12T16:52:00Z">
                  <w:rPr/>
                </w:rPrChange>
              </w:rPr>
              <w:pPrChange w:id="663" w:author="Lidia Alice Ruppert Ribeiro" w:date="2019-04-12T16:52:00Z">
                <w:pPr>
                  <w:ind w:left="313"/>
                </w:pPr>
              </w:pPrChange>
            </w:pPr>
          </w:p>
          <w:p w14:paraId="5A6185AD" w14:textId="6A521656" w:rsidR="00374B62" w:rsidDel="5C1C8342" w:rsidRDefault="00374B62">
            <w:pPr>
              <w:ind w:left="313"/>
              <w:jc w:val="both"/>
              <w:rPr>
                <w:del w:id="664" w:author="Lidia Alice Ruppert Ribeiro" w:date="2019-04-14T18:04:00Z"/>
                <w:rFonts w:asciiTheme="majorHAnsi" w:hAnsiTheme="majorHAnsi" w:cstheme="majorBidi"/>
                <w:sz w:val="18"/>
                <w:szCs w:val="18"/>
                <w:rPrChange w:id="665" w:author="Lidia Alice Ruppert Ribeiro" w:date="2019-04-12T16:52:00Z">
                  <w:rPr>
                    <w:del w:id="666" w:author="Lidia Alice Ruppert Ribeiro" w:date="2019-04-14T18:04:00Z"/>
                  </w:rPr>
                </w:rPrChange>
              </w:rPr>
              <w:pPrChange w:id="667" w:author="Lidia Alice Ruppert Ribeiro" w:date="2019-04-12T16:52:00Z">
                <w:pPr>
                  <w:ind w:left="313"/>
                </w:pPr>
              </w:pPrChange>
            </w:pPr>
          </w:p>
          <w:p w14:paraId="6A2FCEEF" w14:textId="4722A407" w:rsidR="00374B62" w:rsidDel="5C1C8342" w:rsidRDefault="00374B62">
            <w:pPr>
              <w:ind w:left="313"/>
              <w:jc w:val="both"/>
              <w:rPr>
                <w:del w:id="668" w:author="Lidia Alice Ruppert Ribeiro" w:date="2019-04-14T18:04:00Z"/>
                <w:rFonts w:asciiTheme="majorHAnsi" w:hAnsiTheme="majorHAnsi" w:cstheme="majorBidi"/>
                <w:sz w:val="18"/>
                <w:szCs w:val="18"/>
                <w:rPrChange w:id="669" w:author="Lidia Alice Ruppert Ribeiro" w:date="2019-04-12T16:52:00Z">
                  <w:rPr>
                    <w:del w:id="670" w:author="Lidia Alice Ruppert Ribeiro" w:date="2019-04-14T18:04:00Z"/>
                  </w:rPr>
                </w:rPrChange>
              </w:rPr>
              <w:pPrChange w:id="671" w:author="Lidia Alice Ruppert Ribeiro" w:date="2019-04-12T16:52:00Z">
                <w:pPr>
                  <w:ind w:left="313"/>
                </w:pPr>
              </w:pPrChange>
            </w:pPr>
          </w:p>
          <w:p w14:paraId="16FB8E64" w14:textId="4B9250BE" w:rsidR="00374B62" w:rsidDel="5C1C8342" w:rsidRDefault="00374B62">
            <w:pPr>
              <w:ind w:left="313"/>
              <w:jc w:val="both"/>
              <w:rPr>
                <w:del w:id="672" w:author="Lidia Alice Ruppert Ribeiro" w:date="2019-04-14T18:04:00Z"/>
                <w:rFonts w:asciiTheme="majorHAnsi" w:hAnsiTheme="majorHAnsi" w:cstheme="majorBidi"/>
                <w:sz w:val="18"/>
                <w:szCs w:val="18"/>
                <w:rPrChange w:id="673" w:author="Lidia Alice Ruppert Ribeiro" w:date="2019-04-12T16:52:00Z">
                  <w:rPr>
                    <w:del w:id="674" w:author="Lidia Alice Ruppert Ribeiro" w:date="2019-04-14T18:04:00Z"/>
                  </w:rPr>
                </w:rPrChange>
              </w:rPr>
              <w:pPrChange w:id="675" w:author="Lidia Alice Ruppert Ribeiro" w:date="2019-04-12T16:52:00Z">
                <w:pPr>
                  <w:ind w:left="313"/>
                </w:pPr>
              </w:pPrChange>
            </w:pPr>
          </w:p>
          <w:p w14:paraId="47306EA0" w14:textId="2810D5A8" w:rsidR="00374B62" w:rsidDel="5C1C8342" w:rsidRDefault="00374B62">
            <w:pPr>
              <w:ind w:left="313"/>
              <w:jc w:val="both"/>
              <w:rPr>
                <w:del w:id="676" w:author="Lidia Alice Ruppert Ribeiro" w:date="2019-04-14T18:04:00Z"/>
                <w:rFonts w:asciiTheme="majorHAnsi" w:hAnsiTheme="majorHAnsi" w:cstheme="majorBidi"/>
                <w:sz w:val="18"/>
                <w:szCs w:val="18"/>
                <w:rPrChange w:id="677" w:author="Lidia Alice Ruppert Ribeiro" w:date="2019-04-12T16:52:00Z">
                  <w:rPr>
                    <w:del w:id="678" w:author="Lidia Alice Ruppert Ribeiro" w:date="2019-04-14T18:04:00Z"/>
                  </w:rPr>
                </w:rPrChange>
              </w:rPr>
              <w:pPrChange w:id="679" w:author="Lidia Alice Ruppert Ribeiro" w:date="2019-04-12T16:52:00Z">
                <w:pPr>
                  <w:ind w:left="313"/>
                </w:pPr>
              </w:pPrChange>
            </w:pPr>
          </w:p>
          <w:p w14:paraId="28E1463B" w14:textId="655001C0" w:rsidR="00374B62" w:rsidDel="5C1C8342" w:rsidRDefault="00374B62">
            <w:pPr>
              <w:ind w:left="313"/>
              <w:jc w:val="both"/>
              <w:rPr>
                <w:del w:id="680" w:author="Lidia Alice Ruppert Ribeiro" w:date="2019-04-14T18:04:00Z"/>
                <w:rFonts w:asciiTheme="majorHAnsi" w:hAnsiTheme="majorHAnsi" w:cstheme="majorBidi"/>
                <w:sz w:val="18"/>
                <w:szCs w:val="18"/>
                <w:rPrChange w:id="681" w:author="Lidia Alice Ruppert Ribeiro" w:date="2019-04-12T16:52:00Z">
                  <w:rPr>
                    <w:del w:id="682" w:author="Lidia Alice Ruppert Ribeiro" w:date="2019-04-14T18:04:00Z"/>
                  </w:rPr>
                </w:rPrChange>
              </w:rPr>
              <w:pPrChange w:id="683" w:author="Lidia Alice Ruppert Ribeiro" w:date="2019-04-12T16:52:00Z">
                <w:pPr>
                  <w:ind w:left="313"/>
                </w:pPr>
              </w:pPrChange>
            </w:pPr>
          </w:p>
          <w:p w14:paraId="4960050E" w14:textId="03AECFEB" w:rsidR="00374B62" w:rsidDel="5C1C8342" w:rsidRDefault="00374B62">
            <w:pPr>
              <w:ind w:left="313"/>
              <w:jc w:val="both"/>
              <w:rPr>
                <w:del w:id="684" w:author="Lidia Alice Ruppert Ribeiro" w:date="2019-04-14T18:04:00Z"/>
                <w:rFonts w:asciiTheme="majorHAnsi" w:hAnsiTheme="majorHAnsi" w:cstheme="majorBidi"/>
                <w:sz w:val="18"/>
                <w:szCs w:val="18"/>
                <w:rPrChange w:id="685" w:author="Lidia Alice Ruppert Ribeiro" w:date="2019-04-12T16:52:00Z">
                  <w:rPr>
                    <w:del w:id="686" w:author="Lidia Alice Ruppert Ribeiro" w:date="2019-04-14T18:04:00Z"/>
                  </w:rPr>
                </w:rPrChange>
              </w:rPr>
              <w:pPrChange w:id="687" w:author="Lidia Alice Ruppert Ribeiro" w:date="2019-04-12T16:52:00Z">
                <w:pPr>
                  <w:ind w:left="313"/>
                </w:pPr>
              </w:pPrChange>
            </w:pPr>
          </w:p>
          <w:p w14:paraId="646B1813" w14:textId="7B878975" w:rsidR="00374B62" w:rsidDel="5C1C8342" w:rsidRDefault="00374B62">
            <w:pPr>
              <w:ind w:left="313"/>
              <w:jc w:val="both"/>
              <w:rPr>
                <w:del w:id="688" w:author="Lidia Alice Ruppert Ribeiro" w:date="2019-04-14T18:04:00Z"/>
                <w:rFonts w:asciiTheme="majorHAnsi" w:hAnsiTheme="majorHAnsi" w:cstheme="majorBidi"/>
                <w:sz w:val="18"/>
                <w:szCs w:val="18"/>
                <w:rPrChange w:id="689" w:author="Lidia Alice Ruppert Ribeiro" w:date="2019-04-12T16:52:00Z">
                  <w:rPr>
                    <w:del w:id="690" w:author="Lidia Alice Ruppert Ribeiro" w:date="2019-04-14T18:04:00Z"/>
                  </w:rPr>
                </w:rPrChange>
              </w:rPr>
              <w:pPrChange w:id="691" w:author="Lidia Alice Ruppert Ribeiro" w:date="2019-04-12T16:52:00Z">
                <w:pPr>
                  <w:ind w:left="313"/>
                </w:pPr>
              </w:pPrChange>
            </w:pPr>
          </w:p>
          <w:p w14:paraId="19B157AD" w14:textId="437D393A" w:rsidR="00374B62" w:rsidDel="5C1C8342" w:rsidRDefault="00374B62">
            <w:pPr>
              <w:ind w:left="313"/>
              <w:jc w:val="both"/>
              <w:rPr>
                <w:del w:id="692" w:author="Lidia Alice Ruppert Ribeiro" w:date="2019-04-14T18:04:00Z"/>
                <w:rFonts w:asciiTheme="majorHAnsi" w:hAnsiTheme="majorHAnsi" w:cstheme="majorBidi"/>
                <w:sz w:val="18"/>
                <w:szCs w:val="18"/>
                <w:rPrChange w:id="693" w:author="Lidia Alice Ruppert Ribeiro" w:date="2019-04-12T16:52:00Z">
                  <w:rPr>
                    <w:del w:id="694" w:author="Lidia Alice Ruppert Ribeiro" w:date="2019-04-14T18:04:00Z"/>
                  </w:rPr>
                </w:rPrChange>
              </w:rPr>
              <w:pPrChange w:id="695" w:author="Lidia Alice Ruppert Ribeiro" w:date="2019-04-12T16:52:00Z">
                <w:pPr>
                  <w:ind w:left="313"/>
                </w:pPr>
              </w:pPrChange>
            </w:pPr>
          </w:p>
          <w:p w14:paraId="36093472" w14:textId="1A2DD31B" w:rsidR="00374B62" w:rsidDel="5C1C8342" w:rsidRDefault="00374B62">
            <w:pPr>
              <w:ind w:left="313"/>
              <w:jc w:val="both"/>
              <w:rPr>
                <w:del w:id="696" w:author="Lidia Alice Ruppert Ribeiro" w:date="2019-04-14T18:04:00Z"/>
                <w:rFonts w:asciiTheme="majorHAnsi" w:hAnsiTheme="majorHAnsi" w:cstheme="majorBidi"/>
                <w:sz w:val="18"/>
                <w:szCs w:val="18"/>
                <w:rPrChange w:id="697" w:author="Lidia Alice Ruppert Ribeiro" w:date="2019-04-12T16:52:00Z">
                  <w:rPr>
                    <w:del w:id="698" w:author="Lidia Alice Ruppert Ribeiro" w:date="2019-04-14T18:04:00Z"/>
                  </w:rPr>
                </w:rPrChange>
              </w:rPr>
              <w:pPrChange w:id="699" w:author="Lidia Alice Ruppert Ribeiro" w:date="2019-04-12T16:52:00Z">
                <w:pPr>
                  <w:ind w:left="313"/>
                </w:pPr>
              </w:pPrChange>
            </w:pPr>
          </w:p>
          <w:p w14:paraId="6B08768B" w14:textId="3EB89421" w:rsidR="00374B62" w:rsidDel="5C1C8342" w:rsidRDefault="00374B62">
            <w:pPr>
              <w:ind w:left="313"/>
              <w:jc w:val="both"/>
              <w:rPr>
                <w:del w:id="700" w:author="Lidia Alice Ruppert Ribeiro" w:date="2019-04-14T18:04:00Z"/>
                <w:rFonts w:asciiTheme="majorHAnsi" w:hAnsiTheme="majorHAnsi" w:cstheme="majorBidi"/>
                <w:sz w:val="18"/>
                <w:szCs w:val="18"/>
                <w:rPrChange w:id="701" w:author="Lidia Alice Ruppert Ribeiro" w:date="2019-04-12T16:52:00Z">
                  <w:rPr>
                    <w:del w:id="702" w:author="Lidia Alice Ruppert Ribeiro" w:date="2019-04-14T18:04:00Z"/>
                  </w:rPr>
                </w:rPrChange>
              </w:rPr>
              <w:pPrChange w:id="703" w:author="Lidia Alice Ruppert Ribeiro" w:date="2019-04-12T16:52:00Z">
                <w:pPr>
                  <w:ind w:left="313"/>
                </w:pPr>
              </w:pPrChange>
            </w:pPr>
          </w:p>
          <w:p w14:paraId="4A17838A" w14:textId="77777777" w:rsidR="00374B62" w:rsidRPr="00053C77" w:rsidDel="5C1C8342" w:rsidRDefault="00374B62">
            <w:pPr>
              <w:ind w:left="313"/>
              <w:jc w:val="both"/>
              <w:rPr>
                <w:del w:id="704" w:author="Lidia Alice Ruppert Ribeiro" w:date="2019-04-14T18:04:00Z"/>
                <w:rFonts w:asciiTheme="majorHAnsi" w:hAnsiTheme="majorHAnsi" w:cstheme="majorBidi"/>
                <w:sz w:val="18"/>
                <w:szCs w:val="18"/>
                <w:rPrChange w:id="705" w:author="Lidia Alice Ruppert Ribeiro" w:date="2019-04-12T16:52:00Z">
                  <w:rPr>
                    <w:del w:id="706" w:author="Lidia Alice Ruppert Ribeiro" w:date="2019-04-14T18:04:00Z"/>
                  </w:rPr>
                </w:rPrChange>
              </w:rPr>
              <w:pPrChange w:id="707" w:author="Lidia Alice Ruppert Ribeiro" w:date="2019-04-12T16:52:00Z">
                <w:pPr>
                  <w:ind w:left="313"/>
                </w:pPr>
              </w:pPrChange>
            </w:pPr>
          </w:p>
          <w:p w14:paraId="1CC26946" w14:textId="77777777" w:rsidR="0007636C" w:rsidRPr="003754A4" w:rsidDel="5C1C8342" w:rsidRDefault="0007636C">
            <w:pPr>
              <w:jc w:val="both"/>
              <w:rPr>
                <w:del w:id="708" w:author="Lidia Alice Ruppert Ribeiro" w:date="2019-04-14T18:04:00Z"/>
                <w:rFonts w:asciiTheme="majorHAnsi" w:hAnsiTheme="majorHAnsi" w:cstheme="majorBidi"/>
                <w:sz w:val="20"/>
                <w:szCs w:val="20"/>
                <w:rPrChange w:id="709" w:author="Lidia Alice Ruppert Ribeiro" w:date="2019-04-12T16:52:00Z">
                  <w:rPr>
                    <w:del w:id="710" w:author="Lidia Alice Ruppert Ribeiro" w:date="2019-04-14T18:04:00Z"/>
                  </w:rPr>
                </w:rPrChange>
              </w:rPr>
              <w:pPrChange w:id="711" w:author="Lidia Alice Ruppert Ribeiro" w:date="2019-04-12T16:52:00Z">
                <w:pPr/>
              </w:pPrChange>
            </w:pPr>
          </w:p>
          <w:p w14:paraId="694D559B" w14:textId="115B068E" w:rsidR="0007636C" w:rsidRPr="00DF2EB4" w:rsidRDefault="0007636C">
            <w:pPr>
              <w:jc w:val="both"/>
              <w:rPr>
                <w:rFonts w:asciiTheme="majorHAnsi" w:hAnsiTheme="majorHAnsi" w:cstheme="majorBidi"/>
                <w:b/>
                <w:bCs/>
                <w:i/>
                <w:iCs/>
                <w:sz w:val="20"/>
                <w:szCs w:val="20"/>
                <w:rPrChange w:id="712" w:author="Lidia Alice Ruppert Ribeiro" w:date="2019-04-12T16:52:00Z">
                  <w:rPr/>
                </w:rPrChange>
              </w:rPr>
              <w:pPrChange w:id="713" w:author="Lidia Alice Ruppert Ribeiro" w:date="2019-04-12T16:52:00Z">
                <w:pPr/>
              </w:pPrChange>
            </w:pPr>
            <w:r w:rsidRPr="5CB036FE">
              <w:rPr>
                <w:rFonts w:asciiTheme="majorHAnsi" w:hAnsiTheme="majorHAnsi" w:cstheme="majorBidi"/>
                <w:b/>
                <w:bCs/>
                <w:i/>
                <w:iCs/>
                <w:sz w:val="20"/>
                <w:szCs w:val="20"/>
                <w:rPrChange w:id="714" w:author="Lidia Alice Ruppert Ribeiro" w:date="2019-04-12T16:52:00Z">
                  <w:rPr>
                    <w:rFonts w:asciiTheme="majorHAnsi" w:hAnsiTheme="majorHAnsi" w:cstheme="majorHAnsi"/>
                    <w:b/>
                    <w:bCs/>
                    <w:i/>
                    <w:iCs/>
                    <w:sz w:val="20"/>
                    <w:szCs w:val="20"/>
                  </w:rPr>
                </w:rPrChange>
              </w:rPr>
              <w:t>Fornecedores e fabricantes</w:t>
            </w:r>
          </w:p>
          <w:p w14:paraId="05760C4C" w14:textId="3F2A3405" w:rsidR="0007636C" w:rsidRDefault="0007636C">
            <w:pPr>
              <w:jc w:val="both"/>
              <w:rPr>
                <w:rFonts w:asciiTheme="majorHAnsi" w:hAnsiTheme="majorHAnsi" w:cstheme="majorBidi"/>
                <w:sz w:val="20"/>
                <w:szCs w:val="20"/>
                <w:rPrChange w:id="715" w:author="Lidia Alice Ruppert Ribeiro" w:date="2019-04-12T16:52:00Z">
                  <w:rPr/>
                </w:rPrChange>
              </w:rPr>
              <w:pPrChange w:id="716" w:author="Lidia Alice Ruppert Ribeiro" w:date="2019-04-12T16:52:00Z">
                <w:pPr/>
              </w:pPrChange>
            </w:pPr>
          </w:p>
          <w:p w14:paraId="3025C106" w14:textId="77777777" w:rsidR="006B514F" w:rsidRPr="00315379" w:rsidRDefault="006B514F">
            <w:pPr>
              <w:pStyle w:val="ListParagraph"/>
              <w:numPr>
                <w:ilvl w:val="0"/>
                <w:numId w:val="14"/>
              </w:numPr>
              <w:jc w:val="both"/>
              <w:rPr>
                <w:rFonts w:asciiTheme="majorHAnsi" w:hAnsiTheme="majorHAnsi" w:cstheme="majorBidi"/>
                <w:sz w:val="20"/>
                <w:szCs w:val="20"/>
                <w:rPrChange w:id="717" w:author="Lidia Alice Ruppert Ribeiro" w:date="2019-04-12T16:52:00Z">
                  <w:rPr/>
                </w:rPrChange>
              </w:rPr>
              <w:pPrChange w:id="718" w:author="Lidia Alice Ruppert Ribeiro" w:date="2019-04-12T16:52:00Z">
                <w:pPr>
                  <w:pStyle w:val="ListParagraph"/>
                  <w:numPr>
                    <w:numId w:val="14"/>
                  </w:numPr>
                  <w:tabs>
                    <w:tab w:val="num" w:pos="113"/>
                  </w:tabs>
                  <w:ind w:left="284" w:hanging="284"/>
                </w:pPr>
              </w:pPrChange>
            </w:pPr>
            <w:r w:rsidRPr="5CB036FE">
              <w:rPr>
                <w:rFonts w:asciiTheme="majorHAnsi" w:hAnsiTheme="majorHAnsi" w:cstheme="majorBidi"/>
                <w:sz w:val="20"/>
                <w:szCs w:val="20"/>
                <w:rPrChange w:id="719" w:author="Lidia Alice Ruppert Ribeiro" w:date="2019-04-12T16:52:00Z">
                  <w:rPr>
                    <w:rFonts w:asciiTheme="majorHAnsi" w:hAnsiTheme="majorHAnsi" w:cstheme="majorHAnsi"/>
                    <w:sz w:val="20"/>
                    <w:szCs w:val="20"/>
                  </w:rPr>
                </w:rPrChange>
              </w:rPr>
              <w:t>Tempo médio das atividades com os manipuladores.</w:t>
            </w:r>
          </w:p>
          <w:p w14:paraId="336ADE25" w14:textId="77777777" w:rsidR="006B514F" w:rsidRPr="006B514F" w:rsidRDefault="006B514F">
            <w:pPr>
              <w:ind w:left="313"/>
              <w:jc w:val="both"/>
              <w:rPr>
                <w:ins w:id="720" w:author="Lidia Alice Ruppert Ribeiro" w:date="2019-04-14T15:52:00Z"/>
                <w:rFonts w:asciiTheme="majorHAnsi" w:hAnsiTheme="majorHAnsi" w:cstheme="majorBidi"/>
                <w:sz w:val="18"/>
                <w:szCs w:val="18"/>
                <w:rPrChange w:id="721" w:author="Lidia Alice Ruppert Ribeiro" w:date="2019-04-14T15:52:00Z">
                  <w:rPr>
                    <w:ins w:id="722" w:author="Lidia Alice Ruppert Ribeiro" w:date="2019-04-14T15:52:00Z"/>
                  </w:rPr>
                </w:rPrChange>
              </w:rPr>
              <w:pPrChange w:id="723" w:author="Lidia Alice Ruppert Ribeiro" w:date="2019-04-14T15:52:00Z">
                <w:pPr>
                  <w:ind w:left="313"/>
                </w:pPr>
              </w:pPrChange>
            </w:pPr>
          </w:p>
          <w:p w14:paraId="7E228E16" w14:textId="7D8019E3" w:rsidR="6589F6C5" w:rsidRDefault="6589F6C5">
            <w:pPr>
              <w:ind w:left="313"/>
              <w:jc w:val="both"/>
              <w:rPr>
                <w:rFonts w:asciiTheme="majorHAnsi" w:hAnsiTheme="majorHAnsi" w:cstheme="majorBidi"/>
                <w:sz w:val="18"/>
                <w:szCs w:val="18"/>
                <w:rPrChange w:id="724" w:author="Lidia Alice Ruppert Ribeiro" w:date="2019-04-14T15:52:00Z">
                  <w:rPr/>
                </w:rPrChange>
              </w:rPr>
              <w:pPrChange w:id="725" w:author="Lidia Alice Ruppert Ribeiro" w:date="2019-04-14T15:52:00Z">
                <w:pPr/>
              </w:pPrChange>
            </w:pPr>
          </w:p>
          <w:p w14:paraId="25D8F88D" w14:textId="77777777" w:rsidR="006B514F" w:rsidRPr="00315379" w:rsidRDefault="006B514F">
            <w:pPr>
              <w:pStyle w:val="ListParagraph"/>
              <w:numPr>
                <w:ilvl w:val="0"/>
                <w:numId w:val="14"/>
              </w:numPr>
              <w:jc w:val="both"/>
              <w:rPr>
                <w:ins w:id="726" w:author="Lidia Alice Ruppert Ribeiro" w:date="2019-04-14T15:49:00Z"/>
                <w:rFonts w:asciiTheme="majorHAnsi" w:hAnsiTheme="majorHAnsi" w:cstheme="majorBidi"/>
                <w:sz w:val="20"/>
                <w:szCs w:val="20"/>
                <w:rPrChange w:id="727" w:author="Lidia Alice Ruppert Ribeiro" w:date="2019-04-14T15:49:00Z">
                  <w:rPr>
                    <w:ins w:id="728" w:author="Lidia Alice Ruppert Ribeiro" w:date="2019-04-14T15:49:00Z"/>
                  </w:rPr>
                </w:rPrChange>
              </w:rPr>
              <w:pPrChange w:id="729" w:author="Lidia Alice Ruppert Ribeiro" w:date="2019-04-14T15:49:00Z">
                <w:pPr>
                  <w:pStyle w:val="ListParagraph"/>
                  <w:numPr>
                    <w:numId w:val="14"/>
                  </w:numPr>
                  <w:tabs>
                    <w:tab w:val="num" w:pos="113"/>
                  </w:tabs>
                  <w:ind w:left="284" w:hanging="284"/>
                </w:pPr>
              </w:pPrChange>
            </w:pPr>
            <w:r w:rsidRPr="5CB036FE">
              <w:rPr>
                <w:rFonts w:asciiTheme="majorHAnsi" w:hAnsiTheme="majorHAnsi" w:cstheme="majorBidi"/>
                <w:sz w:val="20"/>
                <w:szCs w:val="20"/>
                <w:rPrChange w:id="730" w:author="Lidia Alice Ruppert Ribeiro" w:date="2019-04-12T16:52:00Z">
                  <w:rPr>
                    <w:rFonts w:asciiTheme="majorHAnsi" w:hAnsiTheme="majorHAnsi" w:cstheme="majorHAnsi"/>
                    <w:sz w:val="20"/>
                    <w:szCs w:val="20"/>
                  </w:rPr>
                </w:rPrChange>
              </w:rPr>
              <w:t>Estimativa de novo valor do serviço com manipuladores autônomos.</w:t>
            </w:r>
          </w:p>
          <w:p w14:paraId="6A65C59B" w14:textId="55078C02" w:rsidR="579E0B10" w:rsidRDefault="579E0B10">
            <w:pPr>
              <w:jc w:val="both"/>
              <w:rPr>
                <w:rFonts w:asciiTheme="majorHAnsi" w:hAnsiTheme="majorHAnsi" w:cstheme="majorBidi"/>
                <w:sz w:val="20"/>
                <w:szCs w:val="20"/>
                <w:rPrChange w:id="731" w:author="Lidia Alice Ruppert Ribeiro" w:date="2019-04-14T15:49:00Z">
                  <w:rPr/>
                </w:rPrChange>
              </w:rPr>
              <w:pPrChange w:id="732" w:author="Lidia Alice Ruppert Ribeiro" w:date="2019-04-14T15:49:00Z">
                <w:pPr/>
              </w:pPrChange>
            </w:pPr>
          </w:p>
          <w:p w14:paraId="45A33B65" w14:textId="24F13C9C" w:rsidR="579E0B10" w:rsidRDefault="579E0B10">
            <w:pPr>
              <w:pStyle w:val="ListParagraph"/>
              <w:numPr>
                <w:ilvl w:val="0"/>
                <w:numId w:val="14"/>
              </w:numPr>
              <w:jc w:val="both"/>
              <w:rPr>
                <w:sz w:val="20"/>
                <w:szCs w:val="20"/>
                <w:rPrChange w:id="733" w:author="Lidia Alice Ruppert Ribeiro" w:date="2019-04-14T15:50:00Z">
                  <w:rPr/>
                </w:rPrChange>
              </w:rPr>
              <w:pPrChange w:id="734" w:author="Lidia Alice Ruppert Ribeiro" w:date="2019-04-14T15:50:00Z">
                <w:pPr/>
              </w:pPrChange>
            </w:pPr>
            <w:ins w:id="735" w:author="Lidia Alice Ruppert Ribeiro" w:date="2019-04-14T15:49:00Z">
              <w:r w:rsidRPr="579E0B10">
                <w:rPr>
                  <w:rFonts w:asciiTheme="majorHAnsi" w:hAnsiTheme="majorHAnsi" w:cstheme="majorBidi"/>
                  <w:sz w:val="20"/>
                  <w:szCs w:val="20"/>
                  <w:rPrChange w:id="736" w:author="Lidia Alice Ruppert Ribeiro" w:date="2019-04-14T15:49:00Z">
                    <w:rPr/>
                  </w:rPrChange>
                </w:rPr>
                <w:t>Estimativa de redução de tempo do servi</w:t>
              </w:r>
            </w:ins>
            <w:ins w:id="737" w:author="Lidia Alice Ruppert Ribeiro" w:date="2019-04-14T15:50:00Z">
              <w:r w:rsidR="7D9939A2" w:rsidRPr="579E0B10">
                <w:rPr>
                  <w:rFonts w:asciiTheme="majorHAnsi" w:hAnsiTheme="majorHAnsi" w:cstheme="majorBidi"/>
                  <w:sz w:val="20"/>
                  <w:szCs w:val="20"/>
                  <w:rPrChange w:id="738" w:author="Lidia Alice Ruppert Ribeiro" w:date="2019-04-14T15:49:00Z">
                    <w:rPr/>
                  </w:rPrChange>
                </w:rPr>
                <w:t>ço em funçã</w:t>
              </w:r>
              <w:r w:rsidR="7D9939A2" w:rsidRPr="7D9939A2">
                <w:rPr>
                  <w:rFonts w:asciiTheme="majorHAnsi" w:hAnsiTheme="majorHAnsi" w:cstheme="majorBidi"/>
                  <w:sz w:val="20"/>
                  <w:szCs w:val="20"/>
                  <w:rPrChange w:id="739" w:author="Lidia Alice Ruppert Ribeiro" w:date="2019-04-14T15:50:00Z">
                    <w:rPr/>
                  </w:rPrChange>
                </w:rPr>
                <w:t>o do uso dos manipuladores autônomos.</w:t>
              </w:r>
            </w:ins>
          </w:p>
          <w:p w14:paraId="0FC3FB2A" w14:textId="77777777" w:rsidR="006B514F" w:rsidRPr="006B514F" w:rsidRDefault="006B514F">
            <w:pPr>
              <w:ind w:left="313"/>
              <w:jc w:val="both"/>
              <w:rPr>
                <w:rFonts w:asciiTheme="majorHAnsi" w:hAnsiTheme="majorHAnsi" w:cstheme="majorBidi"/>
                <w:sz w:val="18"/>
                <w:szCs w:val="18"/>
                <w:rPrChange w:id="740" w:author="Lidia Alice Ruppert Ribeiro" w:date="2019-04-12T16:52:00Z">
                  <w:rPr/>
                </w:rPrChange>
              </w:rPr>
              <w:pPrChange w:id="741" w:author="Lidia Alice Ruppert Ribeiro" w:date="2019-04-12T16:52:00Z">
                <w:pPr>
                  <w:ind w:left="313"/>
                </w:pPr>
              </w:pPrChange>
            </w:pPr>
          </w:p>
          <w:p w14:paraId="6C8727BD" w14:textId="77777777" w:rsidR="006B514F" w:rsidRPr="00315379" w:rsidRDefault="006B514F">
            <w:pPr>
              <w:pStyle w:val="ListParagraph"/>
              <w:numPr>
                <w:ilvl w:val="0"/>
                <w:numId w:val="14"/>
              </w:numPr>
              <w:jc w:val="both"/>
              <w:rPr>
                <w:rFonts w:asciiTheme="majorHAnsi" w:hAnsiTheme="majorHAnsi" w:cstheme="majorBidi"/>
                <w:sz w:val="20"/>
                <w:szCs w:val="20"/>
                <w:rPrChange w:id="742" w:author="Lidia Alice Ruppert Ribeiro" w:date="2019-04-12T16:52:00Z">
                  <w:rPr/>
                </w:rPrChange>
              </w:rPr>
              <w:pPrChange w:id="743" w:author="Lidia Alice Ruppert Ribeiro" w:date="2019-04-12T16:52:00Z">
                <w:pPr>
                  <w:pStyle w:val="ListParagraph"/>
                  <w:numPr>
                    <w:numId w:val="14"/>
                  </w:numPr>
                  <w:tabs>
                    <w:tab w:val="num" w:pos="113"/>
                  </w:tabs>
                  <w:ind w:left="284" w:hanging="284"/>
                </w:pPr>
              </w:pPrChange>
            </w:pPr>
            <w:r w:rsidRPr="5CB036FE">
              <w:rPr>
                <w:rFonts w:asciiTheme="majorHAnsi" w:hAnsiTheme="majorHAnsi" w:cstheme="majorBidi"/>
                <w:sz w:val="20"/>
                <w:szCs w:val="20"/>
                <w:rPrChange w:id="744" w:author="Lidia Alice Ruppert Ribeiro" w:date="2019-04-12T16:52:00Z">
                  <w:rPr>
                    <w:rFonts w:asciiTheme="majorHAnsi" w:hAnsiTheme="majorHAnsi" w:cstheme="majorHAnsi"/>
                    <w:sz w:val="20"/>
                    <w:szCs w:val="20"/>
                  </w:rPr>
                </w:rPrChange>
              </w:rPr>
              <w:t xml:space="preserve">Quais e como (descrição, duração, equipe necessária) são as intervenções mais comuns realizadas com ROVs? </w:t>
            </w:r>
          </w:p>
          <w:p w14:paraId="180C6151" w14:textId="77777777" w:rsidR="006B514F" w:rsidRPr="006B514F" w:rsidRDefault="006B514F">
            <w:pPr>
              <w:ind w:left="313"/>
              <w:jc w:val="both"/>
              <w:rPr>
                <w:ins w:id="745" w:author="Lidia Alice Ruppert Ribeiro" w:date="2019-04-14T15:58:00Z"/>
                <w:rFonts w:asciiTheme="majorHAnsi" w:hAnsiTheme="majorHAnsi" w:cstheme="majorBidi"/>
                <w:sz w:val="18"/>
                <w:szCs w:val="18"/>
                <w:rPrChange w:id="746" w:author="Lidia Alice Ruppert Ribeiro" w:date="2019-04-14T15:58:00Z">
                  <w:rPr>
                    <w:ins w:id="747" w:author="Lidia Alice Ruppert Ribeiro" w:date="2019-04-14T15:58:00Z"/>
                  </w:rPr>
                </w:rPrChange>
              </w:rPr>
              <w:pPrChange w:id="748" w:author="Lidia Alice Ruppert Ribeiro" w:date="2019-04-14T15:58:00Z">
                <w:pPr>
                  <w:ind w:left="313"/>
                </w:pPr>
              </w:pPrChange>
            </w:pPr>
          </w:p>
          <w:p w14:paraId="705055E3" w14:textId="05EC363B" w:rsidR="2A92806C" w:rsidRDefault="2A92806C">
            <w:pPr>
              <w:ind w:left="313"/>
              <w:jc w:val="both"/>
              <w:rPr>
                <w:rFonts w:asciiTheme="majorHAnsi" w:hAnsiTheme="majorHAnsi" w:cstheme="majorBidi"/>
                <w:sz w:val="18"/>
                <w:szCs w:val="18"/>
                <w:rPrChange w:id="749" w:author="Lidia Alice Ruppert Ribeiro" w:date="2019-04-14T15:58:00Z">
                  <w:rPr/>
                </w:rPrChange>
              </w:rPr>
              <w:pPrChange w:id="750" w:author="Lidia Alice Ruppert Ribeiro" w:date="2019-04-14T15:58:00Z">
                <w:pPr/>
              </w:pPrChange>
            </w:pPr>
          </w:p>
          <w:p w14:paraId="2DFE2A62" w14:textId="77777777" w:rsidR="006B514F" w:rsidRPr="00315379" w:rsidRDefault="006B514F">
            <w:pPr>
              <w:pStyle w:val="ListParagraph"/>
              <w:numPr>
                <w:ilvl w:val="0"/>
                <w:numId w:val="14"/>
              </w:numPr>
              <w:jc w:val="both"/>
              <w:rPr>
                <w:rFonts w:asciiTheme="majorHAnsi" w:hAnsiTheme="majorHAnsi" w:cstheme="majorBidi"/>
                <w:sz w:val="18"/>
                <w:szCs w:val="18"/>
                <w:rPrChange w:id="751" w:author="Lidia Alice Ruppert Ribeiro" w:date="2019-04-12T16:52:00Z">
                  <w:rPr/>
                </w:rPrChange>
              </w:rPr>
              <w:pPrChange w:id="752" w:author="Lidia Alice Ruppert Ribeiro" w:date="2019-04-12T16:52:00Z">
                <w:pPr>
                  <w:pStyle w:val="ListParagraph"/>
                  <w:numPr>
                    <w:numId w:val="14"/>
                  </w:numPr>
                  <w:tabs>
                    <w:tab w:val="num" w:pos="113"/>
                  </w:tabs>
                  <w:ind w:left="284" w:hanging="284"/>
                </w:pPr>
              </w:pPrChange>
            </w:pPr>
            <w:r w:rsidRPr="5CB036FE">
              <w:rPr>
                <w:rFonts w:asciiTheme="majorHAnsi" w:hAnsiTheme="majorHAnsi" w:cstheme="majorBidi"/>
                <w:sz w:val="18"/>
                <w:szCs w:val="18"/>
                <w:rPrChange w:id="753" w:author="Lidia Alice Ruppert Ribeiro" w:date="2019-04-12T16:52:00Z">
                  <w:rPr>
                    <w:rFonts w:asciiTheme="majorHAnsi" w:hAnsiTheme="majorHAnsi" w:cstheme="majorHAnsi"/>
                    <w:sz w:val="18"/>
                    <w:szCs w:val="18"/>
                  </w:rPr>
                </w:rPrChange>
              </w:rPr>
              <w:t>Identificação de onde/como se pode ter ganho de eficiência pela introdução da tecnologia autônoma e (se possível) gerar informações que permitam quantificar este ganho.</w:t>
            </w:r>
          </w:p>
          <w:p w14:paraId="0AACAFCC" w14:textId="77777777" w:rsidR="006B514F" w:rsidRPr="006B514F" w:rsidRDefault="006B514F">
            <w:pPr>
              <w:ind w:left="313"/>
              <w:jc w:val="both"/>
              <w:rPr>
                <w:ins w:id="754" w:author="Lidia Alice Ruppert Ribeiro" w:date="2019-04-14T16:13:00Z"/>
                <w:rFonts w:asciiTheme="majorHAnsi" w:hAnsiTheme="majorHAnsi" w:cstheme="majorBidi"/>
                <w:sz w:val="18"/>
                <w:szCs w:val="18"/>
                <w:rPrChange w:id="755" w:author="Lidia Alice Ruppert Ribeiro" w:date="2019-04-14T16:13:00Z">
                  <w:rPr>
                    <w:ins w:id="756" w:author="Lidia Alice Ruppert Ribeiro" w:date="2019-04-14T16:13:00Z"/>
                  </w:rPr>
                </w:rPrChange>
              </w:rPr>
              <w:pPrChange w:id="757" w:author="Lidia Alice Ruppert Ribeiro" w:date="2019-04-14T16:13:00Z">
                <w:pPr>
                  <w:ind w:left="313"/>
                </w:pPr>
              </w:pPrChange>
            </w:pPr>
          </w:p>
          <w:p w14:paraId="44B075B5" w14:textId="1637E379" w:rsidR="5F72FDEA" w:rsidRDefault="5F72FDEA">
            <w:pPr>
              <w:ind w:left="313"/>
              <w:jc w:val="both"/>
              <w:rPr>
                <w:ins w:id="758" w:author="Lidia Alice Ruppert Ribeiro" w:date="2019-04-14T16:13:00Z"/>
                <w:rFonts w:asciiTheme="majorHAnsi" w:hAnsiTheme="majorHAnsi" w:cstheme="majorBidi"/>
                <w:sz w:val="18"/>
                <w:szCs w:val="18"/>
                <w:rPrChange w:id="759" w:author="Lidia Alice Ruppert Ribeiro" w:date="2019-04-14T16:13:00Z">
                  <w:rPr>
                    <w:ins w:id="760" w:author="Lidia Alice Ruppert Ribeiro" w:date="2019-04-14T16:13:00Z"/>
                  </w:rPr>
                </w:rPrChange>
              </w:rPr>
              <w:pPrChange w:id="761" w:author="Lidia Alice Ruppert Ribeiro" w:date="2019-04-14T16:13:00Z">
                <w:pPr/>
              </w:pPrChange>
            </w:pPr>
          </w:p>
          <w:p w14:paraId="142AD3BF" w14:textId="5A3C3095" w:rsidR="5F72FDEA" w:rsidRDefault="5F72FDEA">
            <w:pPr>
              <w:ind w:left="313"/>
              <w:jc w:val="both"/>
              <w:rPr>
                <w:ins w:id="762" w:author="Lidia Alice Ruppert Ribeiro" w:date="2019-04-14T16:13:00Z"/>
                <w:rFonts w:asciiTheme="majorHAnsi" w:hAnsiTheme="majorHAnsi" w:cstheme="majorBidi"/>
                <w:sz w:val="18"/>
                <w:szCs w:val="18"/>
                <w:rPrChange w:id="763" w:author="Lidia Alice Ruppert Ribeiro" w:date="2019-04-14T16:13:00Z">
                  <w:rPr>
                    <w:ins w:id="764" w:author="Lidia Alice Ruppert Ribeiro" w:date="2019-04-14T16:13:00Z"/>
                  </w:rPr>
                </w:rPrChange>
              </w:rPr>
              <w:pPrChange w:id="765" w:author="Lidia Alice Ruppert Ribeiro" w:date="2019-04-14T16:13:00Z">
                <w:pPr/>
              </w:pPrChange>
            </w:pPr>
          </w:p>
          <w:p w14:paraId="74B2FC38" w14:textId="3048180D" w:rsidR="5F72FDEA" w:rsidRDefault="5F72FDEA">
            <w:pPr>
              <w:ind w:left="313"/>
              <w:jc w:val="both"/>
              <w:rPr>
                <w:rFonts w:asciiTheme="majorHAnsi" w:hAnsiTheme="majorHAnsi" w:cstheme="majorBidi"/>
                <w:sz w:val="18"/>
                <w:szCs w:val="18"/>
                <w:rPrChange w:id="766" w:author="Lidia Alice Ruppert Ribeiro" w:date="2019-04-14T16:13:00Z">
                  <w:rPr/>
                </w:rPrChange>
              </w:rPr>
              <w:pPrChange w:id="767" w:author="Lidia Alice Ruppert Ribeiro" w:date="2019-04-14T16:13:00Z">
                <w:pPr/>
              </w:pPrChange>
            </w:pPr>
          </w:p>
          <w:p w14:paraId="1DE0CF72" w14:textId="77777777" w:rsidR="006B514F" w:rsidRPr="00315379" w:rsidRDefault="006B514F">
            <w:pPr>
              <w:pStyle w:val="ListParagraph"/>
              <w:numPr>
                <w:ilvl w:val="0"/>
                <w:numId w:val="14"/>
              </w:numPr>
              <w:jc w:val="both"/>
              <w:rPr>
                <w:ins w:id="768" w:author="Lidia Alice Ruppert Ribeiro" w:date="2019-04-14T16:19:00Z"/>
                <w:rFonts w:asciiTheme="majorHAnsi" w:hAnsiTheme="majorHAnsi" w:cstheme="majorBidi"/>
                <w:sz w:val="18"/>
                <w:szCs w:val="18"/>
                <w:rPrChange w:id="769" w:author="Lidia Alice Ruppert Ribeiro" w:date="2019-04-14T16:19:00Z">
                  <w:rPr>
                    <w:ins w:id="770" w:author="Lidia Alice Ruppert Ribeiro" w:date="2019-04-14T16:19:00Z"/>
                  </w:rPr>
                </w:rPrChange>
              </w:rPr>
              <w:pPrChange w:id="771" w:author="Lidia Alice Ruppert Ribeiro" w:date="2019-04-14T16:19:00Z">
                <w:pPr>
                  <w:pStyle w:val="ListParagraph"/>
                  <w:numPr>
                    <w:numId w:val="14"/>
                  </w:numPr>
                  <w:tabs>
                    <w:tab w:val="num" w:pos="113"/>
                  </w:tabs>
                  <w:ind w:left="284" w:hanging="284"/>
                </w:pPr>
              </w:pPrChange>
            </w:pPr>
            <w:r w:rsidRPr="5CB036FE">
              <w:rPr>
                <w:rFonts w:asciiTheme="majorHAnsi" w:hAnsiTheme="majorHAnsi" w:cstheme="majorBidi"/>
                <w:sz w:val="18"/>
                <w:szCs w:val="18"/>
                <w:rPrChange w:id="772" w:author="Lidia Alice Ruppert Ribeiro" w:date="2019-04-12T16:52:00Z">
                  <w:rPr>
                    <w:rFonts w:asciiTheme="majorHAnsi" w:hAnsiTheme="majorHAnsi" w:cstheme="majorHAnsi"/>
                    <w:sz w:val="18"/>
                    <w:szCs w:val="18"/>
                  </w:rPr>
                </w:rPrChange>
              </w:rPr>
              <w:t>Auxílio também na identificação dos riscos na atividade atual e minimização destes com a automação.</w:t>
            </w:r>
          </w:p>
          <w:p w14:paraId="46CA1015" w14:textId="602C0E21" w:rsidR="79C89CF9" w:rsidRDefault="79C89CF9">
            <w:pPr>
              <w:jc w:val="both"/>
              <w:rPr>
                <w:rFonts w:asciiTheme="majorHAnsi" w:hAnsiTheme="majorHAnsi" w:cstheme="majorBidi"/>
                <w:sz w:val="18"/>
                <w:szCs w:val="18"/>
                <w:rPrChange w:id="773" w:author="Lidia Alice Ruppert Ribeiro" w:date="2019-04-14T16:19:00Z">
                  <w:rPr/>
                </w:rPrChange>
              </w:rPr>
              <w:pPrChange w:id="774" w:author="Lidia Alice Ruppert Ribeiro" w:date="2019-04-14T16:19:00Z">
                <w:pPr/>
              </w:pPrChange>
            </w:pPr>
          </w:p>
          <w:p w14:paraId="548313F1" w14:textId="77777777" w:rsidR="006B514F" w:rsidRPr="006B514F" w:rsidRDefault="006B514F">
            <w:pPr>
              <w:ind w:left="313"/>
              <w:jc w:val="both"/>
              <w:rPr>
                <w:rFonts w:asciiTheme="majorHAnsi" w:hAnsiTheme="majorHAnsi" w:cstheme="majorBidi"/>
                <w:sz w:val="18"/>
                <w:szCs w:val="18"/>
                <w:rPrChange w:id="775" w:author="Lidia Alice Ruppert Ribeiro" w:date="2019-04-12T16:52:00Z">
                  <w:rPr/>
                </w:rPrChange>
              </w:rPr>
              <w:pPrChange w:id="776" w:author="Lidia Alice Ruppert Ribeiro" w:date="2019-04-12T16:52:00Z">
                <w:pPr>
                  <w:ind w:left="313"/>
                </w:pPr>
              </w:pPrChange>
            </w:pPr>
          </w:p>
          <w:p w14:paraId="43A0E1FD" w14:textId="6996E3B0" w:rsidR="006B514F" w:rsidRPr="00315379" w:rsidRDefault="006B514F">
            <w:pPr>
              <w:pStyle w:val="ListParagraph"/>
              <w:numPr>
                <w:ilvl w:val="0"/>
                <w:numId w:val="14"/>
              </w:numPr>
              <w:jc w:val="both"/>
              <w:rPr>
                <w:ins w:id="777" w:author="Lidia Alice Ruppert Ribeiro" w:date="2019-04-14T18:04:00Z"/>
                <w:rFonts w:asciiTheme="majorHAnsi" w:hAnsiTheme="majorHAnsi" w:cstheme="majorBidi"/>
                <w:sz w:val="18"/>
                <w:szCs w:val="18"/>
                <w:rPrChange w:id="778" w:author="Lidia Alice Ruppert Ribeiro" w:date="2019-04-14T18:04:00Z">
                  <w:rPr>
                    <w:ins w:id="779" w:author="Lidia Alice Ruppert Ribeiro" w:date="2019-04-14T18:04:00Z"/>
                  </w:rPr>
                </w:rPrChange>
              </w:rPr>
              <w:pPrChange w:id="780" w:author="Lidia Alice Ruppert Ribeiro" w:date="2019-04-14T18:04:00Z">
                <w:pPr>
                  <w:pStyle w:val="ListParagraph"/>
                  <w:numPr>
                    <w:numId w:val="14"/>
                  </w:numPr>
                  <w:tabs>
                    <w:tab w:val="num" w:pos="113"/>
                  </w:tabs>
                  <w:ind w:left="284" w:hanging="284"/>
                </w:pPr>
              </w:pPrChange>
            </w:pPr>
            <w:r w:rsidRPr="5CB036FE">
              <w:rPr>
                <w:rFonts w:asciiTheme="majorHAnsi" w:hAnsiTheme="majorHAnsi" w:cstheme="majorBidi"/>
                <w:sz w:val="18"/>
                <w:szCs w:val="18"/>
                <w:rPrChange w:id="781" w:author="Lidia Alice Ruppert Ribeiro" w:date="2019-04-12T16:52:00Z">
                  <w:rPr>
                    <w:rFonts w:asciiTheme="majorHAnsi" w:hAnsiTheme="majorHAnsi" w:cstheme="majorHAnsi"/>
                    <w:sz w:val="18"/>
                    <w:szCs w:val="18"/>
                  </w:rPr>
                </w:rPrChange>
              </w:rPr>
              <w:t>Quais são o</w:t>
            </w:r>
            <w:ins w:id="782" w:author="Lidia Alice Ruppert Ribeiro" w:date="2019-04-14T16:21:00Z">
              <w:r w:rsidR="2A692589" w:rsidRPr="5CB036FE">
                <w:rPr>
                  <w:rFonts w:asciiTheme="majorHAnsi" w:hAnsiTheme="majorHAnsi" w:cstheme="majorBidi"/>
                  <w:sz w:val="18"/>
                  <w:szCs w:val="18"/>
                  <w:rPrChange w:id="783" w:author="Lidia Alice Ruppert Ribeiro" w:date="2019-04-12T16:52:00Z">
                    <w:rPr>
                      <w:rFonts w:asciiTheme="majorHAnsi" w:hAnsiTheme="majorHAnsi" w:cstheme="majorHAnsi"/>
                      <w:sz w:val="18"/>
                      <w:szCs w:val="18"/>
                    </w:rPr>
                  </w:rPrChange>
                </w:rPr>
                <w:t>s</w:t>
              </w:r>
            </w:ins>
            <w:r w:rsidRPr="5CB036FE">
              <w:rPr>
                <w:rFonts w:asciiTheme="majorHAnsi" w:hAnsiTheme="majorHAnsi" w:cstheme="majorBidi"/>
                <w:sz w:val="18"/>
                <w:szCs w:val="18"/>
                <w:rPrChange w:id="784" w:author="Lidia Alice Ruppert Ribeiro" w:date="2019-04-12T16:52:00Z">
                  <w:rPr>
                    <w:rFonts w:asciiTheme="majorHAnsi" w:hAnsiTheme="majorHAnsi" w:cstheme="majorHAnsi"/>
                    <w:sz w:val="18"/>
                    <w:szCs w:val="18"/>
                  </w:rPr>
                </w:rPrChange>
              </w:rPr>
              <w:t xml:space="preserve"> f</w:t>
            </w:r>
            <w:ins w:id="785" w:author="Lidia Alice Ruppert Ribeiro" w:date="2019-04-14T16:21:00Z">
              <w:r w:rsidR="2A692589" w:rsidRPr="5CB036FE">
                <w:rPr>
                  <w:rFonts w:asciiTheme="majorHAnsi" w:hAnsiTheme="majorHAnsi" w:cstheme="majorBidi"/>
                  <w:sz w:val="18"/>
                  <w:szCs w:val="18"/>
                  <w:rPrChange w:id="786" w:author="Lidia Alice Ruppert Ribeiro" w:date="2019-04-12T16:52:00Z">
                    <w:rPr>
                      <w:rFonts w:asciiTheme="majorHAnsi" w:hAnsiTheme="majorHAnsi" w:cstheme="majorHAnsi"/>
                      <w:sz w:val="18"/>
                      <w:szCs w:val="18"/>
                    </w:rPr>
                  </w:rPrChange>
                </w:rPr>
                <w:t>abricantes</w:t>
              </w:r>
            </w:ins>
            <w:r w:rsidRPr="5CB036FE">
              <w:rPr>
                <w:rFonts w:asciiTheme="majorHAnsi" w:hAnsiTheme="majorHAnsi" w:cstheme="majorBidi"/>
                <w:sz w:val="18"/>
                <w:szCs w:val="18"/>
                <w:rPrChange w:id="787" w:author="Lidia Alice Ruppert Ribeiro" w:date="2019-04-12T16:52:00Z">
                  <w:rPr>
                    <w:rFonts w:asciiTheme="majorHAnsi" w:hAnsiTheme="majorHAnsi" w:cstheme="majorHAnsi"/>
                    <w:sz w:val="18"/>
                    <w:szCs w:val="18"/>
                  </w:rPr>
                </w:rPrChange>
              </w:rPr>
              <w:t xml:space="preserve"> de ROVs com manipuladores? Nos colocar em contato com eles para que possamos coletar informações de operação e valores.</w:t>
            </w:r>
          </w:p>
          <w:p w14:paraId="207A3A28" w14:textId="5416E44F" w:rsidR="3EBB5643" w:rsidRDefault="3EBB5643">
            <w:pPr>
              <w:jc w:val="both"/>
              <w:rPr>
                <w:sz w:val="18"/>
                <w:szCs w:val="18"/>
                <w:rPrChange w:id="788" w:author="Lidia Alice Ruppert Ribeiro" w:date="2019-04-14T18:05:00Z">
                  <w:rPr/>
                </w:rPrChange>
              </w:rPr>
              <w:pPrChange w:id="789" w:author="Lidia Alice Ruppert Ribeiro" w:date="2019-04-14T18:05:00Z">
                <w:pPr/>
              </w:pPrChange>
            </w:pPr>
          </w:p>
          <w:p w14:paraId="0E0A6DCC" w14:textId="77777777" w:rsidR="006B514F" w:rsidRPr="006B514F" w:rsidRDefault="006B514F">
            <w:pPr>
              <w:ind w:left="313"/>
              <w:jc w:val="both"/>
              <w:rPr>
                <w:rFonts w:asciiTheme="majorHAnsi" w:hAnsiTheme="majorHAnsi" w:cstheme="majorBidi"/>
                <w:sz w:val="18"/>
                <w:szCs w:val="18"/>
                <w:rPrChange w:id="790" w:author="Lidia Alice Ruppert Ribeiro" w:date="2019-04-12T16:52:00Z">
                  <w:rPr/>
                </w:rPrChange>
              </w:rPr>
              <w:pPrChange w:id="791" w:author="Lidia Alice Ruppert Ribeiro" w:date="2019-04-12T16:52:00Z">
                <w:pPr>
                  <w:ind w:left="313"/>
                </w:pPr>
              </w:pPrChange>
            </w:pPr>
          </w:p>
          <w:p w14:paraId="4122D824" w14:textId="77777777" w:rsidR="006B514F" w:rsidRPr="00315379" w:rsidRDefault="006B514F">
            <w:pPr>
              <w:pStyle w:val="ListParagraph"/>
              <w:numPr>
                <w:ilvl w:val="0"/>
                <w:numId w:val="14"/>
              </w:numPr>
              <w:jc w:val="both"/>
              <w:rPr>
                <w:ins w:id="792" w:author="Lidia Alice Ruppert Ribeiro" w:date="2019-04-14T16:33:00Z"/>
                <w:rFonts w:asciiTheme="majorHAnsi" w:hAnsiTheme="majorHAnsi" w:cstheme="majorBidi"/>
                <w:sz w:val="18"/>
                <w:szCs w:val="18"/>
                <w:rPrChange w:id="793" w:author="Lidia Alice Ruppert Ribeiro" w:date="2019-04-14T16:33:00Z">
                  <w:rPr>
                    <w:ins w:id="794" w:author="Lidia Alice Ruppert Ribeiro" w:date="2019-04-14T16:33:00Z"/>
                  </w:rPr>
                </w:rPrChange>
              </w:rPr>
              <w:pPrChange w:id="795" w:author="Lidia Alice Ruppert Ribeiro" w:date="2019-04-14T16:33:00Z">
                <w:pPr>
                  <w:pStyle w:val="ListParagraph"/>
                  <w:numPr>
                    <w:numId w:val="14"/>
                  </w:numPr>
                  <w:tabs>
                    <w:tab w:val="num" w:pos="113"/>
                  </w:tabs>
                  <w:ind w:left="284" w:hanging="284"/>
                </w:pPr>
              </w:pPrChange>
            </w:pPr>
            <w:r w:rsidRPr="5CB036FE">
              <w:rPr>
                <w:rFonts w:asciiTheme="majorHAnsi" w:hAnsiTheme="majorHAnsi" w:cstheme="majorBidi"/>
                <w:sz w:val="18"/>
                <w:szCs w:val="18"/>
                <w:rPrChange w:id="796" w:author="Lidia Alice Ruppert Ribeiro" w:date="2019-04-12T16:52:00Z">
                  <w:rPr>
                    <w:rFonts w:asciiTheme="majorHAnsi" w:hAnsiTheme="majorHAnsi" w:cstheme="majorHAnsi"/>
                    <w:sz w:val="18"/>
                    <w:szCs w:val="18"/>
                  </w:rPr>
                </w:rPrChange>
              </w:rPr>
              <w:t xml:space="preserve">Qual a experiência mínima de cada profissional (em horas) que opera ROVs/manipuladores? </w:t>
            </w:r>
          </w:p>
          <w:p w14:paraId="06A5CF57" w14:textId="51291E12" w:rsidR="7BE5B795" w:rsidRDefault="7BE5B795">
            <w:pPr>
              <w:jc w:val="both"/>
              <w:rPr>
                <w:rFonts w:asciiTheme="majorHAnsi" w:hAnsiTheme="majorHAnsi" w:cstheme="majorBidi"/>
                <w:sz w:val="18"/>
                <w:szCs w:val="18"/>
                <w:rPrChange w:id="797" w:author="Lidia Alice Ruppert Ribeiro" w:date="2019-04-14T16:33:00Z">
                  <w:rPr/>
                </w:rPrChange>
              </w:rPr>
              <w:pPrChange w:id="798" w:author="Lidia Alice Ruppert Ribeiro" w:date="2019-04-14T16:33:00Z">
                <w:pPr/>
              </w:pPrChange>
            </w:pPr>
          </w:p>
          <w:p w14:paraId="70CABD49" w14:textId="77777777" w:rsidR="006B514F" w:rsidRPr="006B514F" w:rsidRDefault="006B514F">
            <w:pPr>
              <w:ind w:left="313"/>
              <w:jc w:val="both"/>
              <w:rPr>
                <w:rFonts w:asciiTheme="majorHAnsi" w:hAnsiTheme="majorHAnsi" w:cstheme="majorBidi"/>
                <w:sz w:val="18"/>
                <w:szCs w:val="18"/>
                <w:rPrChange w:id="799" w:author="Lidia Alice Ruppert Ribeiro" w:date="2019-04-12T16:52:00Z">
                  <w:rPr/>
                </w:rPrChange>
              </w:rPr>
              <w:pPrChange w:id="800" w:author="Lidia Alice Ruppert Ribeiro" w:date="2019-04-12T16:52:00Z">
                <w:pPr>
                  <w:ind w:left="313"/>
                </w:pPr>
              </w:pPrChange>
            </w:pPr>
          </w:p>
          <w:p w14:paraId="2CCC7C0D" w14:textId="77777777" w:rsidR="006B514F" w:rsidRPr="00315379" w:rsidRDefault="006B514F">
            <w:pPr>
              <w:pStyle w:val="ListParagraph"/>
              <w:numPr>
                <w:ilvl w:val="0"/>
                <w:numId w:val="14"/>
              </w:numPr>
              <w:jc w:val="both"/>
              <w:rPr>
                <w:rFonts w:asciiTheme="majorHAnsi" w:hAnsiTheme="majorHAnsi" w:cstheme="majorBidi"/>
                <w:sz w:val="18"/>
                <w:szCs w:val="18"/>
                <w:rPrChange w:id="801" w:author="Lidia Alice Ruppert Ribeiro" w:date="2019-04-12T16:52:00Z">
                  <w:rPr/>
                </w:rPrChange>
              </w:rPr>
              <w:pPrChange w:id="802" w:author="Lidia Alice Ruppert Ribeiro" w:date="2019-04-12T16:52:00Z">
                <w:pPr>
                  <w:pStyle w:val="ListParagraph"/>
                  <w:numPr>
                    <w:numId w:val="14"/>
                  </w:numPr>
                  <w:tabs>
                    <w:tab w:val="num" w:pos="113"/>
                  </w:tabs>
                  <w:ind w:left="284" w:hanging="284"/>
                </w:pPr>
              </w:pPrChange>
            </w:pPr>
            <w:r w:rsidRPr="5CB036FE">
              <w:rPr>
                <w:rFonts w:asciiTheme="majorHAnsi" w:hAnsiTheme="majorHAnsi" w:cstheme="majorBidi"/>
                <w:sz w:val="18"/>
                <w:szCs w:val="18"/>
                <w:rPrChange w:id="803" w:author="Lidia Alice Ruppert Ribeiro" w:date="2019-04-12T16:52:00Z">
                  <w:rPr>
                    <w:rFonts w:asciiTheme="majorHAnsi" w:hAnsiTheme="majorHAnsi" w:cstheme="majorHAnsi"/>
                    <w:sz w:val="18"/>
                    <w:szCs w:val="18"/>
                  </w:rPr>
                </w:rPrChange>
              </w:rPr>
              <w:t>A prestadora de serviço treina os próprios profissionais para operar manipuladores?</w:t>
            </w:r>
          </w:p>
          <w:p w14:paraId="3BBFD32B" w14:textId="77777777" w:rsidR="006B514F" w:rsidRPr="006B514F" w:rsidRDefault="006B514F">
            <w:pPr>
              <w:ind w:left="313"/>
              <w:jc w:val="both"/>
              <w:rPr>
                <w:rFonts w:asciiTheme="majorHAnsi" w:hAnsiTheme="majorHAnsi" w:cstheme="majorBidi"/>
                <w:sz w:val="18"/>
                <w:szCs w:val="18"/>
                <w:rPrChange w:id="804" w:author="Lidia Alice Ruppert Ribeiro" w:date="2019-04-14T16:35:00Z">
                  <w:rPr/>
                </w:rPrChange>
              </w:rPr>
              <w:pPrChange w:id="805" w:author="Lidia Alice Ruppert Ribeiro" w:date="2019-04-14T16:35:00Z">
                <w:pPr>
                  <w:ind w:left="313"/>
                </w:pPr>
              </w:pPrChange>
            </w:pPr>
          </w:p>
          <w:p w14:paraId="4914E74C" w14:textId="2EF55E51" w:rsidR="006B514F" w:rsidRPr="00315379" w:rsidDel="2FE772F8" w:rsidRDefault="006B514F">
            <w:pPr>
              <w:pStyle w:val="ListParagraph"/>
              <w:numPr>
                <w:ilvl w:val="0"/>
                <w:numId w:val="14"/>
              </w:numPr>
              <w:jc w:val="both"/>
              <w:rPr>
                <w:del w:id="806" w:author="Lidia Alice Ruppert Ribeiro" w:date="2019-04-14T16:35:00Z"/>
                <w:rFonts w:asciiTheme="majorHAnsi" w:hAnsiTheme="majorHAnsi" w:cstheme="majorBidi"/>
                <w:sz w:val="18"/>
                <w:szCs w:val="18"/>
                <w:rPrChange w:id="807" w:author="Lidia Alice Ruppert Ribeiro" w:date="2019-04-12T16:52:00Z">
                  <w:rPr>
                    <w:del w:id="808" w:author="Lidia Alice Ruppert Ribeiro" w:date="2019-04-14T16:35:00Z"/>
                  </w:rPr>
                </w:rPrChange>
              </w:rPr>
              <w:pPrChange w:id="809" w:author="Lidia Alice Ruppert Ribeiro" w:date="2019-04-12T16:52:00Z">
                <w:pPr>
                  <w:pStyle w:val="ListParagraph"/>
                  <w:numPr>
                    <w:numId w:val="14"/>
                  </w:numPr>
                  <w:tabs>
                    <w:tab w:val="num" w:pos="113"/>
                  </w:tabs>
                  <w:ind w:left="284" w:hanging="284"/>
                </w:pPr>
              </w:pPrChange>
            </w:pPr>
            <w:del w:id="810" w:author="Lidia Alice Ruppert Ribeiro" w:date="2019-04-14T16:35:00Z">
              <w:r w:rsidRPr="5CB036FE" w:rsidDel="2FE772F8">
                <w:rPr>
                  <w:rFonts w:asciiTheme="majorHAnsi" w:hAnsiTheme="majorHAnsi" w:cstheme="majorBidi"/>
                  <w:sz w:val="18"/>
                  <w:szCs w:val="18"/>
                  <w:rPrChange w:id="811" w:author="Lidia Alice Ruppert Ribeiro" w:date="2019-04-12T16:52:00Z">
                    <w:rPr>
                      <w:rFonts w:asciiTheme="majorHAnsi" w:hAnsiTheme="majorHAnsi" w:cstheme="majorHAnsi"/>
                      <w:sz w:val="18"/>
                      <w:szCs w:val="18"/>
                    </w:rPr>
                  </w:rPrChange>
                </w:rPr>
                <w:delText>Quais e como (descrição, duração, equipe necessária) são as intervenções mais comuns realizadas com ROVs?</w:delText>
              </w:r>
            </w:del>
          </w:p>
          <w:p w14:paraId="41FA1DCF" w14:textId="77777777" w:rsidR="006B514F" w:rsidRPr="006B514F" w:rsidRDefault="006B514F">
            <w:pPr>
              <w:ind w:left="313"/>
              <w:jc w:val="both"/>
              <w:rPr>
                <w:rFonts w:asciiTheme="majorHAnsi" w:hAnsiTheme="majorHAnsi" w:cstheme="majorBidi"/>
                <w:sz w:val="18"/>
                <w:szCs w:val="18"/>
                <w:rPrChange w:id="812" w:author="Lidia Alice Ruppert Ribeiro" w:date="2019-04-12T16:52:00Z">
                  <w:rPr/>
                </w:rPrChange>
              </w:rPr>
              <w:pPrChange w:id="813" w:author="Lidia Alice Ruppert Ribeiro" w:date="2019-04-12T16:52:00Z">
                <w:pPr>
                  <w:ind w:left="313"/>
                </w:pPr>
              </w:pPrChange>
            </w:pPr>
          </w:p>
          <w:p w14:paraId="335667D1" w14:textId="77777777" w:rsidR="006B514F" w:rsidRPr="00315379" w:rsidRDefault="006B514F">
            <w:pPr>
              <w:pStyle w:val="ListParagraph"/>
              <w:numPr>
                <w:ilvl w:val="0"/>
                <w:numId w:val="14"/>
              </w:numPr>
              <w:jc w:val="both"/>
              <w:rPr>
                <w:ins w:id="814" w:author="Lidia Alice Ruppert Ribeiro" w:date="2019-04-14T18:05:00Z"/>
                <w:rFonts w:asciiTheme="majorHAnsi" w:hAnsiTheme="majorHAnsi" w:cstheme="majorBidi"/>
                <w:sz w:val="18"/>
                <w:szCs w:val="18"/>
                <w:rPrChange w:id="815" w:author="Lidia Alice Ruppert Ribeiro" w:date="2019-04-14T18:05:00Z">
                  <w:rPr>
                    <w:ins w:id="816" w:author="Lidia Alice Ruppert Ribeiro" w:date="2019-04-14T18:05:00Z"/>
                  </w:rPr>
                </w:rPrChange>
              </w:rPr>
              <w:pPrChange w:id="817" w:author="Lidia Alice Ruppert Ribeiro" w:date="2019-04-14T18:05:00Z">
                <w:pPr>
                  <w:pStyle w:val="ListParagraph"/>
                  <w:numPr>
                    <w:numId w:val="14"/>
                  </w:numPr>
                  <w:tabs>
                    <w:tab w:val="num" w:pos="113"/>
                  </w:tabs>
                  <w:ind w:left="284" w:hanging="284"/>
                </w:pPr>
              </w:pPrChange>
            </w:pPr>
            <w:r w:rsidRPr="5CB036FE">
              <w:rPr>
                <w:rFonts w:asciiTheme="majorHAnsi" w:hAnsiTheme="majorHAnsi" w:cstheme="majorBidi"/>
                <w:sz w:val="18"/>
                <w:szCs w:val="18"/>
                <w:rPrChange w:id="818" w:author="Lidia Alice Ruppert Ribeiro" w:date="2019-04-12T16:52:00Z">
                  <w:rPr>
                    <w:rFonts w:asciiTheme="majorHAnsi" w:hAnsiTheme="majorHAnsi" w:cstheme="majorHAnsi"/>
                    <w:sz w:val="18"/>
                    <w:szCs w:val="18"/>
                  </w:rPr>
                </w:rPrChange>
              </w:rPr>
              <w:t>Quais são os principais padrões de comunicação com os ROVs? Protocolos proprietários? Software/frameworks proprietários? Tipos de conexão com o ROV (standards).</w:t>
            </w:r>
          </w:p>
          <w:p w14:paraId="7EA3F4A7" w14:textId="5A4BC75B" w:rsidR="6DF9F0AF" w:rsidRDefault="6DF9F0AF">
            <w:pPr>
              <w:jc w:val="both"/>
              <w:rPr>
                <w:sz w:val="18"/>
                <w:szCs w:val="18"/>
                <w:rPrChange w:id="819" w:author="Lidia Alice Ruppert Ribeiro" w:date="2019-04-14T18:05:00Z">
                  <w:rPr/>
                </w:rPrChange>
              </w:rPr>
              <w:pPrChange w:id="820" w:author="Lidia Alice Ruppert Ribeiro" w:date="2019-04-14T18:05:00Z">
                <w:pPr/>
              </w:pPrChange>
            </w:pPr>
          </w:p>
          <w:p w14:paraId="14D979B2" w14:textId="77777777" w:rsidR="006B514F" w:rsidRPr="006B514F" w:rsidRDefault="006B514F">
            <w:pPr>
              <w:ind w:left="313"/>
              <w:jc w:val="both"/>
              <w:rPr>
                <w:rFonts w:asciiTheme="majorHAnsi" w:hAnsiTheme="majorHAnsi" w:cstheme="majorBidi"/>
                <w:sz w:val="18"/>
                <w:szCs w:val="18"/>
                <w:rPrChange w:id="821" w:author="Lidia Alice Ruppert Ribeiro" w:date="2019-04-12T16:52:00Z">
                  <w:rPr/>
                </w:rPrChange>
              </w:rPr>
              <w:pPrChange w:id="822" w:author="Lidia Alice Ruppert Ribeiro" w:date="2019-04-12T16:52:00Z">
                <w:pPr>
                  <w:ind w:left="313"/>
                </w:pPr>
              </w:pPrChange>
            </w:pPr>
          </w:p>
          <w:p w14:paraId="761E610D" w14:textId="77777777" w:rsidR="006B514F" w:rsidRPr="00315379" w:rsidRDefault="006B514F">
            <w:pPr>
              <w:pStyle w:val="ListParagraph"/>
              <w:numPr>
                <w:ilvl w:val="0"/>
                <w:numId w:val="14"/>
              </w:numPr>
              <w:jc w:val="both"/>
              <w:rPr>
                <w:ins w:id="823" w:author="Lidia Alice Ruppert Ribeiro" w:date="2019-04-14T16:36:00Z"/>
                <w:rFonts w:asciiTheme="majorHAnsi" w:hAnsiTheme="majorHAnsi" w:cstheme="majorBidi"/>
                <w:sz w:val="18"/>
                <w:szCs w:val="18"/>
                <w:rPrChange w:id="824" w:author="Lidia Alice Ruppert Ribeiro" w:date="2019-04-14T16:36:00Z">
                  <w:rPr>
                    <w:ins w:id="825" w:author="Lidia Alice Ruppert Ribeiro" w:date="2019-04-14T16:36:00Z"/>
                  </w:rPr>
                </w:rPrChange>
              </w:rPr>
              <w:pPrChange w:id="826" w:author="Lidia Alice Ruppert Ribeiro" w:date="2019-04-14T16:36:00Z">
                <w:pPr>
                  <w:pStyle w:val="ListParagraph"/>
                  <w:numPr>
                    <w:numId w:val="14"/>
                  </w:numPr>
                  <w:tabs>
                    <w:tab w:val="num" w:pos="113"/>
                  </w:tabs>
                  <w:ind w:left="284" w:hanging="284"/>
                </w:pPr>
              </w:pPrChange>
            </w:pPr>
            <w:r w:rsidRPr="5CB036FE">
              <w:rPr>
                <w:rFonts w:asciiTheme="majorHAnsi" w:hAnsiTheme="majorHAnsi" w:cstheme="majorBidi"/>
                <w:sz w:val="18"/>
                <w:szCs w:val="18"/>
                <w:rPrChange w:id="827" w:author="Lidia Alice Ruppert Ribeiro" w:date="2019-04-12T16:52:00Z">
                  <w:rPr>
                    <w:rFonts w:asciiTheme="majorHAnsi" w:hAnsiTheme="majorHAnsi" w:cstheme="majorHAnsi"/>
                    <w:sz w:val="18"/>
                    <w:szCs w:val="18"/>
                  </w:rPr>
                </w:rPrChange>
              </w:rPr>
              <w:t>Como são alocadas/fixadas as ferramentas no ROV?</w:t>
            </w:r>
          </w:p>
          <w:p w14:paraId="1AC05E55" w14:textId="076BC642" w:rsidR="3C4F2663" w:rsidRDefault="3C4F2663">
            <w:pPr>
              <w:jc w:val="both"/>
              <w:rPr>
                <w:rFonts w:asciiTheme="majorHAnsi" w:hAnsiTheme="majorHAnsi" w:cstheme="majorBidi"/>
                <w:sz w:val="18"/>
                <w:szCs w:val="18"/>
                <w:rPrChange w:id="828" w:author="Lidia Alice Ruppert Ribeiro" w:date="2019-04-14T16:36:00Z">
                  <w:rPr/>
                </w:rPrChange>
              </w:rPr>
              <w:pPrChange w:id="829" w:author="Lidia Alice Ruppert Ribeiro" w:date="2019-04-14T16:36:00Z">
                <w:pPr/>
              </w:pPrChange>
            </w:pPr>
          </w:p>
          <w:p w14:paraId="2B83B336" w14:textId="0FBDA8A7" w:rsidR="3C4F2663" w:rsidRDefault="1FDBC9B0">
            <w:pPr>
              <w:pStyle w:val="ListParagraph"/>
              <w:numPr>
                <w:ilvl w:val="0"/>
                <w:numId w:val="14"/>
              </w:numPr>
              <w:jc w:val="both"/>
              <w:rPr>
                <w:sz w:val="18"/>
                <w:szCs w:val="18"/>
                <w:rPrChange w:id="830" w:author="Lidia Alice Ruppert Ribeiro" w:date="2019-04-14T16:38:00Z">
                  <w:rPr/>
                </w:rPrChange>
              </w:rPr>
              <w:pPrChange w:id="831" w:author="Lidia Alice Ruppert Ribeiro" w:date="2019-04-14T16:38:00Z">
                <w:pPr/>
              </w:pPrChange>
            </w:pPr>
            <w:ins w:id="832" w:author="Lidia Alice Ruppert Ribeiro" w:date="2019-04-14T16:38:00Z">
              <w:r w:rsidRPr="4A8CD8CB">
                <w:rPr>
                  <w:rFonts w:asciiTheme="majorHAnsi" w:hAnsiTheme="majorHAnsi" w:cstheme="majorBidi"/>
                  <w:sz w:val="18"/>
                  <w:szCs w:val="18"/>
                  <w:rPrChange w:id="833" w:author="Lidia Alice Ruppert Ribeiro" w:date="2019-04-14T16:37:00Z">
                    <w:rPr/>
                  </w:rPrChange>
                </w:rPr>
                <w:t>Preço atual dos serviços.</w:t>
              </w:r>
            </w:ins>
            <w:ins w:id="834" w:author="Lidia Alice Ruppert Ribeiro" w:date="2019-04-14T16:37:00Z">
              <w:r w:rsidR="4A8CD8CB" w:rsidRPr="4A8CD8CB">
                <w:rPr>
                  <w:rFonts w:asciiTheme="majorHAnsi" w:hAnsiTheme="majorHAnsi" w:cstheme="majorBidi"/>
                  <w:sz w:val="18"/>
                  <w:szCs w:val="18"/>
                  <w:rPrChange w:id="835" w:author="Lidia Alice Ruppert Ribeiro" w:date="2019-04-14T16:37:00Z">
                    <w:rPr/>
                  </w:rPrChange>
                </w:rPr>
                <w:t xml:space="preserve"> </w:t>
              </w:r>
            </w:ins>
          </w:p>
          <w:p w14:paraId="511A83CD" w14:textId="77777777" w:rsidR="006B514F" w:rsidRPr="006B514F" w:rsidRDefault="006B514F">
            <w:pPr>
              <w:ind w:left="313"/>
              <w:jc w:val="both"/>
              <w:rPr>
                <w:rFonts w:asciiTheme="majorHAnsi" w:hAnsiTheme="majorHAnsi" w:cstheme="majorBidi"/>
                <w:sz w:val="18"/>
                <w:szCs w:val="18"/>
                <w:rPrChange w:id="836" w:author="Lidia Alice Ruppert Ribeiro" w:date="2019-04-12T16:52:00Z">
                  <w:rPr/>
                </w:rPrChange>
              </w:rPr>
              <w:pPrChange w:id="837" w:author="Lidia Alice Ruppert Ribeiro" w:date="2019-04-12T16:52:00Z">
                <w:pPr>
                  <w:ind w:left="313"/>
                </w:pPr>
              </w:pPrChange>
            </w:pPr>
          </w:p>
          <w:p w14:paraId="275389E9" w14:textId="79807345" w:rsidR="00DF2EB4" w:rsidRPr="00DC745D" w:rsidRDefault="00DF2EB4" w:rsidP="00DC745D">
            <w:pPr>
              <w:rPr>
                <w:rFonts w:asciiTheme="majorHAnsi" w:hAnsiTheme="majorHAnsi" w:cstheme="majorHAnsi"/>
                <w:sz w:val="20"/>
                <w:szCs w:val="20"/>
              </w:rPr>
            </w:pPr>
          </w:p>
        </w:tc>
        <w:tc>
          <w:tcPr>
            <w:tcW w:w="5102" w:type="dxa"/>
          </w:tcPr>
          <w:p w14:paraId="70497603" w14:textId="77777777" w:rsidR="003754A4" w:rsidRPr="003754A4" w:rsidRDefault="003754A4">
            <w:pPr>
              <w:rPr>
                <w:b/>
                <w:bCs/>
                <w:color w:val="2F5496" w:themeColor="accent1" w:themeShade="BF"/>
                <w:sz w:val="28"/>
                <w:szCs w:val="28"/>
              </w:rPr>
              <w:pPrChange w:id="838" w:author="Lidia Alice Ruppert Ribeiro" w:date="2019-04-14T16:13:00Z">
                <w:pPr>
                  <w:jc w:val="center"/>
                </w:pPr>
              </w:pPrChange>
            </w:pPr>
            <w:r w:rsidRPr="003754A4">
              <w:rPr>
                <w:b/>
                <w:bCs/>
                <w:color w:val="2F5496" w:themeColor="accent1" w:themeShade="BF"/>
                <w:sz w:val="28"/>
                <w:szCs w:val="28"/>
              </w:rPr>
              <w:lastRenderedPageBreak/>
              <w:t>ISSUES LIST</w:t>
            </w:r>
          </w:p>
          <w:p w14:paraId="5AA540ED" w14:textId="77777777" w:rsidR="003754A4" w:rsidRPr="003754A4" w:rsidRDefault="003754A4">
            <w:pPr>
              <w:rPr>
                <w:rFonts w:asciiTheme="majorHAnsi" w:hAnsiTheme="majorHAnsi" w:cstheme="majorBidi"/>
                <w:color w:val="2F5496" w:themeColor="accent1" w:themeShade="BF"/>
                <w:sz w:val="20"/>
                <w:szCs w:val="20"/>
                <w:rPrChange w:id="839" w:author="Lidia Alice Ruppert Ribeiro" w:date="2019-04-14T16:13:00Z">
                  <w:rPr/>
                </w:rPrChange>
              </w:rPr>
            </w:pPr>
          </w:p>
          <w:p w14:paraId="203AF3CF" w14:textId="77777777" w:rsidR="003754A4" w:rsidRPr="00DF2EB4" w:rsidRDefault="003754A4">
            <w:pPr>
              <w:rPr>
                <w:rFonts w:asciiTheme="majorHAnsi" w:hAnsiTheme="majorHAnsi" w:cstheme="majorBidi"/>
                <w:b/>
                <w:bCs/>
                <w:i/>
                <w:iCs/>
                <w:color w:val="2F5496" w:themeColor="accent1" w:themeShade="BF"/>
                <w:sz w:val="20"/>
                <w:szCs w:val="20"/>
                <w:rPrChange w:id="840" w:author="Lidia Alice Ruppert Ribeiro" w:date="2019-04-14T16:13:00Z">
                  <w:rPr/>
                </w:rPrChange>
              </w:rPr>
            </w:pPr>
            <w:r w:rsidRPr="5F72FDEA">
              <w:rPr>
                <w:rFonts w:asciiTheme="majorHAnsi" w:hAnsiTheme="majorHAnsi" w:cstheme="majorBidi"/>
                <w:b/>
                <w:bCs/>
                <w:i/>
                <w:iCs/>
                <w:color w:val="2F5496" w:themeColor="accent1" w:themeShade="BF"/>
                <w:sz w:val="20"/>
                <w:szCs w:val="20"/>
                <w:rPrChange w:id="841" w:author="Lidia Alice Ruppert Ribeiro" w:date="2019-04-14T16:13:00Z">
                  <w:rPr>
                    <w:rFonts w:asciiTheme="majorHAnsi" w:hAnsiTheme="majorHAnsi" w:cstheme="majorHAnsi"/>
                    <w:b/>
                    <w:bCs/>
                    <w:i/>
                    <w:iCs/>
                    <w:color w:val="2F5496" w:themeColor="accent1" w:themeShade="BF"/>
                    <w:sz w:val="20"/>
                    <w:szCs w:val="20"/>
                  </w:rPr>
                </w:rPrChange>
              </w:rPr>
              <w:t>Petrobras</w:t>
            </w:r>
          </w:p>
          <w:p w14:paraId="1C52701F" w14:textId="77777777" w:rsidR="003754A4" w:rsidRPr="003754A4" w:rsidRDefault="003754A4">
            <w:pPr>
              <w:rPr>
                <w:rFonts w:asciiTheme="majorHAnsi" w:hAnsiTheme="majorHAnsi" w:cstheme="majorBidi"/>
                <w:color w:val="2F5496" w:themeColor="accent1" w:themeShade="BF"/>
                <w:sz w:val="20"/>
                <w:szCs w:val="20"/>
                <w:rPrChange w:id="842" w:author="Lidia Alice Ruppert Ribeiro" w:date="2019-04-14T16:13:00Z">
                  <w:rPr/>
                </w:rPrChange>
              </w:rPr>
            </w:pPr>
          </w:p>
          <w:p w14:paraId="7B9DEF35" w14:textId="10B59E8E" w:rsidR="003754A4" w:rsidRPr="006B514F" w:rsidDel="5D4E7370" w:rsidRDefault="003754A4" w:rsidP="006B514F">
            <w:pPr>
              <w:pStyle w:val="ListParagraph"/>
              <w:numPr>
                <w:ilvl w:val="0"/>
                <w:numId w:val="10"/>
              </w:numPr>
              <w:ind w:left="320"/>
              <w:rPr>
                <w:del w:id="843" w:author="Lidia Alice Ruppert Ribeiro" w:date="2019-04-12T16:40:00Z"/>
                <w:rFonts w:asciiTheme="majorHAnsi" w:hAnsiTheme="majorHAnsi" w:cstheme="majorHAnsi"/>
                <w:color w:val="2F5496" w:themeColor="accent1" w:themeShade="BF"/>
                <w:sz w:val="20"/>
                <w:szCs w:val="20"/>
              </w:rPr>
            </w:pPr>
            <w:del w:id="844" w:author="Lidia Alice Ruppert Ribeiro" w:date="2019-04-12T16:40:00Z">
              <w:r w:rsidRPr="006B514F" w:rsidDel="5D4E7370">
                <w:rPr>
                  <w:rFonts w:asciiTheme="majorHAnsi" w:hAnsiTheme="majorHAnsi" w:cstheme="majorHAnsi"/>
                  <w:color w:val="2F5496" w:themeColor="accent1" w:themeShade="BF"/>
                  <w:sz w:val="20"/>
                  <w:szCs w:val="20"/>
                </w:rPr>
                <w:delText>Mapping of the productive process dependent on the activities of the manipulators. (to verify the impacts of the efficiency gain on the total activities of the company). Are there activities that stand still until the completion of ROV operations to follow up? Which are?</w:delText>
              </w:r>
            </w:del>
          </w:p>
          <w:p w14:paraId="4BB04E68" w14:textId="118F524F" w:rsidR="5D4E7370" w:rsidDel="3C45CADE" w:rsidRDefault="5D4E7370">
            <w:pPr>
              <w:pStyle w:val="ListParagraph"/>
              <w:numPr>
                <w:ilvl w:val="0"/>
                <w:numId w:val="10"/>
              </w:numPr>
              <w:rPr>
                <w:del w:id="845" w:author="Lidia Alice Ruppert Ribeiro" w:date="2019-04-12T16:40:00Z"/>
                <w:color w:val="2F5496" w:themeColor="accent1" w:themeShade="BF"/>
                <w:sz w:val="20"/>
                <w:szCs w:val="20"/>
                <w:rPrChange w:id="846" w:author="Lidia Alice Ruppert Ribeiro" w:date="2019-04-12T16:40:00Z">
                  <w:rPr>
                    <w:del w:id="847" w:author="Lidia Alice Ruppert Ribeiro" w:date="2019-04-12T16:40:00Z"/>
                  </w:rPr>
                </w:rPrChange>
              </w:rPr>
              <w:pPrChange w:id="848" w:author="Lidia Alice Ruppert Ribeiro" w:date="2019-04-12T16:40:00Z">
                <w:pPr/>
              </w:pPrChange>
            </w:pPr>
          </w:p>
          <w:p w14:paraId="12323C69" w14:textId="77AF3BDD" w:rsidR="3C45CADE" w:rsidDel="739AFD4E" w:rsidRDefault="29BAA302">
            <w:pPr>
              <w:pStyle w:val="ListParagraph"/>
              <w:numPr>
                <w:ilvl w:val="0"/>
                <w:numId w:val="10"/>
              </w:numPr>
              <w:jc w:val="both"/>
              <w:rPr>
                <w:del w:id="849" w:author="Lidia Alice Ruppert Ribeiro" w:date="2019-04-12T17:24:00Z"/>
                <w:color w:val="2F5496" w:themeColor="accent1" w:themeShade="BF"/>
                <w:sz w:val="20"/>
                <w:szCs w:val="20"/>
                <w:rPrChange w:id="850" w:author="Lidia Alice Ruppert Ribeiro" w:date="2019-04-12T16:53:00Z">
                  <w:rPr>
                    <w:del w:id="851" w:author="Lidia Alice Ruppert Ribeiro" w:date="2019-04-12T17:24:00Z"/>
                  </w:rPr>
                </w:rPrChange>
              </w:rPr>
              <w:pPrChange w:id="852" w:author="Lidia Alice Ruppert Ribeiro" w:date="2019-04-12T16:53:00Z">
                <w:pPr/>
              </w:pPrChange>
            </w:pPr>
            <w:ins w:id="853" w:author="Lidia Alice Ruppert Ribeiro" w:date="2019-04-12T16:44:00Z">
              <w:r w:rsidRPr="29BAA302">
                <w:rPr>
                  <w:rFonts w:ascii="Calibri Light" w:eastAsia="Calibri Light" w:hAnsi="Calibri Light" w:cs="Calibri Light"/>
                  <w:color w:val="365F91"/>
                  <w:sz w:val="20"/>
                  <w:szCs w:val="20"/>
                  <w:rPrChange w:id="854" w:author="Lidia Alice Ruppert Ribeiro" w:date="2019-04-12T16:44:00Z">
                    <w:rPr/>
                  </w:rPrChange>
                </w:rPr>
                <w:t xml:space="preserve">Detailed explanation of Petrobras´ productive process involving underwater manipulators. Are there activities that are paralyzed waiting for the manipulators to intervene? Which ones? </w:t>
              </w:r>
            </w:ins>
            <w:ins w:id="855" w:author="Lidia Alice Ruppert Ribeiro" w:date="2019-04-12T16:50:00Z">
              <w:r w:rsidR="38720030" w:rsidRPr="29BAA302">
                <w:rPr>
                  <w:rFonts w:ascii="Calibri Light" w:eastAsia="Calibri Light" w:hAnsi="Calibri Light" w:cs="Calibri Light"/>
                  <w:color w:val="365F91"/>
                  <w:sz w:val="20"/>
                  <w:szCs w:val="20"/>
                  <w:rPrChange w:id="856" w:author="Lidia Alice Ruppert Ribeiro" w:date="2019-04-12T16:44:00Z">
                    <w:rPr/>
                  </w:rPrChange>
                </w:rPr>
                <w:t xml:space="preserve">(The objective </w:t>
              </w:r>
            </w:ins>
            <w:ins w:id="857" w:author="Lidia Alice Ruppert Ribeiro" w:date="2019-04-12T16:44:00Z">
              <w:r w:rsidRPr="29BAA302">
                <w:rPr>
                  <w:rFonts w:ascii="Calibri Light" w:eastAsia="Calibri Light" w:hAnsi="Calibri Light" w:cs="Calibri Light"/>
                  <w:color w:val="365F91"/>
                  <w:sz w:val="20"/>
                  <w:szCs w:val="20"/>
                  <w:rPrChange w:id="858" w:author="Lidia Alice Ruppert Ribeiro" w:date="2019-04-12T16:44:00Z">
                    <w:rPr/>
                  </w:rPrChange>
                </w:rPr>
                <w:t>of this question is to understand e gather information to try to estimate efficiency gains from using autononomous manipulators).</w:t>
              </w:r>
            </w:ins>
          </w:p>
          <w:p w14:paraId="21E09064" w14:textId="75FEE508" w:rsidR="3C45CADE" w:rsidDel="29BAA302" w:rsidRDefault="3C45CADE">
            <w:pPr>
              <w:pStyle w:val="ListParagraph"/>
              <w:numPr>
                <w:ilvl w:val="0"/>
                <w:numId w:val="10"/>
              </w:numPr>
              <w:rPr>
                <w:del w:id="859" w:author="Lidia Alice Ruppert Ribeiro" w:date="2019-04-12T16:44:00Z"/>
                <w:rFonts w:asciiTheme="majorHAnsi" w:hAnsiTheme="majorHAnsi" w:cstheme="majorBidi"/>
                <w:color w:val="2F5496" w:themeColor="accent1" w:themeShade="BF"/>
                <w:sz w:val="20"/>
                <w:szCs w:val="20"/>
                <w:rPrChange w:id="860" w:author="Lidia Alice Ruppert Ribeiro" w:date="2019-04-12T16:42:00Z">
                  <w:rPr>
                    <w:del w:id="861" w:author="Lidia Alice Ruppert Ribeiro" w:date="2019-04-12T16:44:00Z"/>
                  </w:rPr>
                </w:rPrChange>
              </w:rPr>
              <w:pPrChange w:id="862" w:author="Lidia Alice Ruppert Ribeiro" w:date="2019-04-12T16:42:00Z">
                <w:pPr/>
              </w:pPrChange>
            </w:pPr>
          </w:p>
          <w:p w14:paraId="372FCF22" w14:textId="77777777" w:rsidR="29BAA302" w:rsidDel="582C100E" w:rsidRDefault="29BAA302">
            <w:pPr>
              <w:pStyle w:val="ListParagraph"/>
              <w:numPr>
                <w:ilvl w:val="0"/>
                <w:numId w:val="10"/>
              </w:numPr>
              <w:rPr>
                <w:del w:id="863" w:author="Lidia Alice Ruppert Ribeiro" w:date="2019-04-12T16:45:00Z"/>
                <w:color w:val="2F5496" w:themeColor="accent1" w:themeShade="BF"/>
                <w:sz w:val="20"/>
                <w:szCs w:val="20"/>
                <w:rPrChange w:id="864" w:author="Lidia Alice Ruppert Ribeiro" w:date="2019-04-12T16:44:00Z">
                  <w:rPr>
                    <w:del w:id="865" w:author="Lidia Alice Ruppert Ribeiro" w:date="2019-04-12T16:45:00Z"/>
                  </w:rPr>
                </w:rPrChange>
              </w:rPr>
              <w:pPrChange w:id="866" w:author="Lidia Alice Ruppert Ribeiro" w:date="2019-04-12T16:44:00Z">
                <w:pPr/>
              </w:pPrChange>
            </w:pPr>
          </w:p>
          <w:p w14:paraId="039814D9" w14:textId="64F18C6E" w:rsidR="003754A4" w:rsidRPr="0007636C" w:rsidRDefault="003754A4">
            <w:pPr>
              <w:pStyle w:val="ListParagraph"/>
              <w:numPr>
                <w:ilvl w:val="0"/>
                <w:numId w:val="10"/>
              </w:numPr>
              <w:jc w:val="both"/>
              <w:rPr>
                <w:color w:val="2F5496" w:themeColor="accent1" w:themeShade="BF"/>
                <w:sz w:val="20"/>
                <w:szCs w:val="20"/>
                <w:rPrChange w:id="867" w:author="Lidia Alice Ruppert Ribeiro" w:date="2019-04-14T16:42:00Z">
                  <w:rPr/>
                </w:rPrChange>
              </w:rPr>
              <w:pPrChange w:id="868" w:author="Lidia Alice Ruppert Ribeiro" w:date="2019-04-14T16:42:00Z">
                <w:pPr>
                  <w:ind w:left="320"/>
                </w:pPr>
              </w:pPrChange>
            </w:pPr>
          </w:p>
          <w:p w14:paraId="30A00061" w14:textId="77777777" w:rsidR="000C2E97" w:rsidRDefault="000C2E97" w:rsidP="000C2E97">
            <w:pPr>
              <w:rPr>
                <w:ins w:id="869" w:author="Marko Heiss" w:date="2019-04-15T10:42:00Z"/>
                <w:rFonts w:asciiTheme="majorHAnsi" w:hAnsiTheme="majorHAnsi" w:cstheme="majorBidi"/>
                <w:color w:val="2F5496" w:themeColor="accent1" w:themeShade="BF"/>
                <w:sz w:val="18"/>
                <w:szCs w:val="18"/>
                <w:highlight w:val="lightGray"/>
              </w:rPr>
            </w:pPr>
          </w:p>
          <w:p w14:paraId="21A55205" w14:textId="127BC0CC" w:rsidR="003754A4" w:rsidRPr="0007636C" w:rsidRDefault="003754A4" w:rsidP="000C2E97">
            <w:pPr>
              <w:rPr>
                <w:rFonts w:asciiTheme="majorHAnsi" w:hAnsiTheme="majorHAnsi" w:cstheme="majorBidi"/>
                <w:color w:val="2F5496" w:themeColor="accent1" w:themeShade="BF"/>
                <w:sz w:val="18"/>
                <w:szCs w:val="18"/>
                <w:rPrChange w:id="870" w:author="Lidia Alice Ruppert Ribeiro" w:date="2019-04-14T16:42:00Z">
                  <w:rPr/>
                </w:rPrChange>
              </w:rPr>
              <w:pPrChange w:id="871" w:author="Marko Heiss" w:date="2019-04-15T10:40:00Z">
                <w:pPr>
                  <w:ind w:left="320"/>
                </w:pPr>
              </w:pPrChange>
            </w:pPr>
            <w:r w:rsidRPr="127885A1">
              <w:rPr>
                <w:rFonts w:asciiTheme="majorHAnsi" w:hAnsiTheme="majorHAnsi" w:cstheme="majorBidi"/>
                <w:color w:val="2F5496" w:themeColor="accent1" w:themeShade="BF"/>
                <w:sz w:val="18"/>
                <w:szCs w:val="18"/>
                <w:highlight w:val="lightGray"/>
                <w:rPrChange w:id="872" w:author="Lidia Alice Ruppert Ribeiro" w:date="2019-04-12T14:48:00Z">
                  <w:rPr>
                    <w:rFonts w:asciiTheme="majorHAnsi" w:hAnsiTheme="majorHAnsi" w:cstheme="majorHAnsi"/>
                    <w:color w:val="2F5496" w:themeColor="accent1" w:themeShade="BF"/>
                    <w:sz w:val="18"/>
                    <w:szCs w:val="18"/>
                    <w:highlight w:val="lightGray"/>
                  </w:rPr>
                </w:rPrChange>
              </w:rPr>
              <w:t>11/04/2019 – meeting with César Lim</w:t>
            </w:r>
            <w:r w:rsidR="00DC745D" w:rsidRPr="127885A1">
              <w:rPr>
                <w:rFonts w:asciiTheme="majorHAnsi" w:hAnsiTheme="majorHAnsi" w:cstheme="majorBidi"/>
                <w:color w:val="2F5496" w:themeColor="accent1" w:themeShade="BF"/>
                <w:sz w:val="18"/>
                <w:szCs w:val="18"/>
                <w:highlight w:val="lightGray"/>
                <w:rPrChange w:id="873" w:author="Lidia Alice Ruppert Ribeiro" w:date="2019-04-12T14:48:00Z">
                  <w:rPr>
                    <w:rFonts w:asciiTheme="majorHAnsi" w:hAnsiTheme="majorHAnsi" w:cstheme="majorHAnsi"/>
                    <w:color w:val="2F5496" w:themeColor="accent1" w:themeShade="BF"/>
                    <w:sz w:val="18"/>
                    <w:szCs w:val="18"/>
                    <w:highlight w:val="lightGray"/>
                  </w:rPr>
                </w:rPrChange>
              </w:rPr>
              <w:t>a</w:t>
            </w:r>
            <w:r w:rsidR="00DC745D" w:rsidRPr="127885A1">
              <w:rPr>
                <w:rStyle w:val="FootnoteReference"/>
                <w:rFonts w:asciiTheme="majorHAnsi" w:hAnsiTheme="majorHAnsi" w:cstheme="majorBidi"/>
                <w:color w:val="2F5496" w:themeColor="accent1" w:themeShade="BF"/>
                <w:sz w:val="18"/>
                <w:szCs w:val="18"/>
                <w:highlight w:val="lightGray"/>
                <w:rPrChange w:id="874" w:author="Lidia Alice Ruppert Ribeiro" w:date="2019-04-12T14:48:00Z">
                  <w:rPr>
                    <w:rStyle w:val="FootnoteReference"/>
                    <w:rFonts w:asciiTheme="majorHAnsi" w:hAnsiTheme="majorHAnsi" w:cstheme="majorHAnsi"/>
                    <w:color w:val="2F5496" w:themeColor="accent1" w:themeShade="BF"/>
                    <w:sz w:val="18"/>
                    <w:szCs w:val="18"/>
                    <w:highlight w:val="lightGray"/>
                  </w:rPr>
                </w:rPrChange>
              </w:rPr>
              <w:footnoteReference w:id="5"/>
            </w:r>
            <w:r w:rsidR="00DC745D" w:rsidRPr="127885A1">
              <w:rPr>
                <w:rFonts w:asciiTheme="majorHAnsi" w:hAnsiTheme="majorHAnsi" w:cstheme="majorBidi"/>
                <w:color w:val="2F5496" w:themeColor="accent1" w:themeShade="BF"/>
                <w:sz w:val="18"/>
                <w:szCs w:val="18"/>
                <w:highlight w:val="lightGray"/>
                <w:rPrChange w:id="883" w:author="Lidia Alice Ruppert Ribeiro" w:date="2019-04-12T14:48:00Z">
                  <w:rPr>
                    <w:rFonts w:asciiTheme="majorHAnsi" w:hAnsiTheme="majorHAnsi" w:cstheme="majorHAnsi"/>
                    <w:color w:val="2F5496" w:themeColor="accent1" w:themeShade="BF"/>
                    <w:sz w:val="18"/>
                    <w:szCs w:val="18"/>
                    <w:highlight w:val="lightGray"/>
                  </w:rPr>
                </w:rPrChange>
              </w:rPr>
              <w:t xml:space="preserve"> </w:t>
            </w:r>
            <w:r w:rsidRPr="127885A1">
              <w:rPr>
                <w:rFonts w:asciiTheme="majorHAnsi" w:hAnsiTheme="majorHAnsi" w:cstheme="majorBidi"/>
                <w:color w:val="2F5496" w:themeColor="accent1" w:themeShade="BF"/>
                <w:sz w:val="18"/>
                <w:szCs w:val="18"/>
                <w:highlight w:val="lightGray"/>
                <w:rPrChange w:id="884" w:author="Lidia Alice Ruppert Ribeiro" w:date="2019-04-12T14:48:00Z">
                  <w:rPr>
                    <w:rFonts w:asciiTheme="majorHAnsi" w:hAnsiTheme="majorHAnsi" w:cstheme="majorHAnsi"/>
                    <w:color w:val="2F5496" w:themeColor="accent1" w:themeShade="BF"/>
                    <w:sz w:val="18"/>
                    <w:szCs w:val="18"/>
                    <w:highlight w:val="lightGray"/>
                  </w:rPr>
                </w:rPrChange>
              </w:rPr>
              <w:t>a</w:t>
            </w:r>
          </w:p>
          <w:p w14:paraId="0F5F0E1B" w14:textId="501403CD" w:rsidR="739AFD4E" w:rsidDel="000C2E97" w:rsidRDefault="739AFD4E">
            <w:pPr>
              <w:pStyle w:val="ListParagraph"/>
              <w:spacing w:line="259" w:lineRule="auto"/>
              <w:rPr>
                <w:del w:id="885" w:author="Marko Heiss" w:date="2019-04-15T10:39:00Z"/>
                <w:rFonts w:ascii="Calibri Light" w:eastAsia="Calibri Light" w:hAnsi="Calibri Light" w:cs="Calibri Light"/>
                <w:sz w:val="18"/>
                <w:szCs w:val="18"/>
                <w:lang w:val="en"/>
                <w:rPrChange w:id="886" w:author="Lidia Alice Ruppert Ribeiro" w:date="2019-04-14T16:42:00Z">
                  <w:rPr>
                    <w:del w:id="887" w:author="Marko Heiss" w:date="2019-04-15T10:39:00Z"/>
                  </w:rPr>
                </w:rPrChange>
              </w:rPr>
              <w:pPrChange w:id="888" w:author="Lidia Alice Ruppert Ribeiro" w:date="2019-04-14T16:42:00Z">
                <w:pPr/>
              </w:pPrChange>
            </w:pPr>
          </w:p>
          <w:p w14:paraId="65720C35" w14:textId="32EF519E" w:rsidR="003754A4" w:rsidRPr="0007636C" w:rsidDel="127885A1" w:rsidRDefault="00DC745D" w:rsidP="000C2E97">
            <w:pPr>
              <w:rPr>
                <w:del w:id="889" w:author="Lidia Alice Ruppert Ribeiro" w:date="2019-04-12T14:48:00Z"/>
                <w:rFonts w:ascii="Calibri Light" w:hAnsi="Calibri Light" w:cs="Calibri Light"/>
                <w:color w:val="2F5496" w:themeColor="accent1" w:themeShade="BF"/>
                <w:sz w:val="18"/>
                <w:szCs w:val="18"/>
              </w:rPr>
              <w:pPrChange w:id="890" w:author="Marko Heiss" w:date="2019-04-15T10:39:00Z">
                <w:pPr>
                  <w:ind w:left="320"/>
                </w:pPr>
              </w:pPrChange>
            </w:pPr>
            <w:del w:id="891" w:author="Lidia Alice Ruppert Ribeiro" w:date="2019-04-12T14:48:00Z">
              <w:r w:rsidRPr="0007636C" w:rsidDel="127885A1">
                <w:rPr>
                  <w:rFonts w:asciiTheme="majorHAnsi" w:hAnsiTheme="majorHAnsi" w:cstheme="majorHAnsi"/>
                  <w:color w:val="2F5496" w:themeColor="accent1" w:themeShade="BF"/>
                  <w:sz w:val="18"/>
                  <w:szCs w:val="18"/>
                </w:rPr>
                <w:delText>The…</w:delText>
              </w:r>
            </w:del>
          </w:p>
          <w:p w14:paraId="1490314C" w14:textId="7ABFDEE9" w:rsidR="00DC745D" w:rsidRPr="0007636C" w:rsidDel="127885A1" w:rsidRDefault="00DC745D" w:rsidP="000C2E97">
            <w:pPr>
              <w:rPr>
                <w:del w:id="892" w:author="Lidia Alice Ruppert Ribeiro" w:date="2019-04-12T14:48:00Z"/>
                <w:rFonts w:ascii="Calibri Light" w:hAnsi="Calibri Light" w:cs="Calibri Light"/>
                <w:color w:val="2F5496" w:themeColor="accent1" w:themeShade="BF"/>
                <w:sz w:val="18"/>
                <w:szCs w:val="18"/>
              </w:rPr>
              <w:pPrChange w:id="893" w:author="Marko Heiss" w:date="2019-04-15T10:39:00Z">
                <w:pPr>
                  <w:ind w:left="320"/>
                </w:pPr>
              </w:pPrChange>
            </w:pPr>
          </w:p>
          <w:p w14:paraId="43BC3090" w14:textId="56955549" w:rsidR="127885A1" w:rsidDel="3FA28F69" w:rsidRDefault="127885A1" w:rsidP="000C2E97">
            <w:pPr>
              <w:pStyle w:val="ListParagraph"/>
              <w:spacing w:line="259" w:lineRule="auto"/>
              <w:ind w:left="0"/>
              <w:jc w:val="both"/>
              <w:rPr>
                <w:del w:id="894" w:author="Lidia Alice Ruppert Ribeiro" w:date="2019-04-12T17:40:00Z"/>
                <w:rFonts w:ascii="Calibri Light" w:eastAsia="Calibri Light" w:hAnsi="Calibri Light" w:cs="Calibri Light"/>
                <w:color w:val="2F5496" w:themeColor="accent1" w:themeShade="BF"/>
                <w:sz w:val="18"/>
                <w:szCs w:val="18"/>
                <w:rPrChange w:id="895" w:author="Lidia Alice Ruppert Ribeiro" w:date="2019-04-12T17:39:00Z">
                  <w:rPr>
                    <w:del w:id="896" w:author="Lidia Alice Ruppert Ribeiro" w:date="2019-04-12T17:40:00Z"/>
                  </w:rPr>
                </w:rPrChange>
              </w:rPr>
              <w:pPrChange w:id="897" w:author="Marko Heiss" w:date="2019-04-15T10:39:00Z">
                <w:pPr/>
              </w:pPrChange>
            </w:pPr>
            <w:ins w:id="898" w:author="Lidia Alice Ruppert Ribeiro" w:date="2019-04-12T14:48:00Z">
              <w:r w:rsidRPr="127885A1">
                <w:rPr>
                  <w:rFonts w:ascii="Calibri Light" w:eastAsia="Calibri Light" w:hAnsi="Calibri Light" w:cs="Calibri Light"/>
                  <w:sz w:val="18"/>
                  <w:szCs w:val="18"/>
                  <w:lang w:val="en"/>
                  <w:rPrChange w:id="899" w:author="Lidia Alice Ruppert Ribeiro" w:date="2019-04-12T14:48:00Z">
                    <w:rPr/>
                  </w:rPrChange>
                </w:rPr>
                <w:t xml:space="preserve">Interventions with manipulators occur in all stages of Petrobras' production process (drilling, completion, and extraction). </w:t>
              </w:r>
            </w:ins>
            <w:ins w:id="900" w:author="Lidia Alice Ruppert Ribeiro" w:date="2019-04-12T17:56:00Z">
              <w:r w:rsidR="174271E6" w:rsidRPr="127885A1">
                <w:rPr>
                  <w:rFonts w:ascii="Calibri Light" w:eastAsia="Calibri Light" w:hAnsi="Calibri Light" w:cs="Calibri Light"/>
                  <w:sz w:val="18"/>
                  <w:szCs w:val="18"/>
                  <w:lang w:val="en"/>
                  <w:rPrChange w:id="901" w:author="Lidia Alice Ruppert Ribeiro" w:date="2019-04-12T14:48:00Z">
                    <w:rPr/>
                  </w:rPrChange>
                </w:rPr>
                <w:t>(Macae)</w:t>
              </w:r>
            </w:ins>
            <w:ins w:id="902" w:author="Lidia Alice Ruppert Ribeiro" w:date="2019-04-12T17:40:00Z">
              <w:r w:rsidR="590242D4" w:rsidRPr="127885A1">
                <w:rPr>
                  <w:rFonts w:ascii="Calibri Light" w:eastAsia="Calibri Light" w:hAnsi="Calibri Light" w:cs="Calibri Light"/>
                  <w:sz w:val="18"/>
                  <w:szCs w:val="18"/>
                  <w:lang w:val="en"/>
                  <w:rPrChange w:id="903" w:author="Lidia Alice Ruppert Ribeiro" w:date="2019-04-12T14:48:00Z">
                    <w:rPr/>
                  </w:rPrChange>
                </w:rPr>
                <w:t>.</w:t>
              </w:r>
            </w:ins>
          </w:p>
          <w:p w14:paraId="1D67681E" w14:textId="7392DBC9" w:rsidR="3FA28F69" w:rsidDel="590242D4" w:rsidRDefault="3FA28F69" w:rsidP="000C2E97">
            <w:pPr>
              <w:spacing w:line="259" w:lineRule="auto"/>
              <w:jc w:val="both"/>
              <w:rPr>
                <w:del w:id="904" w:author="Lidia Alice Ruppert Ribeiro" w:date="2019-04-12T17:40:00Z"/>
                <w:rFonts w:ascii="Calibri Light" w:eastAsia="Calibri Light" w:hAnsi="Calibri Light" w:cs="Calibri Light"/>
                <w:sz w:val="18"/>
                <w:szCs w:val="18"/>
                <w:lang w:val="en"/>
                <w:rPrChange w:id="905" w:author="Lidia Alice Ruppert Ribeiro" w:date="2019-04-12T17:40:00Z">
                  <w:rPr>
                    <w:del w:id="906" w:author="Lidia Alice Ruppert Ribeiro" w:date="2019-04-12T17:40:00Z"/>
                  </w:rPr>
                </w:rPrChange>
              </w:rPr>
              <w:pPrChange w:id="907" w:author="Marko Heiss" w:date="2019-04-15T10:39:00Z">
                <w:pPr/>
              </w:pPrChange>
            </w:pPr>
          </w:p>
          <w:p w14:paraId="764EFB76" w14:textId="5A2FCB87" w:rsidR="590242D4" w:rsidRDefault="590242D4" w:rsidP="000C2E97">
            <w:pPr>
              <w:spacing w:line="259" w:lineRule="auto"/>
              <w:jc w:val="both"/>
              <w:rPr>
                <w:rFonts w:ascii="Calibri Light" w:eastAsia="Calibri Light" w:hAnsi="Calibri Light" w:cs="Calibri Light"/>
                <w:sz w:val="18"/>
                <w:szCs w:val="18"/>
                <w:lang w:val="en"/>
                <w:rPrChange w:id="908" w:author="Lidia Alice Ruppert Ribeiro" w:date="2019-04-14T16:42:00Z">
                  <w:rPr/>
                </w:rPrChange>
              </w:rPr>
              <w:pPrChange w:id="909" w:author="Marko Heiss" w:date="2019-04-15T10:39:00Z">
                <w:pPr/>
              </w:pPrChange>
            </w:pPr>
          </w:p>
          <w:p w14:paraId="45552F4F" w14:textId="1C0A2BCB" w:rsidR="304615AF" w:rsidDel="185CDD28" w:rsidRDefault="304615AF">
            <w:pPr>
              <w:pStyle w:val="ListParagraph"/>
              <w:numPr>
                <w:ilvl w:val="0"/>
                <w:numId w:val="4"/>
              </w:numPr>
              <w:spacing w:line="259" w:lineRule="auto"/>
              <w:jc w:val="both"/>
              <w:rPr>
                <w:del w:id="910" w:author="Lidia Alice Ruppert Ribeiro" w:date="2019-04-12T17:20:00Z"/>
                <w:color w:val="2F5496" w:themeColor="accent1" w:themeShade="BF"/>
                <w:sz w:val="18"/>
                <w:szCs w:val="18"/>
                <w:lang w:val="en"/>
                <w:rPrChange w:id="911" w:author="Lidia Alice Ruppert Ribeiro" w:date="2019-04-12T17:19:00Z">
                  <w:rPr>
                    <w:del w:id="912" w:author="Lidia Alice Ruppert Ribeiro" w:date="2019-04-12T17:20:00Z"/>
                  </w:rPr>
                </w:rPrChange>
              </w:rPr>
              <w:pPrChange w:id="913" w:author="Lidia Alice Ruppert Ribeiro" w:date="2019-04-12T17:19:00Z">
                <w:pPr/>
              </w:pPrChange>
            </w:pPr>
          </w:p>
          <w:p w14:paraId="4904168F" w14:textId="2965A3B5" w:rsidR="431251B5" w:rsidDel="5C0A7721" w:rsidRDefault="431251B5">
            <w:pPr>
              <w:ind w:left="320"/>
              <w:rPr>
                <w:del w:id="914" w:author="Lidia Alice Ruppert Ribeiro" w:date="2019-04-12T16:53:00Z"/>
                <w:rFonts w:ascii="Calibri Light" w:hAnsi="Calibri Light" w:cs="Calibri Light"/>
                <w:color w:val="2F5496" w:themeColor="accent1" w:themeShade="BF"/>
                <w:sz w:val="18"/>
                <w:szCs w:val="18"/>
                <w:rPrChange w:id="915" w:author="Lidia Alice Ruppert Ribeiro" w:date="2019-04-12T16:49:00Z">
                  <w:rPr>
                    <w:del w:id="916" w:author="Lidia Alice Ruppert Ribeiro" w:date="2019-04-12T16:53:00Z"/>
                  </w:rPr>
                </w:rPrChange>
              </w:rPr>
              <w:pPrChange w:id="917" w:author="Lidia Alice Ruppert Ribeiro" w:date="2019-04-12T16:49:00Z">
                <w:pPr/>
              </w:pPrChange>
            </w:pPr>
          </w:p>
          <w:p w14:paraId="48B121E9" w14:textId="2AB9C976" w:rsidR="00DC745D" w:rsidRDefault="00DC745D">
            <w:pPr>
              <w:ind w:left="320"/>
              <w:rPr>
                <w:rFonts w:ascii="Calibri Light" w:hAnsi="Calibri Light" w:cs="Calibri Light"/>
                <w:color w:val="2F5496" w:themeColor="accent1" w:themeShade="BF"/>
                <w:sz w:val="20"/>
                <w:szCs w:val="20"/>
              </w:rPr>
            </w:pPr>
            <w:r>
              <w:rPr>
                <w:rFonts w:ascii="Calibri Light" w:hAnsi="Calibri Light" w:cs="Calibri Light"/>
                <w:color w:val="2F5496" w:themeColor="accent1" w:themeShade="BF"/>
                <w:sz w:val="20"/>
                <w:szCs w:val="20"/>
              </w:rPr>
              <w:t>---</w:t>
            </w:r>
          </w:p>
          <w:p w14:paraId="09328D09" w14:textId="511EAA82" w:rsidR="00DC745D" w:rsidRDefault="00DC745D">
            <w:pPr>
              <w:ind w:left="320"/>
              <w:jc w:val="both"/>
              <w:rPr>
                <w:rFonts w:asciiTheme="majorHAnsi" w:hAnsiTheme="majorHAnsi" w:cstheme="majorBidi"/>
                <w:color w:val="2F5496" w:themeColor="accent1" w:themeShade="BF"/>
                <w:sz w:val="20"/>
                <w:szCs w:val="20"/>
                <w:rPrChange w:id="918" w:author="Lidia Alice Ruppert Ribeiro" w:date="2019-04-14T16:42:00Z">
                  <w:rPr/>
                </w:rPrChange>
              </w:rPr>
              <w:pPrChange w:id="919" w:author="Lidia Alice Ruppert Ribeiro" w:date="2019-04-14T16:42:00Z">
                <w:pPr>
                  <w:ind w:left="320"/>
                </w:pPr>
              </w:pPrChange>
            </w:pPr>
          </w:p>
          <w:p w14:paraId="33642FE9" w14:textId="26616BC6" w:rsidR="33D59A30" w:rsidRDefault="33D59A30">
            <w:pPr>
              <w:ind w:left="320"/>
              <w:jc w:val="both"/>
              <w:rPr>
                <w:rFonts w:asciiTheme="majorHAnsi" w:hAnsiTheme="majorHAnsi" w:cstheme="majorBidi"/>
                <w:color w:val="2F5496" w:themeColor="accent1" w:themeShade="BF"/>
                <w:sz w:val="20"/>
                <w:szCs w:val="20"/>
                <w:rPrChange w:id="920" w:author="Lidia Alice Ruppert Ribeiro" w:date="2019-04-14T16:42:00Z">
                  <w:rPr/>
                </w:rPrChange>
              </w:rPr>
              <w:pPrChange w:id="921" w:author="Lidia Alice Ruppert Ribeiro" w:date="2019-04-14T16:42:00Z">
                <w:pPr/>
              </w:pPrChange>
            </w:pPr>
          </w:p>
          <w:p w14:paraId="137B2990" w14:textId="1C40F36C" w:rsidR="0007636C" w:rsidRDefault="2C4221EE">
            <w:pPr>
              <w:pStyle w:val="ListParagraph"/>
              <w:numPr>
                <w:ilvl w:val="0"/>
                <w:numId w:val="10"/>
              </w:numPr>
              <w:rPr>
                <w:color w:val="2F5496" w:themeColor="accent1" w:themeShade="BF"/>
                <w:sz w:val="20"/>
                <w:szCs w:val="20"/>
                <w:rPrChange w:id="922" w:author="Lidia Alice Ruppert Ribeiro" w:date="2019-04-14T16:42:00Z">
                  <w:rPr/>
                </w:rPrChange>
              </w:rPr>
              <w:pPrChange w:id="923" w:author="Lidia Alice Ruppert Ribeiro" w:date="2019-04-14T16:42:00Z">
                <w:pPr>
                  <w:ind w:left="320"/>
                </w:pPr>
              </w:pPrChange>
            </w:pPr>
            <w:ins w:id="924" w:author="Lidia Alice Ruppert Ribeiro" w:date="2019-04-12T17:36:00Z">
              <w:r w:rsidRPr="2C4221EE">
                <w:rPr>
                  <w:rFonts w:ascii="Calibri Light" w:eastAsia="Calibri Light" w:hAnsi="Calibri Light" w:cs="Calibri Light"/>
                  <w:color w:val="365F91"/>
                  <w:sz w:val="20"/>
                  <w:szCs w:val="20"/>
                  <w:rPrChange w:id="925" w:author="Lidia Alice Ruppert Ribeiro" w:date="2019-04-12T17:28:00Z">
                    <w:rPr/>
                  </w:rPrChange>
                </w:rPr>
                <w:t xml:space="preserve">Are there </w:t>
              </w:r>
            </w:ins>
            <w:ins w:id="926" w:author="Lidia Alice Ruppert Ribeiro" w:date="2019-04-12T17:37:00Z">
              <w:r w:rsidR="53EAB2A0" w:rsidRPr="2C4221EE">
                <w:rPr>
                  <w:rFonts w:ascii="Calibri Light" w:eastAsia="Calibri Light" w:hAnsi="Calibri Light" w:cs="Calibri Light"/>
                  <w:color w:val="365F91"/>
                  <w:sz w:val="20"/>
                  <w:szCs w:val="20"/>
                  <w:rPrChange w:id="927" w:author="Lidia Alice Ruppert Ribeiro" w:date="2019-04-12T17:28:00Z">
                    <w:rPr/>
                  </w:rPrChange>
                </w:rPr>
                <w:t xml:space="preserve">total </w:t>
              </w:r>
            </w:ins>
            <w:ins w:id="928" w:author="Lidia Alice Ruppert Ribeiro" w:date="2019-04-12T17:36:00Z">
              <w:r w:rsidRPr="2C4221EE">
                <w:rPr>
                  <w:rFonts w:ascii="Calibri Light" w:eastAsia="Calibri Light" w:hAnsi="Calibri Light" w:cs="Calibri Light"/>
                  <w:color w:val="365F91"/>
                  <w:sz w:val="20"/>
                  <w:szCs w:val="20"/>
                  <w:rPrChange w:id="929" w:author="Lidia Alice Ruppert Ribeiro" w:date="2019-04-12T17:28:00Z">
                    <w:rPr/>
                  </w:rPrChange>
                </w:rPr>
                <w:t xml:space="preserve">production </w:t>
              </w:r>
            </w:ins>
            <w:ins w:id="930" w:author="Lidia Alice Ruppert Ribeiro" w:date="2019-04-12T17:37:00Z">
              <w:r w:rsidR="53EAB2A0" w:rsidRPr="2C4221EE">
                <w:rPr>
                  <w:rFonts w:ascii="Calibri Light" w:eastAsia="Calibri Light" w:hAnsi="Calibri Light" w:cs="Calibri Light"/>
                  <w:color w:val="365F91"/>
                  <w:sz w:val="20"/>
                  <w:szCs w:val="20"/>
                  <w:rPrChange w:id="931" w:author="Lidia Alice Ruppert Ribeiro" w:date="2019-04-12T17:28:00Z">
                    <w:rPr/>
                  </w:rPrChange>
                </w:rPr>
                <w:t xml:space="preserve">interruptions </w:t>
              </w:r>
            </w:ins>
            <w:ins w:id="932" w:author="Lidia Alice Ruppert Ribeiro" w:date="2019-04-12T17:36:00Z">
              <w:r w:rsidRPr="2C4221EE">
                <w:rPr>
                  <w:rFonts w:ascii="Calibri Light" w:eastAsia="Calibri Light" w:hAnsi="Calibri Light" w:cs="Calibri Light"/>
                  <w:color w:val="365F91"/>
                  <w:sz w:val="20"/>
                  <w:szCs w:val="20"/>
                  <w:rPrChange w:id="933" w:author="Lidia Alice Ruppert Ribeiro" w:date="2019-04-12T17:28:00Z">
                    <w:rPr/>
                  </w:rPrChange>
                </w:rPr>
                <w:t>to do large maintenance procedures? Are the manipulators used in these procedures? If so, we need detailed information: activities done, time spent, price of service.</w:t>
              </w:r>
            </w:ins>
          </w:p>
          <w:p w14:paraId="7868968A" w14:textId="77AF3BDD" w:rsidR="0007636C" w:rsidDel="277AB3AD" w:rsidRDefault="0007636C">
            <w:pPr>
              <w:pStyle w:val="ListParagraph"/>
              <w:numPr>
                <w:ilvl w:val="0"/>
                <w:numId w:val="10"/>
              </w:numPr>
              <w:jc w:val="both"/>
              <w:rPr>
                <w:del w:id="934" w:author="Lidia Alice Ruppert Ribeiro" w:date="2019-04-12T17:28:00Z"/>
                <w:color w:val="2F5496" w:themeColor="accent1" w:themeShade="BF"/>
                <w:sz w:val="20"/>
                <w:szCs w:val="20"/>
                <w:rPrChange w:id="935" w:author="Lidia Alice Ruppert Ribeiro" w:date="2019-04-12T17:28:00Z">
                  <w:rPr>
                    <w:del w:id="936" w:author="Lidia Alice Ruppert Ribeiro" w:date="2019-04-12T17:28:00Z"/>
                  </w:rPr>
                </w:rPrChange>
              </w:rPr>
              <w:pPrChange w:id="937" w:author="Lidia Alice Ruppert Ribeiro" w:date="2019-04-12T17:28:00Z">
                <w:pPr>
                  <w:ind w:left="320"/>
                </w:pPr>
              </w:pPrChange>
            </w:pPr>
          </w:p>
          <w:p w14:paraId="4A3D9366" w14:textId="7452AE30" w:rsidR="0007636C" w:rsidRDefault="5C0A7721">
            <w:pPr>
              <w:ind w:left="320"/>
              <w:jc w:val="both"/>
              <w:rPr>
                <w:rStyle w:val="FootnoteReference"/>
                <w:rFonts w:asciiTheme="majorHAnsi" w:hAnsiTheme="majorHAnsi" w:cstheme="majorBidi"/>
                <w:color w:val="2F5496" w:themeColor="accent1" w:themeShade="BF"/>
                <w:sz w:val="18"/>
                <w:szCs w:val="18"/>
                <w:highlight w:val="lightGray"/>
                <w:rPrChange w:id="938" w:author="Lidia Alice Ruppert Ribeiro" w:date="2019-04-14T16:42:00Z">
                  <w:rPr/>
                </w:rPrChange>
              </w:rPr>
              <w:pPrChange w:id="939" w:author="Lidia Alice Ruppert Ribeiro" w:date="2019-04-14T16:42:00Z">
                <w:pPr>
                  <w:ind w:left="320"/>
                </w:pPr>
              </w:pPrChange>
            </w:pPr>
            <w:ins w:id="940" w:author="Lidia Alice Ruppert Ribeiro" w:date="2019-04-12T16:53:00Z">
              <w:r w:rsidRPr="5C0A7721">
                <w:rPr>
                  <w:rFonts w:asciiTheme="majorHAnsi" w:hAnsiTheme="majorHAnsi" w:cstheme="majorBidi"/>
                  <w:color w:val="2F5496" w:themeColor="accent1" w:themeShade="BF"/>
                  <w:sz w:val="18"/>
                  <w:szCs w:val="18"/>
                  <w:highlight w:val="lightGray"/>
                  <w:rPrChange w:id="941" w:author="Lidia Alice Ruppert Ribeiro" w:date="2019-04-12T16:53:00Z">
                    <w:rPr/>
                  </w:rPrChange>
                </w:rPr>
                <w:t>11/04/2019 – meeting with César Lima</w:t>
              </w:r>
            </w:ins>
            <w:del w:id="942" w:author="Lidia Alice Ruppert Ribeiro" w:date="2019-04-12T17:25:00Z">
              <w:r w:rsidR="0007636C" w:rsidRPr="5C0A7721" w:rsidDel="2A17B467">
                <w:rPr>
                  <w:rStyle w:val="FootnoteReference"/>
                  <w:rFonts w:asciiTheme="majorHAnsi" w:hAnsiTheme="majorHAnsi" w:cstheme="majorBidi"/>
                  <w:color w:val="2F5496" w:themeColor="accent1" w:themeShade="BF"/>
                  <w:sz w:val="18"/>
                  <w:szCs w:val="18"/>
                  <w:highlight w:val="lightGray"/>
                  <w:rPrChange w:id="943" w:author="Lidia Alice Ruppert Ribeiro" w:date="2019-04-12T16:53:00Z">
                    <w:rPr/>
                  </w:rPrChange>
                </w:rPr>
                <w:footnoteReference w:id="6"/>
              </w:r>
            </w:del>
          </w:p>
          <w:p w14:paraId="4D63F204" w14:textId="501403CD" w:rsidR="05CB3CA4" w:rsidRDefault="05CB3CA4">
            <w:pPr>
              <w:pStyle w:val="ListParagraph"/>
              <w:spacing w:line="259" w:lineRule="auto"/>
              <w:rPr>
                <w:rFonts w:ascii="Calibri Light" w:eastAsia="Calibri Light" w:hAnsi="Calibri Light" w:cs="Calibri Light"/>
                <w:sz w:val="18"/>
                <w:szCs w:val="18"/>
                <w:lang w:val="en"/>
                <w:rPrChange w:id="950" w:author="Lidia Alice Ruppert Ribeiro" w:date="2019-04-14T16:48:00Z">
                  <w:rPr/>
                </w:rPrChange>
              </w:rPr>
              <w:pPrChange w:id="951" w:author="Lidia Alice Ruppert Ribeiro" w:date="2019-04-14T16:48:00Z">
                <w:pPr/>
              </w:pPrChange>
            </w:pPr>
          </w:p>
          <w:p w14:paraId="7E175B92" w14:textId="5A2FCB87" w:rsidR="05CB3CA4" w:rsidDel="3634B742" w:rsidRDefault="05CB3CA4">
            <w:pPr>
              <w:spacing w:line="259" w:lineRule="auto"/>
              <w:ind w:left="360"/>
              <w:rPr>
                <w:del w:id="952" w:author="Lidia Alice Ruppert Ribeiro" w:date="2019-04-14T16:48:00Z"/>
                <w:rFonts w:ascii="Calibri Light" w:eastAsia="Calibri Light" w:hAnsi="Calibri Light" w:cs="Calibri Light"/>
                <w:sz w:val="18"/>
                <w:szCs w:val="18"/>
                <w:lang w:val="en"/>
                <w:rPrChange w:id="953" w:author="Lidia Alice Ruppert Ribeiro" w:date="2019-04-14T16:47:00Z">
                  <w:rPr>
                    <w:del w:id="954" w:author="Lidia Alice Ruppert Ribeiro" w:date="2019-04-14T16:48:00Z"/>
                  </w:rPr>
                </w:rPrChange>
              </w:rPr>
              <w:pPrChange w:id="955" w:author="Lidia Alice Ruppert Ribeiro" w:date="2019-04-14T16:47:00Z">
                <w:pPr/>
              </w:pPrChange>
            </w:pPr>
          </w:p>
          <w:p w14:paraId="783B3881" w14:textId="6C940931" w:rsidR="3634B742" w:rsidRDefault="3634B742">
            <w:pPr>
              <w:spacing w:line="259" w:lineRule="auto"/>
              <w:ind w:left="360"/>
              <w:pPrChange w:id="956" w:author="Lidia Alice Ruppert Ribeiro" w:date="2019-04-14T16:48:00Z">
                <w:pPr/>
              </w:pPrChange>
            </w:pPr>
            <w:ins w:id="957" w:author="Lidia Alice Ruppert Ribeiro" w:date="2019-04-14T16:48:00Z">
              <w:r w:rsidRPr="3634B742">
                <w:rPr>
                  <w:rFonts w:ascii="Calibri" w:eastAsia="Calibri" w:hAnsi="Calibri" w:cs="Calibri"/>
                  <w:sz w:val="18"/>
                  <w:szCs w:val="18"/>
                  <w:rPrChange w:id="958" w:author="Lidia Alice Ruppert Ribeiro" w:date="2019-04-14T16:48:00Z">
                    <w:rPr/>
                  </w:rPrChange>
                </w:rPr>
                <w:t>Production stops occur from time to time, especially for corrective maintenance (but can also be preventive). However he thinks that there are not  scheduled maintenance (in the molds of factory maintenance shutdowns). ManiSub also participates in all these operations. Hence, the sooner the production is resumed, the greater the gain of the company. He did not know how for long the production stopped in recent cases. (Macaé).</w:t>
              </w:r>
            </w:ins>
          </w:p>
          <w:p w14:paraId="5824216E" w14:textId="544847A6" w:rsidR="212BE088" w:rsidRDefault="212BE088">
            <w:pPr>
              <w:spacing w:line="259" w:lineRule="auto"/>
              <w:ind w:left="360"/>
              <w:rPr>
                <w:rFonts w:ascii="Calibri Light" w:eastAsia="Calibri Light" w:hAnsi="Calibri Light" w:cs="Calibri Light"/>
                <w:sz w:val="18"/>
                <w:szCs w:val="18"/>
                <w:lang w:val="en"/>
                <w:rPrChange w:id="959" w:author="Lidia Alice Ruppert Ribeiro" w:date="2019-04-14T16:42:00Z">
                  <w:rPr/>
                </w:rPrChange>
              </w:rPr>
              <w:pPrChange w:id="960" w:author="Lidia Alice Ruppert Ribeiro" w:date="2019-04-14T16:42:00Z">
                <w:pPr/>
              </w:pPrChange>
            </w:pPr>
          </w:p>
          <w:p w14:paraId="0787C097" w14:textId="26FF01B1" w:rsidR="288E07A1" w:rsidRDefault="288E07A1">
            <w:pPr>
              <w:spacing w:line="259" w:lineRule="auto"/>
              <w:ind w:left="360"/>
              <w:rPr>
                <w:rFonts w:ascii="Calibri Light" w:eastAsia="Calibri Light" w:hAnsi="Calibri Light" w:cs="Calibri Light"/>
                <w:sz w:val="18"/>
                <w:szCs w:val="18"/>
                <w:lang w:val="en"/>
                <w:rPrChange w:id="961" w:author="Lidia Alice Ruppert Ribeiro" w:date="2019-04-14T16:42:00Z">
                  <w:rPr/>
                </w:rPrChange>
              </w:rPr>
              <w:pPrChange w:id="962" w:author="Lidia Alice Ruppert Ribeiro" w:date="2019-04-14T16:42:00Z">
                <w:pPr/>
              </w:pPrChange>
            </w:pPr>
          </w:p>
          <w:p w14:paraId="48D53DB5" w14:textId="26FF01B1" w:rsidR="288E07A1" w:rsidRDefault="288E07A1">
            <w:pPr>
              <w:spacing w:line="259" w:lineRule="auto"/>
              <w:ind w:left="360"/>
              <w:rPr>
                <w:rFonts w:ascii="Calibri Light" w:eastAsia="Calibri Light" w:hAnsi="Calibri Light" w:cs="Calibri Light"/>
                <w:sz w:val="18"/>
                <w:szCs w:val="18"/>
                <w:lang w:val="en"/>
                <w:rPrChange w:id="963" w:author="Lidia Alice Ruppert Ribeiro" w:date="2019-04-14T16:42:00Z">
                  <w:rPr/>
                </w:rPrChange>
              </w:rPr>
              <w:pPrChange w:id="964" w:author="Lidia Alice Ruppert Ribeiro" w:date="2019-04-14T16:42:00Z">
                <w:pPr/>
              </w:pPrChange>
            </w:pPr>
          </w:p>
          <w:p w14:paraId="03C8B43E" w14:textId="26FF01B1" w:rsidR="288E07A1" w:rsidDel="3634B742" w:rsidRDefault="288E07A1">
            <w:pPr>
              <w:spacing w:line="259" w:lineRule="auto"/>
              <w:ind w:left="360"/>
              <w:rPr>
                <w:del w:id="965" w:author="Lidia Alice Ruppert Ribeiro" w:date="2019-04-14T16:48:00Z"/>
                <w:rFonts w:ascii="Calibri Light" w:eastAsia="Calibri Light" w:hAnsi="Calibri Light" w:cs="Calibri Light"/>
                <w:sz w:val="18"/>
                <w:szCs w:val="18"/>
                <w:lang w:val="en"/>
                <w:rPrChange w:id="966" w:author="Lidia Alice Ruppert Ribeiro" w:date="2019-04-14T16:42:00Z">
                  <w:rPr>
                    <w:del w:id="967" w:author="Lidia Alice Ruppert Ribeiro" w:date="2019-04-14T16:48:00Z"/>
                  </w:rPr>
                </w:rPrChange>
              </w:rPr>
              <w:pPrChange w:id="968" w:author="Lidia Alice Ruppert Ribeiro" w:date="2019-04-14T16:42:00Z">
                <w:pPr/>
              </w:pPrChange>
            </w:pPr>
          </w:p>
          <w:p w14:paraId="08315FCA" w14:textId="26FF01B1" w:rsidR="288E07A1" w:rsidDel="3634B742" w:rsidRDefault="288E07A1">
            <w:pPr>
              <w:spacing w:line="259" w:lineRule="auto"/>
              <w:ind w:left="360"/>
              <w:rPr>
                <w:del w:id="969" w:author="Lidia Alice Ruppert Ribeiro" w:date="2019-04-14T16:48:00Z"/>
                <w:rFonts w:ascii="Calibri Light" w:eastAsia="Calibri Light" w:hAnsi="Calibri Light" w:cs="Calibri Light"/>
                <w:sz w:val="18"/>
                <w:szCs w:val="18"/>
                <w:lang w:val="en"/>
                <w:rPrChange w:id="970" w:author="Lidia Alice Ruppert Ribeiro" w:date="2019-04-14T16:42:00Z">
                  <w:rPr>
                    <w:del w:id="971" w:author="Lidia Alice Ruppert Ribeiro" w:date="2019-04-14T16:48:00Z"/>
                  </w:rPr>
                </w:rPrChange>
              </w:rPr>
              <w:pPrChange w:id="972" w:author="Lidia Alice Ruppert Ribeiro" w:date="2019-04-14T16:42:00Z">
                <w:pPr/>
              </w:pPrChange>
            </w:pPr>
          </w:p>
          <w:p w14:paraId="3F30445D" w14:textId="26FF01B1" w:rsidR="288E07A1" w:rsidDel="3634B742" w:rsidRDefault="288E07A1">
            <w:pPr>
              <w:spacing w:line="259" w:lineRule="auto"/>
              <w:ind w:left="360"/>
              <w:rPr>
                <w:del w:id="973" w:author="Lidia Alice Ruppert Ribeiro" w:date="2019-04-14T16:48:00Z"/>
                <w:rFonts w:ascii="Calibri Light" w:eastAsia="Calibri Light" w:hAnsi="Calibri Light" w:cs="Calibri Light"/>
                <w:sz w:val="18"/>
                <w:szCs w:val="18"/>
                <w:lang w:val="en"/>
                <w:rPrChange w:id="974" w:author="Lidia Alice Ruppert Ribeiro" w:date="2019-04-14T16:42:00Z">
                  <w:rPr>
                    <w:del w:id="975" w:author="Lidia Alice Ruppert Ribeiro" w:date="2019-04-14T16:48:00Z"/>
                  </w:rPr>
                </w:rPrChange>
              </w:rPr>
              <w:pPrChange w:id="976" w:author="Lidia Alice Ruppert Ribeiro" w:date="2019-04-14T16:42:00Z">
                <w:pPr/>
              </w:pPrChange>
            </w:pPr>
          </w:p>
          <w:p w14:paraId="1AB0C581" w14:textId="26FF01B1" w:rsidR="288E07A1" w:rsidDel="3634B742" w:rsidRDefault="288E07A1">
            <w:pPr>
              <w:spacing w:line="259" w:lineRule="auto"/>
              <w:ind w:left="360"/>
              <w:rPr>
                <w:del w:id="977" w:author="Lidia Alice Ruppert Ribeiro" w:date="2019-04-14T16:48:00Z"/>
                <w:rFonts w:ascii="Calibri Light" w:eastAsia="Calibri Light" w:hAnsi="Calibri Light" w:cs="Calibri Light"/>
                <w:sz w:val="18"/>
                <w:szCs w:val="18"/>
                <w:lang w:val="en"/>
                <w:rPrChange w:id="978" w:author="Lidia Alice Ruppert Ribeiro" w:date="2019-04-14T16:42:00Z">
                  <w:rPr>
                    <w:del w:id="979" w:author="Lidia Alice Ruppert Ribeiro" w:date="2019-04-14T16:48:00Z"/>
                  </w:rPr>
                </w:rPrChange>
              </w:rPr>
              <w:pPrChange w:id="980" w:author="Lidia Alice Ruppert Ribeiro" w:date="2019-04-14T16:42:00Z">
                <w:pPr/>
              </w:pPrChange>
            </w:pPr>
          </w:p>
          <w:p w14:paraId="0EE0B331" w14:textId="26FF01B1" w:rsidR="288E07A1" w:rsidDel="3634B742" w:rsidRDefault="288E07A1">
            <w:pPr>
              <w:spacing w:line="259" w:lineRule="auto"/>
              <w:ind w:left="360"/>
              <w:rPr>
                <w:del w:id="981" w:author="Lidia Alice Ruppert Ribeiro" w:date="2019-04-14T16:48:00Z"/>
                <w:rFonts w:ascii="Calibri Light" w:eastAsia="Calibri Light" w:hAnsi="Calibri Light" w:cs="Calibri Light"/>
                <w:sz w:val="18"/>
                <w:szCs w:val="18"/>
                <w:lang w:val="en"/>
                <w:rPrChange w:id="982" w:author="Lidia Alice Ruppert Ribeiro" w:date="2019-04-14T16:42:00Z">
                  <w:rPr>
                    <w:del w:id="983" w:author="Lidia Alice Ruppert Ribeiro" w:date="2019-04-14T16:48:00Z"/>
                  </w:rPr>
                </w:rPrChange>
              </w:rPr>
              <w:pPrChange w:id="984" w:author="Lidia Alice Ruppert Ribeiro" w:date="2019-04-14T16:42:00Z">
                <w:pPr/>
              </w:pPrChange>
            </w:pPr>
          </w:p>
          <w:p w14:paraId="609A7DF2" w14:textId="26FF01B1" w:rsidR="288E07A1" w:rsidDel="3634B742" w:rsidRDefault="288E07A1">
            <w:pPr>
              <w:spacing w:line="259" w:lineRule="auto"/>
              <w:ind w:left="360"/>
              <w:rPr>
                <w:del w:id="985" w:author="Lidia Alice Ruppert Ribeiro" w:date="2019-04-14T16:48:00Z"/>
                <w:rFonts w:ascii="Calibri Light" w:eastAsia="Calibri Light" w:hAnsi="Calibri Light" w:cs="Calibri Light"/>
                <w:sz w:val="18"/>
                <w:szCs w:val="18"/>
                <w:lang w:val="en"/>
                <w:rPrChange w:id="986" w:author="Lidia Alice Ruppert Ribeiro" w:date="2019-04-14T16:42:00Z">
                  <w:rPr>
                    <w:del w:id="987" w:author="Lidia Alice Ruppert Ribeiro" w:date="2019-04-14T16:48:00Z"/>
                  </w:rPr>
                </w:rPrChange>
              </w:rPr>
              <w:pPrChange w:id="988" w:author="Lidia Alice Ruppert Ribeiro" w:date="2019-04-14T16:42:00Z">
                <w:pPr/>
              </w:pPrChange>
            </w:pPr>
          </w:p>
          <w:p w14:paraId="1939DDBF" w14:textId="0C87AC6E" w:rsidR="05CB3CA4" w:rsidRDefault="05CB3CA4">
            <w:pPr>
              <w:spacing w:line="259" w:lineRule="auto"/>
              <w:ind w:left="360"/>
              <w:rPr>
                <w:rFonts w:ascii="Calibri Light" w:hAnsi="Calibri Light" w:cs="Calibri Light"/>
                <w:color w:val="2F5496" w:themeColor="accent1" w:themeShade="BF"/>
                <w:sz w:val="20"/>
                <w:szCs w:val="20"/>
                <w:rPrChange w:id="989" w:author="Lidia Alice Ruppert Ribeiro" w:date="2019-04-14T16:48:00Z">
                  <w:rPr/>
                </w:rPrChange>
              </w:rPr>
              <w:pPrChange w:id="990" w:author="Lidia Alice Ruppert Ribeiro" w:date="2019-04-14T16:48:00Z">
                <w:pPr/>
              </w:pPrChange>
            </w:pPr>
            <w:ins w:id="991" w:author="Lidia Alice Ruppert Ribeiro" w:date="2019-04-12T18:03:00Z">
              <w:r w:rsidRPr="05CB3CA4">
                <w:rPr>
                  <w:rFonts w:ascii="Calibri Light" w:hAnsi="Calibri Light" w:cs="Calibri Light"/>
                  <w:color w:val="2F5496" w:themeColor="accent1" w:themeShade="BF"/>
                  <w:sz w:val="20"/>
                  <w:szCs w:val="20"/>
                  <w:rPrChange w:id="992" w:author="Lidia Alice Ruppert Ribeiro" w:date="2019-04-12T18:03:00Z">
                    <w:rPr/>
                  </w:rPrChange>
                </w:rPr>
                <w:t>--</w:t>
              </w:r>
            </w:ins>
            <w:ins w:id="993" w:author="Lidia Alice Ruppert Ribeiro" w:date="2019-04-14T16:48:00Z">
              <w:r w:rsidR="3634B742" w:rsidRPr="05CB3CA4">
                <w:rPr>
                  <w:rFonts w:ascii="Calibri Light" w:hAnsi="Calibri Light" w:cs="Calibri Light"/>
                  <w:color w:val="2F5496" w:themeColor="accent1" w:themeShade="BF"/>
                  <w:sz w:val="20"/>
                  <w:szCs w:val="20"/>
                  <w:rPrChange w:id="994" w:author="Lidia Alice Ruppert Ribeiro" w:date="2019-04-12T18:03:00Z">
                    <w:rPr/>
                  </w:rPrChange>
                </w:rPr>
                <w:t>-</w:t>
              </w:r>
            </w:ins>
          </w:p>
          <w:p w14:paraId="16E45F19" w14:textId="4238E18C" w:rsidR="05CB3CA4" w:rsidRDefault="05CB3CA4">
            <w:pPr>
              <w:spacing w:line="259" w:lineRule="auto"/>
              <w:ind w:left="320"/>
              <w:rPr>
                <w:rFonts w:ascii="Calibri Light" w:eastAsia="Calibri Light" w:hAnsi="Calibri Light" w:cs="Calibri Light"/>
                <w:sz w:val="18"/>
                <w:szCs w:val="18"/>
                <w:lang w:val="en"/>
                <w:rPrChange w:id="995" w:author="Lidia Alice Ruppert Ribeiro" w:date="2019-04-14T16:42:00Z">
                  <w:rPr/>
                </w:rPrChange>
              </w:rPr>
              <w:pPrChange w:id="996" w:author="Lidia Alice Ruppert Ribeiro" w:date="2019-04-14T16:42:00Z">
                <w:pPr/>
              </w:pPrChange>
            </w:pPr>
          </w:p>
          <w:p w14:paraId="20801951" w14:textId="6D57F4F7" w:rsidR="0007636C" w:rsidDel="5C0A7721" w:rsidRDefault="0007636C" w:rsidP="006B514F">
            <w:pPr>
              <w:ind w:left="320"/>
              <w:rPr>
                <w:del w:id="997" w:author="Lidia Alice Ruppert Ribeiro" w:date="2019-04-12T16:53:00Z"/>
                <w:rFonts w:asciiTheme="majorHAnsi" w:hAnsiTheme="majorHAnsi" w:cstheme="majorHAnsi"/>
                <w:color w:val="2F5496" w:themeColor="accent1" w:themeShade="BF"/>
                <w:sz w:val="20"/>
                <w:szCs w:val="20"/>
              </w:rPr>
            </w:pPr>
          </w:p>
          <w:p w14:paraId="1975C9EF" w14:textId="47464B97" w:rsidR="5C0A7721" w:rsidRDefault="3B1C90FE">
            <w:pPr>
              <w:pStyle w:val="ListParagraph"/>
              <w:numPr>
                <w:ilvl w:val="0"/>
                <w:numId w:val="10"/>
              </w:numPr>
              <w:rPr>
                <w:color w:val="365F91"/>
                <w:sz w:val="20"/>
                <w:szCs w:val="20"/>
                <w:rPrChange w:id="998" w:author="Lidia Alice Ruppert Ribeiro" w:date="2019-04-14T16:42:00Z">
                  <w:rPr/>
                </w:rPrChange>
              </w:rPr>
              <w:pPrChange w:id="999" w:author="Lidia Alice Ruppert Ribeiro" w:date="2019-04-14T16:42:00Z">
                <w:pPr>
                  <w:pStyle w:val="ListParagraph"/>
                  <w:numPr>
                    <w:numId w:val="2"/>
                  </w:numPr>
                  <w:ind w:hanging="360"/>
                </w:pPr>
              </w:pPrChange>
            </w:pPr>
            <w:r w:rsidRPr="3B1C90FE">
              <w:rPr>
                <w:rFonts w:ascii="Calibri Light" w:eastAsia="Calibri Light" w:hAnsi="Calibri Light" w:cs="Calibri Light"/>
                <w:color w:val="365F91"/>
                <w:sz w:val="20"/>
                <w:szCs w:val="20"/>
                <w:rPrChange w:id="1000" w:author="Lidia Alice Ruppert Ribeiro" w:date="2019-04-12T18:02:00Z">
                  <w:rPr/>
                </w:rPrChange>
              </w:rPr>
              <w:t>Are there underwater interventions that are not realized by ROVs? Could they be done by them? Why are they not? (economic o</w:t>
            </w:r>
            <w:ins w:id="1001" w:author="Lidia Alice Ruppert Ribeiro" w:date="2019-04-12T18:04:00Z">
              <w:r w:rsidR="723E23E8" w:rsidRPr="3B1C90FE">
                <w:rPr>
                  <w:rFonts w:ascii="Calibri Light" w:eastAsia="Calibri Light" w:hAnsi="Calibri Light" w:cs="Calibri Light"/>
                  <w:color w:val="365F91"/>
                  <w:sz w:val="20"/>
                  <w:szCs w:val="20"/>
                  <w:rPrChange w:id="1002" w:author="Lidia Alice Ruppert Ribeiro" w:date="2019-04-12T18:02:00Z">
                    <w:rPr/>
                  </w:rPrChange>
                </w:rPr>
                <w:t>r</w:t>
              </w:r>
            </w:ins>
            <w:r w:rsidRPr="3B1C90FE">
              <w:rPr>
                <w:rFonts w:ascii="Calibri Light" w:eastAsia="Calibri Light" w:hAnsi="Calibri Light" w:cs="Calibri Light"/>
                <w:color w:val="365F91"/>
                <w:sz w:val="20"/>
                <w:szCs w:val="20"/>
                <w:rPrChange w:id="1003" w:author="Lidia Alice Ruppert Ribeiro" w:date="2019-04-12T18:02:00Z">
                  <w:rPr/>
                </w:rPrChange>
              </w:rPr>
              <w:t xml:space="preserve"> technological limitations?)</w:t>
            </w:r>
          </w:p>
          <w:p w14:paraId="367B35F2" w14:textId="7452AE30" w:rsidR="01837E19" w:rsidRDefault="01837E19">
            <w:pPr>
              <w:ind w:left="320"/>
              <w:rPr>
                <w:rStyle w:val="FootnoteReference"/>
                <w:rFonts w:asciiTheme="majorHAnsi" w:hAnsiTheme="majorHAnsi" w:cstheme="majorBidi"/>
                <w:color w:val="2F5496" w:themeColor="accent1" w:themeShade="BF"/>
                <w:sz w:val="18"/>
                <w:szCs w:val="18"/>
                <w:highlight w:val="lightGray"/>
                <w:rPrChange w:id="1004" w:author="Lidia Alice Ruppert Ribeiro" w:date="2019-04-14T16:42:00Z">
                  <w:rPr/>
                </w:rPrChange>
              </w:rPr>
              <w:pPrChange w:id="1005" w:author="Lidia Alice Ruppert Ribeiro" w:date="2019-04-14T16:42:00Z">
                <w:pPr/>
              </w:pPrChange>
            </w:pPr>
            <w:ins w:id="1006" w:author="Lidia Alice Ruppert Ribeiro" w:date="2019-04-12T18:04:00Z">
              <w:r w:rsidRPr="01837E19">
                <w:rPr>
                  <w:rFonts w:asciiTheme="majorHAnsi" w:hAnsiTheme="majorHAnsi" w:cstheme="majorBidi"/>
                  <w:color w:val="2F5496" w:themeColor="accent1" w:themeShade="BF"/>
                  <w:sz w:val="18"/>
                  <w:szCs w:val="18"/>
                  <w:highlight w:val="lightGray"/>
                  <w:rPrChange w:id="1007" w:author="Lidia Alice Ruppert Ribeiro" w:date="2019-04-12T18:04:00Z">
                    <w:rPr/>
                  </w:rPrChange>
                </w:rPr>
                <w:t>11/04/2019 – meeting with César Lima</w:t>
              </w:r>
            </w:ins>
          </w:p>
          <w:p w14:paraId="5B575D67" w14:textId="501403CD" w:rsidR="01837E19" w:rsidRDefault="01837E19">
            <w:pPr>
              <w:pStyle w:val="ListParagraph"/>
              <w:spacing w:line="259" w:lineRule="auto"/>
              <w:rPr>
                <w:rFonts w:ascii="Calibri Light" w:eastAsia="Calibri Light" w:hAnsi="Calibri Light" w:cs="Calibri Light"/>
                <w:sz w:val="18"/>
                <w:szCs w:val="18"/>
                <w:lang w:val="en"/>
                <w:rPrChange w:id="1008" w:author="Lidia Alice Ruppert Ribeiro" w:date="2019-04-14T16:42:00Z">
                  <w:rPr/>
                </w:rPrChange>
              </w:rPr>
              <w:pPrChange w:id="1009" w:author="Lidia Alice Ruppert Ribeiro" w:date="2019-04-14T16:42:00Z">
                <w:pPr/>
              </w:pPrChange>
            </w:pPr>
          </w:p>
          <w:p w14:paraId="563048E6" w14:textId="0A9A4B88" w:rsidR="01837E19" w:rsidRDefault="17B36602">
            <w:pPr>
              <w:spacing w:line="259" w:lineRule="auto"/>
              <w:ind w:left="360"/>
              <w:rPr>
                <w:rFonts w:ascii="Calibri Light" w:eastAsia="Calibri Light" w:hAnsi="Calibri Light" w:cs="Calibri Light"/>
                <w:sz w:val="18"/>
                <w:szCs w:val="18"/>
                <w:lang w:val="en"/>
                <w:rPrChange w:id="1010" w:author="Lidia Alice Ruppert Ribeiro" w:date="2019-04-14T16:43:00Z">
                  <w:rPr/>
                </w:rPrChange>
              </w:rPr>
              <w:pPrChange w:id="1011" w:author="Lidia Alice Ruppert Ribeiro" w:date="2019-04-14T16:43:00Z">
                <w:pPr/>
              </w:pPrChange>
            </w:pPr>
            <w:ins w:id="1012" w:author="Lidia Alice Ruppert Ribeiro" w:date="2019-04-14T16:43:00Z">
              <w:r w:rsidRPr="01837E19">
                <w:rPr>
                  <w:rFonts w:ascii="Calibri Light" w:eastAsia="Calibri Light" w:hAnsi="Calibri Light" w:cs="Calibri Light"/>
                  <w:sz w:val="18"/>
                  <w:szCs w:val="18"/>
                  <w:lang w:val="en"/>
                  <w:rPrChange w:id="1013" w:author="Lidia Alice Ruppert Ribeiro" w:date="2019-04-12T18:04:00Z">
                    <w:rPr/>
                  </w:rPrChange>
                </w:rPr>
                <w:t xml:space="preserve">What could be done </w:t>
              </w:r>
              <w:r w:rsidR="02867BAE" w:rsidRPr="01837E19">
                <w:rPr>
                  <w:rFonts w:ascii="Calibri Light" w:eastAsia="Calibri Light" w:hAnsi="Calibri Light" w:cs="Calibri Light"/>
                  <w:sz w:val="18"/>
                  <w:szCs w:val="18"/>
                  <w:lang w:val="en"/>
                  <w:rPrChange w:id="1014" w:author="Lidia Alice Ruppert Ribeiro" w:date="2019-04-12T18:04:00Z">
                    <w:rPr/>
                  </w:rPrChange>
                </w:rPr>
                <w:t>has already been done.</w:t>
              </w:r>
            </w:ins>
          </w:p>
          <w:p w14:paraId="6A7424D2" w14:textId="46232209" w:rsidR="01837E19" w:rsidRDefault="01837E19">
            <w:pPr>
              <w:spacing w:line="259" w:lineRule="auto"/>
              <w:rPr>
                <w:rFonts w:ascii="Calibri Light" w:eastAsia="Calibri Light" w:hAnsi="Calibri Light" w:cs="Calibri Light"/>
                <w:sz w:val="18"/>
                <w:szCs w:val="18"/>
                <w:lang w:val="en"/>
                <w:rPrChange w:id="1015" w:author="Lidia Alice Ruppert Ribeiro" w:date="2019-04-14T16:42:00Z">
                  <w:rPr/>
                </w:rPrChange>
              </w:rPr>
              <w:pPrChange w:id="1016" w:author="Lidia Alice Ruppert Ribeiro" w:date="2019-04-14T16:42:00Z">
                <w:pPr/>
              </w:pPrChange>
            </w:pPr>
          </w:p>
          <w:p w14:paraId="61D6E14A" w14:textId="2AB9C976" w:rsidR="01837E19" w:rsidRDefault="01837E19">
            <w:pPr>
              <w:ind w:left="320"/>
              <w:jc w:val="both"/>
              <w:rPr>
                <w:rFonts w:ascii="Calibri Light" w:hAnsi="Calibri Light" w:cs="Calibri Light"/>
                <w:color w:val="2F5496" w:themeColor="accent1" w:themeShade="BF"/>
                <w:sz w:val="20"/>
                <w:szCs w:val="20"/>
                <w:rPrChange w:id="1017" w:author="Lidia Alice Ruppert Ribeiro" w:date="2019-04-14T16:42:00Z">
                  <w:rPr/>
                </w:rPrChange>
              </w:rPr>
              <w:pPrChange w:id="1018" w:author="Lidia Alice Ruppert Ribeiro" w:date="2019-04-14T16:42:00Z">
                <w:pPr/>
              </w:pPrChange>
            </w:pPr>
            <w:ins w:id="1019" w:author="Lidia Alice Ruppert Ribeiro" w:date="2019-04-12T18:04:00Z">
              <w:r w:rsidRPr="01837E19">
                <w:rPr>
                  <w:rFonts w:ascii="Calibri Light" w:hAnsi="Calibri Light" w:cs="Calibri Light"/>
                  <w:color w:val="2F5496" w:themeColor="accent1" w:themeShade="BF"/>
                  <w:sz w:val="20"/>
                  <w:szCs w:val="20"/>
                  <w:rPrChange w:id="1020" w:author="Lidia Alice Ruppert Ribeiro" w:date="2019-04-12T18:04:00Z">
                    <w:rPr/>
                  </w:rPrChange>
                </w:rPr>
                <w:t>---</w:t>
              </w:r>
            </w:ins>
          </w:p>
          <w:p w14:paraId="61C5B08D" w14:textId="60BB9FF3" w:rsidR="01837E19" w:rsidRDefault="01837E19">
            <w:pPr>
              <w:ind w:left="360"/>
              <w:jc w:val="both"/>
              <w:rPr>
                <w:rFonts w:ascii="Calibri Light" w:eastAsia="Calibri Light" w:hAnsi="Calibri Light" w:cs="Calibri Light"/>
                <w:color w:val="365F91"/>
                <w:sz w:val="20"/>
                <w:szCs w:val="20"/>
                <w:rPrChange w:id="1021" w:author="Lidia Alice Ruppert Ribeiro" w:date="2019-04-14T16:42:00Z">
                  <w:rPr/>
                </w:rPrChange>
              </w:rPr>
              <w:pPrChange w:id="1022" w:author="Lidia Alice Ruppert Ribeiro" w:date="2019-04-14T16:42:00Z">
                <w:pPr/>
              </w:pPrChange>
            </w:pPr>
          </w:p>
          <w:p w14:paraId="11D94FF9" w14:textId="200132C6" w:rsidR="5C0A7721" w:rsidDel="723E23E8" w:rsidRDefault="3B1C90FE">
            <w:pPr>
              <w:pStyle w:val="ListParagraph"/>
              <w:numPr>
                <w:ilvl w:val="0"/>
                <w:numId w:val="10"/>
              </w:numPr>
              <w:rPr>
                <w:del w:id="1023" w:author="Lidia Alice Ruppert Ribeiro" w:date="2019-04-12T18:04:00Z"/>
                <w:color w:val="365F91"/>
                <w:sz w:val="20"/>
                <w:szCs w:val="20"/>
              </w:rPr>
              <w:pPrChange w:id="1024" w:author="Lidia Alice Ruppert Ribeiro" w:date="2019-04-12T18:03:00Z">
                <w:pPr>
                  <w:pStyle w:val="ListParagraph"/>
                  <w:numPr>
                    <w:numId w:val="2"/>
                  </w:numPr>
                  <w:ind w:hanging="360"/>
                </w:pPr>
              </w:pPrChange>
            </w:pPr>
            <w:ins w:id="1025" w:author="Lidia Alice Ruppert Ribeiro" w:date="2019-04-12T18:03:00Z">
              <w:r w:rsidRPr="3B1C90FE">
                <w:rPr>
                  <w:rFonts w:ascii="Calibri Light" w:eastAsia="Calibri Light" w:hAnsi="Calibri Light" w:cs="Calibri Light"/>
                  <w:color w:val="365F91"/>
                  <w:sz w:val="20"/>
                  <w:szCs w:val="20"/>
                  <w:rPrChange w:id="1026" w:author="Lidia Alice Ruppert Ribeiro" w:date="2019-04-12T18:02:00Z">
                    <w:rPr/>
                  </w:rPrChange>
                </w:rPr>
                <w:t>Is there any demand from Petrobras not attended from ROV´s suppliers? Which ones? Why?</w:t>
              </w:r>
              <w:r w:rsidR="1847BE2C" w:rsidRPr="3B1C90FE">
                <w:rPr>
                  <w:rFonts w:ascii="Calibri Light" w:eastAsia="Calibri Light" w:hAnsi="Calibri Light" w:cs="Calibri Light"/>
                  <w:color w:val="365F91"/>
                  <w:sz w:val="20"/>
                  <w:szCs w:val="20"/>
                  <w:rPrChange w:id="1027" w:author="Lidia Alice Ruppert Ribeiro" w:date="2019-04-12T18:02:00Z">
                    <w:rPr/>
                  </w:rPrChange>
                </w:rPr>
                <w:t xml:space="preserve"> </w:t>
              </w:r>
            </w:ins>
          </w:p>
          <w:p w14:paraId="421A8248" w14:textId="79261806" w:rsidR="5C0A7721" w:rsidRDefault="5C0A7721">
            <w:pPr>
              <w:pStyle w:val="ListParagraph"/>
              <w:numPr>
                <w:ilvl w:val="0"/>
                <w:numId w:val="10"/>
              </w:numPr>
              <w:rPr>
                <w:color w:val="365F91"/>
                <w:sz w:val="20"/>
                <w:szCs w:val="20"/>
                <w:rPrChange w:id="1028" w:author="Lidia Alice Ruppert Ribeiro" w:date="2019-04-14T16:42:00Z">
                  <w:rPr/>
                </w:rPrChange>
              </w:rPr>
              <w:pPrChange w:id="1029" w:author="Lidia Alice Ruppert Ribeiro" w:date="2019-04-14T16:42:00Z">
                <w:pPr>
                  <w:pStyle w:val="ListParagraph"/>
                  <w:numPr>
                    <w:numId w:val="2"/>
                  </w:numPr>
                  <w:ind w:hanging="360"/>
                </w:pPr>
              </w:pPrChange>
            </w:pPr>
          </w:p>
          <w:p w14:paraId="2A3F4AF1" w14:textId="7452AE30" w:rsidR="0980B5FD" w:rsidRDefault="0980B5FD">
            <w:pPr>
              <w:ind w:left="320"/>
              <w:rPr>
                <w:rStyle w:val="FootnoteReference"/>
                <w:rFonts w:asciiTheme="majorHAnsi" w:hAnsiTheme="majorHAnsi" w:cstheme="majorBidi"/>
                <w:color w:val="2F5496" w:themeColor="accent1" w:themeShade="BF"/>
                <w:sz w:val="18"/>
                <w:szCs w:val="18"/>
                <w:highlight w:val="lightGray"/>
                <w:rPrChange w:id="1030" w:author="Lidia Alice Ruppert Ribeiro" w:date="2019-04-14T16:42:00Z">
                  <w:rPr/>
                </w:rPrChange>
              </w:rPr>
              <w:pPrChange w:id="1031" w:author="Lidia Alice Ruppert Ribeiro" w:date="2019-04-14T16:42:00Z">
                <w:pPr/>
              </w:pPrChange>
            </w:pPr>
            <w:ins w:id="1032" w:author="Lidia Alice Ruppert Ribeiro" w:date="2019-04-12T18:05:00Z">
              <w:r w:rsidRPr="0980B5FD">
                <w:rPr>
                  <w:rFonts w:asciiTheme="majorHAnsi" w:hAnsiTheme="majorHAnsi" w:cstheme="majorBidi"/>
                  <w:color w:val="2F5496" w:themeColor="accent1" w:themeShade="BF"/>
                  <w:sz w:val="18"/>
                  <w:szCs w:val="18"/>
                  <w:highlight w:val="lightGray"/>
                  <w:rPrChange w:id="1033" w:author="Lidia Alice Ruppert Ribeiro" w:date="2019-04-12T18:05:00Z">
                    <w:rPr/>
                  </w:rPrChange>
                </w:rPr>
                <w:t>11/04/2019 – meeting with César Lima</w:t>
              </w:r>
            </w:ins>
          </w:p>
          <w:p w14:paraId="69A911C4" w14:textId="501403CD" w:rsidR="0980B5FD" w:rsidRDefault="0980B5FD">
            <w:pPr>
              <w:pStyle w:val="ListParagraph"/>
              <w:spacing w:line="259" w:lineRule="auto"/>
              <w:rPr>
                <w:rFonts w:ascii="Calibri Light" w:eastAsia="Calibri Light" w:hAnsi="Calibri Light" w:cs="Calibri Light"/>
                <w:sz w:val="18"/>
                <w:szCs w:val="18"/>
                <w:lang w:val="en"/>
                <w:rPrChange w:id="1034" w:author="Lidia Alice Ruppert Ribeiro" w:date="2019-04-14T16:42:00Z">
                  <w:rPr/>
                </w:rPrChange>
              </w:rPr>
              <w:pPrChange w:id="1035" w:author="Lidia Alice Ruppert Ribeiro" w:date="2019-04-14T16:42:00Z">
                <w:pPr/>
              </w:pPrChange>
            </w:pPr>
          </w:p>
          <w:p w14:paraId="05B2B2CD" w14:textId="76790BE1" w:rsidR="0980B5FD" w:rsidRDefault="6B8E7233">
            <w:pPr>
              <w:spacing w:line="259" w:lineRule="auto"/>
              <w:ind w:left="320"/>
              <w:rPr>
                <w:ins w:id="1036" w:author="Lidia Alice Ruppert Ribeiro" w:date="2019-04-14T17:51:00Z"/>
                <w:rFonts w:ascii="Calibri Light" w:eastAsia="Calibri Light" w:hAnsi="Calibri Light" w:cs="Calibri Light"/>
                <w:sz w:val="18"/>
                <w:szCs w:val="18"/>
                <w:lang w:val="en"/>
                <w:rPrChange w:id="1037" w:author="Lidia Alice Ruppert Ribeiro" w:date="2019-04-14T17:51:00Z">
                  <w:rPr>
                    <w:ins w:id="1038" w:author="Lidia Alice Ruppert Ribeiro" w:date="2019-04-14T17:51:00Z"/>
                  </w:rPr>
                </w:rPrChange>
              </w:rPr>
              <w:pPrChange w:id="1039" w:author="Lidia Alice Ruppert Ribeiro" w:date="2019-04-14T17:51:00Z">
                <w:pPr/>
              </w:pPrChange>
            </w:pPr>
            <w:ins w:id="1040" w:author="Lidia Alice Ruppert Ribeiro" w:date="2019-04-14T17:51:00Z">
              <w:r w:rsidRPr="6B8E7233">
                <w:rPr>
                  <w:rFonts w:ascii="Calibri" w:eastAsia="Calibri" w:hAnsi="Calibri" w:cs="Calibri"/>
                  <w:sz w:val="18"/>
                  <w:szCs w:val="18"/>
                  <w:rPrChange w:id="1041" w:author="Lidia Alice Ruppert Ribeiro" w:date="2019-04-14T17:51:00Z">
                    <w:rPr/>
                  </w:rPrChange>
                </w:rPr>
                <w:t xml:space="preserve">He did not identified any demand that suppliers do not already meet. He said the biggest issue is the availability of boats. It is a very disputed service. Operations end up being delayed, especially when there are emergencies from other </w:t>
              </w:r>
              <w:r w:rsidRPr="6B8E7233">
                <w:rPr>
                  <w:rFonts w:ascii="Calibri" w:eastAsia="Calibri" w:hAnsi="Calibri" w:cs="Calibri"/>
                  <w:sz w:val="18"/>
                  <w:szCs w:val="18"/>
                  <w:rPrChange w:id="1042" w:author="Lidia Alice Ruppert Ribeiro" w:date="2019-04-14T17:51:00Z">
                    <w:rPr/>
                  </w:rPrChange>
                </w:rPr>
                <w:lastRenderedPageBreak/>
                <w:t>customers. Because of that Petrobras has stay in waiting queue. In addition, logistics for offshore operations is much more complex. (Macaé).</w:t>
              </w:r>
            </w:ins>
          </w:p>
          <w:p w14:paraId="202B3E92" w14:textId="166677ED" w:rsidR="0980B5FD" w:rsidDel="6B8E7233" w:rsidRDefault="0980B5FD">
            <w:pPr>
              <w:spacing w:line="259" w:lineRule="auto"/>
              <w:ind w:left="360"/>
              <w:rPr>
                <w:del w:id="1043" w:author="Lidia Alice Ruppert Ribeiro" w:date="2019-04-14T17:51:00Z"/>
                <w:rFonts w:ascii="Calibri Light" w:eastAsia="Calibri Light" w:hAnsi="Calibri Light" w:cs="Calibri Light"/>
                <w:sz w:val="18"/>
                <w:szCs w:val="18"/>
                <w:lang w:val="en"/>
                <w:rPrChange w:id="1044" w:author="Lidia Alice Ruppert Ribeiro" w:date="2019-04-14T16:42:00Z">
                  <w:rPr>
                    <w:del w:id="1045" w:author="Lidia Alice Ruppert Ribeiro" w:date="2019-04-14T17:51:00Z"/>
                  </w:rPr>
                </w:rPrChange>
              </w:rPr>
              <w:pPrChange w:id="1046" w:author="Lidia Alice Ruppert Ribeiro" w:date="2019-04-14T16:42:00Z">
                <w:pPr/>
              </w:pPrChange>
            </w:pPr>
          </w:p>
          <w:p w14:paraId="4DC5067D" w14:textId="77777777" w:rsidR="6B8E7233" w:rsidRDefault="6B8E7233">
            <w:pPr>
              <w:spacing w:line="259" w:lineRule="auto"/>
              <w:ind w:left="360"/>
              <w:rPr>
                <w:rFonts w:ascii="Calibri Light" w:eastAsia="Calibri Light" w:hAnsi="Calibri Light" w:cs="Calibri Light"/>
                <w:sz w:val="18"/>
                <w:szCs w:val="18"/>
                <w:lang w:val="en"/>
                <w:rPrChange w:id="1047" w:author="Lidia Alice Ruppert Ribeiro" w:date="2019-04-14T17:51:00Z">
                  <w:rPr/>
                </w:rPrChange>
              </w:rPr>
              <w:pPrChange w:id="1048" w:author="Lidia Alice Ruppert Ribeiro" w:date="2019-04-14T17:51:00Z">
                <w:pPr/>
              </w:pPrChange>
            </w:pPr>
          </w:p>
          <w:p w14:paraId="689588D5" w14:textId="166677ED" w:rsidR="0980B5FD" w:rsidRDefault="0980B5FD">
            <w:pPr>
              <w:spacing w:line="259" w:lineRule="auto"/>
              <w:rPr>
                <w:rFonts w:ascii="Calibri Light" w:eastAsia="Calibri Light" w:hAnsi="Calibri Light" w:cs="Calibri Light"/>
                <w:sz w:val="18"/>
                <w:szCs w:val="18"/>
                <w:lang w:val="en"/>
                <w:rPrChange w:id="1049" w:author="Lidia Alice Ruppert Ribeiro" w:date="2019-04-14T16:42:00Z">
                  <w:rPr/>
                </w:rPrChange>
              </w:rPr>
              <w:pPrChange w:id="1050" w:author="Lidia Alice Ruppert Ribeiro" w:date="2019-04-14T16:42:00Z">
                <w:pPr/>
              </w:pPrChange>
            </w:pPr>
          </w:p>
          <w:p w14:paraId="066F473C" w14:textId="166677ED" w:rsidR="0980B5FD" w:rsidRDefault="694E474A">
            <w:pPr>
              <w:spacing w:line="259" w:lineRule="auto"/>
              <w:ind w:left="320"/>
              <w:jc w:val="both"/>
              <w:rPr>
                <w:rFonts w:ascii="Calibri Light" w:hAnsi="Calibri Light" w:cs="Calibri Light"/>
                <w:color w:val="2F5496" w:themeColor="accent1" w:themeShade="BF"/>
                <w:sz w:val="20"/>
                <w:szCs w:val="20"/>
                <w:rPrChange w:id="1051" w:author="Lidia Alice Ruppert Ribeiro" w:date="2019-04-14T16:42:00Z">
                  <w:rPr/>
                </w:rPrChange>
              </w:rPr>
              <w:pPrChange w:id="1052" w:author="Lidia Alice Ruppert Ribeiro" w:date="2019-04-14T16:42:00Z">
                <w:pPr/>
              </w:pPrChange>
            </w:pPr>
            <w:ins w:id="1053" w:author="Lidia Alice Ruppert Ribeiro" w:date="2019-04-12T18:05:00Z">
              <w:r w:rsidRPr="694E474A">
                <w:rPr>
                  <w:rFonts w:ascii="Calibri Light" w:hAnsi="Calibri Light" w:cs="Calibri Light"/>
                  <w:color w:val="2F5496" w:themeColor="accent1" w:themeShade="BF"/>
                  <w:sz w:val="20"/>
                  <w:szCs w:val="20"/>
                  <w:lang w:val="en"/>
                  <w:rPrChange w:id="1054" w:author="Lidia Alice Ruppert Ribeiro" w:date="2019-04-12T18:05:00Z">
                    <w:rPr/>
                  </w:rPrChange>
                </w:rPr>
                <w:t>---</w:t>
              </w:r>
            </w:ins>
          </w:p>
          <w:p w14:paraId="73E4EB65" w14:textId="218B897F" w:rsidR="0980B5FD" w:rsidDel="694E474A" w:rsidRDefault="0980B5FD">
            <w:pPr>
              <w:spacing w:line="259" w:lineRule="auto"/>
              <w:ind w:left="360"/>
              <w:jc w:val="both"/>
              <w:rPr>
                <w:ins w:id="1055" w:author="Lidia Alice Ruppert Ribeiro" w:date="2019-04-12T18:05:00Z"/>
                <w:del w:id="1056" w:author="Lidia Alice Ruppert Ribeiro" w:date="2019-04-12T18:05:00Z"/>
                <w:rFonts w:ascii="Calibri Light" w:eastAsia="Calibri Light" w:hAnsi="Calibri Light" w:cs="Calibri Light"/>
                <w:sz w:val="18"/>
                <w:szCs w:val="18"/>
                <w:lang w:val="en"/>
                <w:rPrChange w:id="1057" w:author="Lidia Alice Ruppert Ribeiro" w:date="2019-04-12T18:05:00Z">
                  <w:rPr>
                    <w:ins w:id="1058" w:author="Lidia Alice Ruppert Ribeiro" w:date="2019-04-12T18:05:00Z"/>
                    <w:del w:id="1059" w:author="Lidia Alice Ruppert Ribeiro" w:date="2019-04-12T18:05:00Z"/>
                  </w:rPr>
                </w:rPrChange>
              </w:rPr>
              <w:pPrChange w:id="1060" w:author="Lidia Alice Ruppert Ribeiro" w:date="2019-04-12T18:05:00Z">
                <w:pPr/>
              </w:pPrChange>
            </w:pPr>
          </w:p>
          <w:p w14:paraId="7EEECA80" w14:textId="77777777" w:rsidR="694E474A" w:rsidRDefault="694E474A">
            <w:pPr>
              <w:spacing w:line="259" w:lineRule="auto"/>
              <w:ind w:left="360"/>
              <w:jc w:val="both"/>
              <w:rPr>
                <w:rFonts w:ascii="Calibri Light" w:eastAsia="Calibri Light" w:hAnsi="Calibri Light" w:cs="Calibri Light"/>
                <w:sz w:val="18"/>
                <w:szCs w:val="18"/>
                <w:lang w:val="en"/>
                <w:rPrChange w:id="1061" w:author="Lidia Alice Ruppert Ribeiro" w:date="2019-04-14T16:42:00Z">
                  <w:rPr/>
                </w:rPrChange>
              </w:rPr>
              <w:pPrChange w:id="1062" w:author="Lidia Alice Ruppert Ribeiro" w:date="2019-04-14T16:42:00Z">
                <w:pPr/>
              </w:pPrChange>
            </w:pPr>
          </w:p>
          <w:p w14:paraId="53F94A8B" w14:textId="6EF316C5" w:rsidR="56D7A0D3" w:rsidDel="6B8E7233" w:rsidRDefault="56D7A0D3">
            <w:pPr>
              <w:spacing w:line="259" w:lineRule="auto"/>
              <w:ind w:left="360"/>
              <w:rPr>
                <w:del w:id="1063" w:author="Lidia Alice Ruppert Ribeiro" w:date="2019-04-14T17:51:00Z"/>
                <w:rFonts w:ascii="Calibri Light" w:eastAsia="Calibri Light" w:hAnsi="Calibri Light" w:cs="Calibri Light"/>
                <w:sz w:val="18"/>
                <w:szCs w:val="18"/>
                <w:lang w:val="en"/>
                <w:rPrChange w:id="1064" w:author="Lidia Alice Ruppert Ribeiro" w:date="2019-04-14T16:42:00Z">
                  <w:rPr>
                    <w:del w:id="1065" w:author="Lidia Alice Ruppert Ribeiro" w:date="2019-04-14T17:51:00Z"/>
                  </w:rPr>
                </w:rPrChange>
              </w:rPr>
              <w:pPrChange w:id="1066" w:author="Lidia Alice Ruppert Ribeiro" w:date="2019-04-14T16:42:00Z">
                <w:pPr/>
              </w:pPrChange>
            </w:pPr>
          </w:p>
          <w:p w14:paraId="4092E4B7" w14:textId="7E5D8A3C" w:rsidR="56D7A0D3" w:rsidDel="6B8E7233" w:rsidRDefault="56D7A0D3">
            <w:pPr>
              <w:spacing w:line="259" w:lineRule="auto"/>
              <w:ind w:left="360"/>
              <w:rPr>
                <w:del w:id="1067" w:author="Lidia Alice Ruppert Ribeiro" w:date="2019-04-14T17:51:00Z"/>
                <w:rFonts w:ascii="Calibri Light" w:eastAsia="Calibri Light" w:hAnsi="Calibri Light" w:cs="Calibri Light"/>
                <w:sz w:val="18"/>
                <w:szCs w:val="18"/>
                <w:lang w:val="en"/>
                <w:rPrChange w:id="1068" w:author="Lidia Alice Ruppert Ribeiro" w:date="2019-04-14T16:42:00Z">
                  <w:rPr>
                    <w:del w:id="1069" w:author="Lidia Alice Ruppert Ribeiro" w:date="2019-04-14T17:51:00Z"/>
                  </w:rPr>
                </w:rPrChange>
              </w:rPr>
              <w:pPrChange w:id="1070" w:author="Lidia Alice Ruppert Ribeiro" w:date="2019-04-14T16:42:00Z">
                <w:pPr/>
              </w:pPrChange>
            </w:pPr>
          </w:p>
          <w:p w14:paraId="61622D98" w14:textId="30008AB4" w:rsidR="56D7A0D3" w:rsidDel="6B8E7233" w:rsidRDefault="56D7A0D3">
            <w:pPr>
              <w:spacing w:line="259" w:lineRule="auto"/>
              <w:ind w:left="360"/>
              <w:rPr>
                <w:del w:id="1071" w:author="Lidia Alice Ruppert Ribeiro" w:date="2019-04-14T17:51:00Z"/>
                <w:rFonts w:ascii="Calibri Light" w:eastAsia="Calibri Light" w:hAnsi="Calibri Light" w:cs="Calibri Light"/>
                <w:sz w:val="18"/>
                <w:szCs w:val="18"/>
                <w:lang w:val="en"/>
                <w:rPrChange w:id="1072" w:author="Lidia Alice Ruppert Ribeiro" w:date="2019-04-14T16:42:00Z">
                  <w:rPr>
                    <w:del w:id="1073" w:author="Lidia Alice Ruppert Ribeiro" w:date="2019-04-14T17:51:00Z"/>
                  </w:rPr>
                </w:rPrChange>
              </w:rPr>
              <w:pPrChange w:id="1074" w:author="Lidia Alice Ruppert Ribeiro" w:date="2019-04-14T16:42:00Z">
                <w:pPr/>
              </w:pPrChange>
            </w:pPr>
          </w:p>
          <w:p w14:paraId="4D3B45B6" w14:textId="7AE2813B" w:rsidR="56D7A0D3" w:rsidDel="6B8E7233" w:rsidRDefault="56D7A0D3">
            <w:pPr>
              <w:spacing w:line="259" w:lineRule="auto"/>
              <w:ind w:left="360"/>
              <w:rPr>
                <w:del w:id="1075" w:author="Lidia Alice Ruppert Ribeiro" w:date="2019-04-14T17:51:00Z"/>
                <w:rFonts w:ascii="Calibri Light" w:eastAsia="Calibri Light" w:hAnsi="Calibri Light" w:cs="Calibri Light"/>
                <w:sz w:val="18"/>
                <w:szCs w:val="18"/>
                <w:lang w:val="en"/>
                <w:rPrChange w:id="1076" w:author="Lidia Alice Ruppert Ribeiro" w:date="2019-04-14T16:42:00Z">
                  <w:rPr>
                    <w:del w:id="1077" w:author="Lidia Alice Ruppert Ribeiro" w:date="2019-04-14T17:51:00Z"/>
                  </w:rPr>
                </w:rPrChange>
              </w:rPr>
              <w:pPrChange w:id="1078" w:author="Lidia Alice Ruppert Ribeiro" w:date="2019-04-14T16:42:00Z">
                <w:pPr/>
              </w:pPrChange>
            </w:pPr>
          </w:p>
          <w:p w14:paraId="0A4A6770" w14:textId="1038D7AE" w:rsidR="0980B5FD" w:rsidDel="6B8E7233" w:rsidRDefault="0980B5FD">
            <w:pPr>
              <w:ind w:left="360"/>
              <w:jc w:val="both"/>
              <w:rPr>
                <w:del w:id="1079" w:author="Lidia Alice Ruppert Ribeiro" w:date="2019-04-14T17:51:00Z"/>
                <w:rFonts w:ascii="Calibri Light" w:eastAsia="Calibri Light" w:hAnsi="Calibri Light" w:cs="Calibri Light"/>
                <w:color w:val="365F91"/>
                <w:sz w:val="20"/>
                <w:szCs w:val="20"/>
                <w:rPrChange w:id="1080" w:author="Lidia Alice Ruppert Ribeiro" w:date="2019-04-14T16:42:00Z">
                  <w:rPr>
                    <w:del w:id="1081" w:author="Lidia Alice Ruppert Ribeiro" w:date="2019-04-14T17:51:00Z"/>
                  </w:rPr>
                </w:rPrChange>
              </w:rPr>
              <w:pPrChange w:id="1082" w:author="Lidia Alice Ruppert Ribeiro" w:date="2019-04-14T16:42:00Z">
                <w:pPr/>
              </w:pPrChange>
            </w:pPr>
          </w:p>
          <w:p w14:paraId="730D5ECC" w14:textId="6FF991CC" w:rsidR="5C0A7721" w:rsidRDefault="3B1C90FE">
            <w:pPr>
              <w:pStyle w:val="ListParagraph"/>
              <w:numPr>
                <w:ilvl w:val="0"/>
                <w:numId w:val="10"/>
              </w:numPr>
              <w:jc w:val="both"/>
              <w:rPr>
                <w:color w:val="365F91"/>
                <w:sz w:val="20"/>
                <w:szCs w:val="20"/>
                <w:rPrChange w:id="1083" w:author="Lidia Alice Ruppert Ribeiro" w:date="2019-04-14T16:42:00Z">
                  <w:rPr/>
                </w:rPrChange>
              </w:rPr>
              <w:pPrChange w:id="1084" w:author="Lidia Alice Ruppert Ribeiro" w:date="2019-04-14T16:42:00Z">
                <w:pPr>
                  <w:pStyle w:val="ListParagraph"/>
                  <w:numPr>
                    <w:numId w:val="2"/>
                  </w:numPr>
                  <w:ind w:hanging="360"/>
                </w:pPr>
              </w:pPrChange>
            </w:pPr>
            <w:r w:rsidRPr="3B1C90FE">
              <w:rPr>
                <w:rFonts w:ascii="Calibri Light" w:eastAsia="Calibri Light" w:hAnsi="Calibri Light" w:cs="Calibri Light"/>
                <w:color w:val="365F91"/>
                <w:sz w:val="20"/>
                <w:szCs w:val="20"/>
                <w:rPrChange w:id="1085" w:author="Lidia Alice Ruppert Ribeiro" w:date="2019-04-12T18:02:00Z">
                  <w:rPr/>
                </w:rPrChange>
              </w:rPr>
              <w:t>Ceteris Paribus, could the final hydrocarbon production be modified due to manipulator´s performance improvements? Are there other production capacity defining factors blocking any gains in terms of production that could come from manipulator autonomy?</w:t>
            </w:r>
          </w:p>
          <w:p w14:paraId="6A757D0F" w14:textId="7452AE30" w:rsidR="694E474A" w:rsidDel="688EAC73" w:rsidRDefault="694E474A">
            <w:pPr>
              <w:ind w:left="320"/>
              <w:rPr>
                <w:del w:id="1086" w:author="Lidia Alice Ruppert Ribeiro" w:date="2019-04-14T16:54:00Z"/>
                <w:rStyle w:val="FootnoteReference"/>
                <w:rFonts w:asciiTheme="majorHAnsi" w:hAnsiTheme="majorHAnsi" w:cstheme="majorBidi"/>
                <w:color w:val="2F5496" w:themeColor="accent1" w:themeShade="BF"/>
                <w:sz w:val="18"/>
                <w:szCs w:val="18"/>
                <w:highlight w:val="lightGray"/>
                <w:rPrChange w:id="1087" w:author="Lidia Alice Ruppert Ribeiro" w:date="2019-04-14T16:42:00Z">
                  <w:rPr>
                    <w:del w:id="1088" w:author="Lidia Alice Ruppert Ribeiro" w:date="2019-04-14T16:54:00Z"/>
                  </w:rPr>
                </w:rPrChange>
              </w:rPr>
              <w:pPrChange w:id="1089" w:author="Lidia Alice Ruppert Ribeiro" w:date="2019-04-14T16:42:00Z">
                <w:pPr/>
              </w:pPrChange>
            </w:pPr>
            <w:ins w:id="1090" w:author="Lidia Alice Ruppert Ribeiro" w:date="2019-04-12T18:05:00Z">
              <w:r w:rsidRPr="694E474A">
                <w:rPr>
                  <w:rFonts w:asciiTheme="majorHAnsi" w:hAnsiTheme="majorHAnsi" w:cstheme="majorBidi"/>
                  <w:color w:val="2F5496" w:themeColor="accent1" w:themeShade="BF"/>
                  <w:sz w:val="18"/>
                  <w:szCs w:val="18"/>
                  <w:highlight w:val="lightGray"/>
                  <w:rPrChange w:id="1091" w:author="Lidia Alice Ruppert Ribeiro" w:date="2019-04-12T18:05:00Z">
                    <w:rPr/>
                  </w:rPrChange>
                </w:rPr>
                <w:t>11/04/2019 – meeting with César Lima</w:t>
              </w:r>
            </w:ins>
          </w:p>
          <w:p w14:paraId="6FF467CB" w14:textId="501403CD" w:rsidR="694E474A" w:rsidDel="688EAC73" w:rsidRDefault="694E474A">
            <w:pPr>
              <w:pStyle w:val="ListParagraph"/>
              <w:spacing w:line="259" w:lineRule="auto"/>
              <w:rPr>
                <w:del w:id="1092" w:author="Lidia Alice Ruppert Ribeiro" w:date="2019-04-14T16:54:00Z"/>
                <w:rFonts w:ascii="Calibri Light" w:eastAsia="Calibri Light" w:hAnsi="Calibri Light" w:cs="Calibri Light"/>
                <w:sz w:val="18"/>
                <w:szCs w:val="18"/>
                <w:lang w:val="en"/>
                <w:rPrChange w:id="1093" w:author="Lidia Alice Ruppert Ribeiro" w:date="2019-04-14T16:42:00Z">
                  <w:rPr>
                    <w:del w:id="1094" w:author="Lidia Alice Ruppert Ribeiro" w:date="2019-04-14T16:54:00Z"/>
                  </w:rPr>
                </w:rPrChange>
              </w:rPr>
              <w:pPrChange w:id="1095" w:author="Lidia Alice Ruppert Ribeiro" w:date="2019-04-14T16:42:00Z">
                <w:pPr/>
              </w:pPrChange>
            </w:pPr>
          </w:p>
          <w:p w14:paraId="33F86C5E" w14:textId="76790BE1" w:rsidR="694E474A" w:rsidRDefault="694E474A">
            <w:pPr>
              <w:spacing w:line="259" w:lineRule="auto"/>
              <w:ind w:left="320"/>
              <w:rPr>
                <w:ins w:id="1096" w:author="Lidia Alice Ruppert Ribeiro" w:date="2019-04-14T16:54:00Z"/>
                <w:rFonts w:ascii="Calibri Light" w:eastAsia="Calibri Light" w:hAnsi="Calibri Light" w:cs="Calibri Light"/>
                <w:sz w:val="18"/>
                <w:szCs w:val="18"/>
                <w:lang w:val="en"/>
                <w:rPrChange w:id="1097" w:author="Lidia Alice Ruppert Ribeiro" w:date="2019-04-14T16:54:00Z">
                  <w:rPr>
                    <w:ins w:id="1098" w:author="Lidia Alice Ruppert Ribeiro" w:date="2019-04-14T16:54:00Z"/>
                  </w:rPr>
                </w:rPrChange>
              </w:rPr>
              <w:pPrChange w:id="1099" w:author="Lidia Alice Ruppert Ribeiro" w:date="2019-04-14T16:54:00Z">
                <w:pPr/>
              </w:pPrChange>
            </w:pPr>
          </w:p>
          <w:p w14:paraId="6DBF5700" w14:textId="1D503BE6" w:rsidR="694E474A" w:rsidDel="25798340" w:rsidRDefault="694E474A">
            <w:pPr>
              <w:spacing w:line="259" w:lineRule="auto"/>
              <w:ind w:left="320"/>
              <w:rPr>
                <w:ins w:id="1100" w:author="Lidia Alice Ruppert Ribeiro" w:date="2019-04-14T16:54:00Z"/>
                <w:del w:id="1101" w:author="Lidia Alice Ruppert Ribeiro" w:date="2019-04-14T17:53:00Z"/>
                <w:rFonts w:ascii="Calibri" w:eastAsia="Calibri" w:hAnsi="Calibri" w:cs="Calibri"/>
                <w:sz w:val="18"/>
                <w:szCs w:val="18"/>
                <w:rPrChange w:id="1102" w:author="Lidia Alice Ruppert Ribeiro" w:date="2019-04-14T16:54:00Z">
                  <w:rPr>
                    <w:ins w:id="1103" w:author="Lidia Alice Ruppert Ribeiro" w:date="2019-04-14T16:54:00Z"/>
                    <w:del w:id="1104" w:author="Lidia Alice Ruppert Ribeiro" w:date="2019-04-14T17:53:00Z"/>
                  </w:rPr>
                </w:rPrChange>
              </w:rPr>
              <w:pPrChange w:id="1105" w:author="Lidia Alice Ruppert Ribeiro" w:date="2019-04-14T16:54:00Z">
                <w:pPr/>
              </w:pPrChange>
            </w:pPr>
          </w:p>
          <w:p w14:paraId="3AD0E4A5" w14:textId="4FFDA5AB" w:rsidR="25798340" w:rsidRDefault="25798340" w:rsidP="3A261083">
            <w:pPr>
              <w:spacing w:line="259" w:lineRule="auto"/>
              <w:ind w:left="320"/>
              <w:jc w:val="both"/>
            </w:pPr>
            <w:ins w:id="1106" w:author="Lidia Alice Ruppert Ribeiro" w:date="2019-04-14T17:53:00Z">
              <w:r w:rsidRPr="25798340">
                <w:rPr>
                  <w:rFonts w:ascii="Calibri" w:eastAsia="Calibri" w:hAnsi="Calibri" w:cs="Calibri"/>
                  <w:sz w:val="18"/>
                  <w:szCs w:val="18"/>
                  <w:lang w:val="en"/>
                  <w:rPrChange w:id="1107" w:author="Lidia Alice Ruppert Ribeiro" w:date="2019-04-14T17:53:00Z">
                    <w:rPr/>
                  </w:rPrChange>
                </w:rPr>
                <w:t>In addition to the maintenance shutdowns that can be accelerated, Cesar believes that routine activity with the use of manipulators can be more efficient and result in increased production, depending on the activities that are automated (Macaé).</w:t>
              </w:r>
            </w:ins>
          </w:p>
          <w:p w14:paraId="395BEF9F" w14:textId="55052B77" w:rsidR="694E474A" w:rsidRDefault="694E474A">
            <w:pPr>
              <w:spacing w:line="259" w:lineRule="auto"/>
              <w:ind w:left="320"/>
              <w:rPr>
                <w:rFonts w:ascii="Calibri" w:eastAsia="Calibri" w:hAnsi="Calibri" w:cs="Calibri"/>
                <w:sz w:val="18"/>
                <w:szCs w:val="18"/>
                <w:rPrChange w:id="1108" w:author="Lidia Alice Ruppert Ribeiro" w:date="2019-04-14T17:52:00Z">
                  <w:rPr/>
                </w:rPrChange>
              </w:rPr>
              <w:pPrChange w:id="1109" w:author="Lidia Alice Ruppert Ribeiro" w:date="2019-04-14T17:52:00Z">
                <w:pPr/>
              </w:pPrChange>
            </w:pPr>
          </w:p>
          <w:p w14:paraId="64D6BDE6" w14:textId="5A2FCB87" w:rsidR="694E474A" w:rsidDel="3EE5F224" w:rsidRDefault="694E474A">
            <w:pPr>
              <w:spacing w:line="259" w:lineRule="auto"/>
              <w:ind w:left="360"/>
              <w:rPr>
                <w:del w:id="1110" w:author="Lidia Alice Ruppert Ribeiro" w:date="2019-04-14T16:53:00Z"/>
                <w:rFonts w:ascii="Calibri Light" w:eastAsia="Calibri Light" w:hAnsi="Calibri Light" w:cs="Calibri Light"/>
                <w:sz w:val="18"/>
                <w:szCs w:val="18"/>
                <w:lang w:val="en"/>
                <w:rPrChange w:id="1111" w:author="Lidia Alice Ruppert Ribeiro" w:date="2019-04-14T16:42:00Z">
                  <w:rPr>
                    <w:del w:id="1112" w:author="Lidia Alice Ruppert Ribeiro" w:date="2019-04-14T16:53:00Z"/>
                  </w:rPr>
                </w:rPrChange>
              </w:rPr>
              <w:pPrChange w:id="1113" w:author="Lidia Alice Ruppert Ribeiro" w:date="2019-04-14T16:42:00Z">
                <w:pPr/>
              </w:pPrChange>
            </w:pPr>
          </w:p>
          <w:p w14:paraId="7F70195E" w14:textId="77777777" w:rsidR="3EE5F224" w:rsidRDefault="3EE5F224">
            <w:pPr>
              <w:spacing w:line="259" w:lineRule="auto"/>
              <w:ind w:left="360"/>
              <w:rPr>
                <w:rFonts w:ascii="Calibri Light" w:eastAsia="Calibri Light" w:hAnsi="Calibri Light" w:cs="Calibri Light"/>
                <w:sz w:val="18"/>
                <w:szCs w:val="18"/>
                <w:lang w:val="en"/>
                <w:rPrChange w:id="1114" w:author="Lidia Alice Ruppert Ribeiro" w:date="2019-04-14T16:53:00Z">
                  <w:rPr/>
                </w:rPrChange>
              </w:rPr>
              <w:pPrChange w:id="1115" w:author="Lidia Alice Ruppert Ribeiro" w:date="2019-04-14T16:53:00Z">
                <w:pPr/>
              </w:pPrChange>
            </w:pPr>
          </w:p>
          <w:p w14:paraId="61707EC6" w14:textId="46232209" w:rsidR="694E474A" w:rsidDel="688EAC73" w:rsidRDefault="694E474A">
            <w:pPr>
              <w:spacing w:line="259" w:lineRule="auto"/>
              <w:rPr>
                <w:del w:id="1116" w:author="Lidia Alice Ruppert Ribeiro" w:date="2019-04-14T16:54:00Z"/>
                <w:rFonts w:ascii="Calibri Light" w:eastAsia="Calibri Light" w:hAnsi="Calibri Light" w:cs="Calibri Light"/>
                <w:sz w:val="18"/>
                <w:szCs w:val="18"/>
                <w:lang w:val="en"/>
                <w:rPrChange w:id="1117" w:author="Lidia Alice Ruppert Ribeiro" w:date="2019-04-14T16:42:00Z">
                  <w:rPr>
                    <w:del w:id="1118" w:author="Lidia Alice Ruppert Ribeiro" w:date="2019-04-14T16:54:00Z"/>
                  </w:rPr>
                </w:rPrChange>
              </w:rPr>
              <w:pPrChange w:id="1119" w:author="Lidia Alice Ruppert Ribeiro" w:date="2019-04-14T16:42:00Z">
                <w:pPr/>
              </w:pPrChange>
            </w:pPr>
          </w:p>
          <w:p w14:paraId="193A202D" w14:textId="2AB9C976" w:rsidR="694E474A" w:rsidRDefault="694E474A">
            <w:pPr>
              <w:ind w:left="320"/>
              <w:jc w:val="both"/>
              <w:rPr>
                <w:rFonts w:ascii="Calibri Light" w:hAnsi="Calibri Light" w:cs="Calibri Light"/>
                <w:color w:val="2F5496" w:themeColor="accent1" w:themeShade="BF"/>
                <w:sz w:val="20"/>
                <w:szCs w:val="20"/>
                <w:rPrChange w:id="1120" w:author="Lidia Alice Ruppert Ribeiro" w:date="2019-04-14T16:42:00Z">
                  <w:rPr/>
                </w:rPrChange>
              </w:rPr>
              <w:pPrChange w:id="1121" w:author="Lidia Alice Ruppert Ribeiro" w:date="2019-04-14T16:42:00Z">
                <w:pPr/>
              </w:pPrChange>
            </w:pPr>
            <w:ins w:id="1122" w:author="Lidia Alice Ruppert Ribeiro" w:date="2019-04-12T18:05:00Z">
              <w:r w:rsidRPr="694E474A">
                <w:rPr>
                  <w:rFonts w:ascii="Calibri Light" w:hAnsi="Calibri Light" w:cs="Calibri Light"/>
                  <w:color w:val="2F5496" w:themeColor="accent1" w:themeShade="BF"/>
                  <w:sz w:val="20"/>
                  <w:szCs w:val="20"/>
                  <w:rPrChange w:id="1123" w:author="Lidia Alice Ruppert Ribeiro" w:date="2019-04-12T18:05:00Z">
                    <w:rPr/>
                  </w:rPrChange>
                </w:rPr>
                <w:t>---</w:t>
              </w:r>
            </w:ins>
          </w:p>
          <w:p w14:paraId="239D401B" w14:textId="624C65BD" w:rsidR="694E474A" w:rsidRDefault="694E474A">
            <w:pPr>
              <w:ind w:left="360"/>
              <w:jc w:val="both"/>
              <w:rPr>
                <w:rFonts w:ascii="Calibri Light" w:eastAsia="Calibri Light" w:hAnsi="Calibri Light" w:cs="Calibri Light"/>
                <w:color w:val="365F91"/>
                <w:sz w:val="20"/>
                <w:szCs w:val="20"/>
                <w:rPrChange w:id="1124" w:author="Lidia Alice Ruppert Ribeiro" w:date="2019-04-14T16:42:00Z">
                  <w:rPr/>
                </w:rPrChange>
              </w:rPr>
              <w:pPrChange w:id="1125" w:author="Lidia Alice Ruppert Ribeiro" w:date="2019-04-14T16:42:00Z">
                <w:pPr/>
              </w:pPrChange>
            </w:pPr>
          </w:p>
          <w:p w14:paraId="6D1CBAE5" w14:textId="10EE65C3" w:rsidR="56D7A0D3" w:rsidRDefault="56D7A0D3">
            <w:pPr>
              <w:ind w:left="360"/>
              <w:jc w:val="both"/>
              <w:rPr>
                <w:rFonts w:ascii="Calibri Light" w:eastAsia="Calibri Light" w:hAnsi="Calibri Light" w:cs="Calibri Light"/>
                <w:color w:val="365F91"/>
                <w:sz w:val="20"/>
                <w:szCs w:val="20"/>
                <w:rPrChange w:id="1126" w:author="Lidia Alice Ruppert Ribeiro" w:date="2019-04-14T16:42:00Z">
                  <w:rPr/>
                </w:rPrChange>
              </w:rPr>
              <w:pPrChange w:id="1127" w:author="Lidia Alice Ruppert Ribeiro" w:date="2019-04-14T16:42:00Z">
                <w:pPr/>
              </w:pPrChange>
            </w:pPr>
          </w:p>
          <w:p w14:paraId="3D0A5D9B" w14:textId="506A0A96" w:rsidR="5C0A7721" w:rsidRDefault="3B1C90FE">
            <w:pPr>
              <w:pStyle w:val="ListParagraph"/>
              <w:numPr>
                <w:ilvl w:val="0"/>
                <w:numId w:val="10"/>
              </w:numPr>
              <w:jc w:val="both"/>
              <w:rPr>
                <w:color w:val="365F91"/>
                <w:sz w:val="20"/>
                <w:szCs w:val="20"/>
                <w:rPrChange w:id="1128" w:author="Lidia Alice Ruppert Ribeiro" w:date="2019-04-14T16:42:00Z">
                  <w:rPr/>
                </w:rPrChange>
              </w:rPr>
              <w:pPrChange w:id="1129" w:author="Lidia Alice Ruppert Ribeiro" w:date="2019-04-14T16:42:00Z">
                <w:pPr>
                  <w:pStyle w:val="ListParagraph"/>
                  <w:numPr>
                    <w:numId w:val="2"/>
                  </w:numPr>
                  <w:ind w:hanging="360"/>
                </w:pPr>
              </w:pPrChange>
            </w:pPr>
            <w:ins w:id="1130" w:author="Lidia Alice Ruppert Ribeiro" w:date="2019-04-12T18:04:00Z">
              <w:r w:rsidRPr="3B1C90FE">
                <w:rPr>
                  <w:rFonts w:ascii="Calibri Light" w:eastAsia="Calibri Light" w:hAnsi="Calibri Light" w:cs="Calibri Light"/>
                  <w:color w:val="365F91"/>
                  <w:sz w:val="20"/>
                  <w:szCs w:val="20"/>
                  <w:rPrChange w:id="1131" w:author="Lidia Alice Ruppert Ribeiro" w:date="2019-04-12T18:02:00Z">
                    <w:rPr/>
                  </w:rPrChange>
                </w:rPr>
                <w:t>Value of current contracts with ROV´ suppliers. Contract details such as: activities/</w:t>
              </w:r>
            </w:ins>
            <w:r w:rsidRPr="3B1C90FE">
              <w:rPr>
                <w:rFonts w:ascii="Calibri Light" w:eastAsia="Calibri Light" w:hAnsi="Calibri Light" w:cs="Calibri Light"/>
                <w:color w:val="365F91"/>
                <w:sz w:val="20"/>
                <w:szCs w:val="20"/>
                <w:rPrChange w:id="1132" w:author="Lidia Alice Ruppert Ribeiro" w:date="2019-04-12T18:02:00Z">
                  <w:rPr/>
                </w:rPrChange>
              </w:rPr>
              <w:t>intervations developed, working time, number of people involved and which activities they perform, and so on. Is there any contract for emergency support/on watch activities?</w:t>
            </w:r>
          </w:p>
          <w:p w14:paraId="57012102" w14:textId="7452AE30" w:rsidR="694E474A" w:rsidRDefault="694E474A">
            <w:pPr>
              <w:ind w:left="320"/>
              <w:rPr>
                <w:rStyle w:val="FootnoteReference"/>
                <w:rFonts w:asciiTheme="majorHAnsi" w:hAnsiTheme="majorHAnsi" w:cstheme="majorBidi"/>
                <w:color w:val="2F5496" w:themeColor="accent1" w:themeShade="BF"/>
                <w:sz w:val="18"/>
                <w:szCs w:val="18"/>
                <w:highlight w:val="lightGray"/>
                <w:rPrChange w:id="1133" w:author="Lidia Alice Ruppert Ribeiro" w:date="2019-04-14T16:42:00Z">
                  <w:rPr/>
                </w:rPrChange>
              </w:rPr>
              <w:pPrChange w:id="1134" w:author="Lidia Alice Ruppert Ribeiro" w:date="2019-04-14T16:42:00Z">
                <w:pPr/>
              </w:pPrChange>
            </w:pPr>
            <w:ins w:id="1135" w:author="Lidia Alice Ruppert Ribeiro" w:date="2019-04-12T18:05:00Z">
              <w:r w:rsidRPr="694E474A">
                <w:rPr>
                  <w:rFonts w:asciiTheme="majorHAnsi" w:hAnsiTheme="majorHAnsi" w:cstheme="majorBidi"/>
                  <w:color w:val="2F5496" w:themeColor="accent1" w:themeShade="BF"/>
                  <w:sz w:val="18"/>
                  <w:szCs w:val="18"/>
                  <w:highlight w:val="lightGray"/>
                  <w:rPrChange w:id="1136" w:author="Lidia Alice Ruppert Ribeiro" w:date="2019-04-12T18:05:00Z">
                    <w:rPr/>
                  </w:rPrChange>
                </w:rPr>
                <w:t>11/04/2019 – meeting with César Lima</w:t>
              </w:r>
            </w:ins>
          </w:p>
          <w:p w14:paraId="526AFD89" w14:textId="501403CD" w:rsidR="694E474A" w:rsidRDefault="694E474A">
            <w:pPr>
              <w:pStyle w:val="ListParagraph"/>
              <w:spacing w:line="259" w:lineRule="auto"/>
              <w:rPr>
                <w:rFonts w:ascii="Calibri Light" w:eastAsia="Calibri Light" w:hAnsi="Calibri Light" w:cs="Calibri Light"/>
                <w:sz w:val="18"/>
                <w:szCs w:val="18"/>
                <w:lang w:val="en"/>
                <w:rPrChange w:id="1137" w:author="Lidia Alice Ruppert Ribeiro" w:date="2019-04-14T16:42:00Z">
                  <w:rPr/>
                </w:rPrChange>
              </w:rPr>
              <w:pPrChange w:id="1138" w:author="Lidia Alice Ruppert Ribeiro" w:date="2019-04-14T16:42:00Z">
                <w:pPr/>
              </w:pPrChange>
            </w:pPr>
          </w:p>
          <w:p w14:paraId="29A0B89D" w14:textId="5A2FCB87" w:rsidR="694E474A" w:rsidDel="17FEDB64" w:rsidRDefault="694E474A">
            <w:pPr>
              <w:spacing w:line="259" w:lineRule="auto"/>
              <w:ind w:left="360"/>
              <w:rPr>
                <w:del w:id="1139" w:author="Lidia Alice Ruppert Ribeiro" w:date="2019-04-14T17:27:00Z"/>
                <w:rFonts w:ascii="Calibri Light" w:eastAsia="Calibri Light" w:hAnsi="Calibri Light" w:cs="Calibri Light"/>
                <w:sz w:val="18"/>
                <w:szCs w:val="18"/>
                <w:lang w:val="en"/>
                <w:rPrChange w:id="1140" w:author="Lidia Alice Ruppert Ribeiro" w:date="2019-04-14T16:42:00Z">
                  <w:rPr>
                    <w:del w:id="1141" w:author="Lidia Alice Ruppert Ribeiro" w:date="2019-04-14T17:27:00Z"/>
                  </w:rPr>
                </w:rPrChange>
              </w:rPr>
              <w:pPrChange w:id="1142" w:author="Lidia Alice Ruppert Ribeiro" w:date="2019-04-14T16:42:00Z">
                <w:pPr/>
              </w:pPrChange>
            </w:pPr>
          </w:p>
          <w:p w14:paraId="7F4D40C8" w14:textId="30AA07C4" w:rsidR="17FEDB64" w:rsidRDefault="17FEDB64" w:rsidP="3A261083">
            <w:pPr>
              <w:spacing w:line="259" w:lineRule="auto"/>
              <w:ind w:left="360"/>
              <w:jc w:val="both"/>
            </w:pPr>
            <w:ins w:id="1143" w:author="Lidia Alice Ruppert Ribeiro" w:date="2019-04-14T17:27:00Z">
              <w:r w:rsidRPr="17FEDB64">
                <w:rPr>
                  <w:rFonts w:ascii="Calibri" w:eastAsia="Calibri" w:hAnsi="Calibri" w:cs="Calibri"/>
                  <w:sz w:val="18"/>
                  <w:szCs w:val="18"/>
                  <w:rPrChange w:id="1144" w:author="Lidia Alice Ruppert Ribeiro" w:date="2019-04-14T17:27:00Z">
                    <w:rPr/>
                  </w:rPrChange>
                </w:rPr>
                <w:t>He did not know details of contracts. Nor does he have much access to the values. He commented that once he needed to analyze a project and used contract value information that came out in the media (he used total value divided by contractual time, discounted a few days that the boat does not work due to technical problems - which sometimes occur - to get to a daily value). He mentioned that the daily value should be about $ 60,000.00 or more. However, it is possible to ask the financial department for the contract, since the company is obliged by law to provide information to the citizens</w:t>
              </w:r>
            </w:ins>
          </w:p>
          <w:p w14:paraId="1B90B023" w14:textId="46232209" w:rsidR="694E474A" w:rsidRDefault="694E474A">
            <w:pPr>
              <w:spacing w:line="259" w:lineRule="auto"/>
              <w:rPr>
                <w:rFonts w:ascii="Calibri Light" w:eastAsia="Calibri Light" w:hAnsi="Calibri Light" w:cs="Calibri Light"/>
                <w:sz w:val="18"/>
                <w:szCs w:val="18"/>
                <w:lang w:val="en"/>
                <w:rPrChange w:id="1145" w:author="Lidia Alice Ruppert Ribeiro" w:date="2019-04-14T16:42:00Z">
                  <w:rPr/>
                </w:rPrChange>
              </w:rPr>
              <w:pPrChange w:id="1146" w:author="Lidia Alice Ruppert Ribeiro" w:date="2019-04-14T16:42:00Z">
                <w:pPr/>
              </w:pPrChange>
            </w:pPr>
          </w:p>
          <w:p w14:paraId="707A9303" w14:textId="2AB9C976" w:rsidR="694E474A" w:rsidRDefault="694E474A">
            <w:pPr>
              <w:ind w:left="320"/>
              <w:jc w:val="both"/>
              <w:rPr>
                <w:rFonts w:ascii="Calibri Light" w:hAnsi="Calibri Light" w:cs="Calibri Light"/>
                <w:color w:val="2F5496" w:themeColor="accent1" w:themeShade="BF"/>
                <w:sz w:val="20"/>
                <w:szCs w:val="20"/>
                <w:rPrChange w:id="1147" w:author="Lidia Alice Ruppert Ribeiro" w:date="2019-04-14T16:42:00Z">
                  <w:rPr/>
                </w:rPrChange>
              </w:rPr>
              <w:pPrChange w:id="1148" w:author="Lidia Alice Ruppert Ribeiro" w:date="2019-04-14T16:42:00Z">
                <w:pPr/>
              </w:pPrChange>
            </w:pPr>
            <w:ins w:id="1149" w:author="Lidia Alice Ruppert Ribeiro" w:date="2019-04-12T18:05:00Z">
              <w:r w:rsidRPr="694E474A">
                <w:rPr>
                  <w:rFonts w:ascii="Calibri Light" w:hAnsi="Calibri Light" w:cs="Calibri Light"/>
                  <w:color w:val="2F5496" w:themeColor="accent1" w:themeShade="BF"/>
                  <w:sz w:val="20"/>
                  <w:szCs w:val="20"/>
                  <w:rPrChange w:id="1150" w:author="Lidia Alice Ruppert Ribeiro" w:date="2019-04-12T18:05:00Z">
                    <w:rPr/>
                  </w:rPrChange>
                </w:rPr>
                <w:t>---</w:t>
              </w:r>
            </w:ins>
          </w:p>
          <w:p w14:paraId="263CC533" w14:textId="1A9472CC" w:rsidR="694E474A" w:rsidRDefault="694E474A">
            <w:pPr>
              <w:ind w:left="360"/>
              <w:jc w:val="both"/>
              <w:rPr>
                <w:rFonts w:ascii="Calibri Light" w:eastAsia="Calibri Light" w:hAnsi="Calibri Light" w:cs="Calibri Light"/>
                <w:color w:val="365F91"/>
                <w:sz w:val="20"/>
                <w:szCs w:val="20"/>
                <w:rPrChange w:id="1151" w:author="Lidia Alice Ruppert Ribeiro" w:date="2019-04-14T16:42:00Z">
                  <w:rPr/>
                </w:rPrChange>
              </w:rPr>
              <w:pPrChange w:id="1152" w:author="Lidia Alice Ruppert Ribeiro" w:date="2019-04-14T16:42:00Z">
                <w:pPr/>
              </w:pPrChange>
            </w:pPr>
          </w:p>
          <w:p w14:paraId="6166191E" w14:textId="1D334145" w:rsidR="3BD08FDF" w:rsidRDefault="3BD08FDF">
            <w:pPr>
              <w:ind w:left="360"/>
              <w:jc w:val="both"/>
              <w:rPr>
                <w:rFonts w:ascii="Calibri Light" w:eastAsia="Calibri Light" w:hAnsi="Calibri Light" w:cs="Calibri Light"/>
                <w:color w:val="365F91"/>
                <w:sz w:val="20"/>
                <w:szCs w:val="20"/>
                <w:rPrChange w:id="1153" w:author="Lidia Alice Ruppert Ribeiro" w:date="2019-04-14T17:28:00Z">
                  <w:rPr/>
                </w:rPrChange>
              </w:rPr>
              <w:pPrChange w:id="1154" w:author="Lidia Alice Ruppert Ribeiro" w:date="2019-04-14T17:28:00Z">
                <w:pPr/>
              </w:pPrChange>
            </w:pPr>
          </w:p>
          <w:p w14:paraId="43416F0B" w14:textId="1D334145" w:rsidR="3BD08FDF" w:rsidDel="0EA487A1" w:rsidRDefault="3BD08FDF">
            <w:pPr>
              <w:ind w:left="360"/>
              <w:jc w:val="both"/>
              <w:rPr>
                <w:del w:id="1155" w:author="Lidia Alice Ruppert Ribeiro" w:date="2019-04-14T17:28:00Z"/>
                <w:rFonts w:ascii="Calibri Light" w:eastAsia="Calibri Light" w:hAnsi="Calibri Light" w:cs="Calibri Light"/>
                <w:color w:val="365F91"/>
                <w:sz w:val="20"/>
                <w:szCs w:val="20"/>
                <w:rPrChange w:id="1156" w:author="Lidia Alice Ruppert Ribeiro" w:date="2019-04-14T16:42:00Z">
                  <w:rPr>
                    <w:del w:id="1157" w:author="Lidia Alice Ruppert Ribeiro" w:date="2019-04-14T17:28:00Z"/>
                  </w:rPr>
                </w:rPrChange>
              </w:rPr>
              <w:pPrChange w:id="1158" w:author="Lidia Alice Ruppert Ribeiro" w:date="2019-04-14T16:42:00Z">
                <w:pPr/>
              </w:pPrChange>
            </w:pPr>
          </w:p>
          <w:p w14:paraId="5D608290" w14:textId="1D334145" w:rsidR="3BD08FDF" w:rsidDel="0EA487A1" w:rsidRDefault="3BD08FDF">
            <w:pPr>
              <w:ind w:left="360"/>
              <w:jc w:val="both"/>
              <w:rPr>
                <w:del w:id="1159" w:author="Lidia Alice Ruppert Ribeiro" w:date="2019-04-14T17:28:00Z"/>
                <w:rFonts w:ascii="Calibri Light" w:eastAsia="Calibri Light" w:hAnsi="Calibri Light" w:cs="Calibri Light"/>
                <w:color w:val="365F91"/>
                <w:sz w:val="20"/>
                <w:szCs w:val="20"/>
                <w:rPrChange w:id="1160" w:author="Lidia Alice Ruppert Ribeiro" w:date="2019-04-14T16:42:00Z">
                  <w:rPr>
                    <w:del w:id="1161" w:author="Lidia Alice Ruppert Ribeiro" w:date="2019-04-14T17:28:00Z"/>
                  </w:rPr>
                </w:rPrChange>
              </w:rPr>
              <w:pPrChange w:id="1162" w:author="Lidia Alice Ruppert Ribeiro" w:date="2019-04-14T16:42:00Z">
                <w:pPr/>
              </w:pPrChange>
            </w:pPr>
          </w:p>
          <w:p w14:paraId="0D7DCBA0" w14:textId="1D334145" w:rsidR="3BD08FDF" w:rsidDel="0EA487A1" w:rsidRDefault="3BD08FDF">
            <w:pPr>
              <w:ind w:left="360"/>
              <w:jc w:val="both"/>
              <w:rPr>
                <w:del w:id="1163" w:author="Lidia Alice Ruppert Ribeiro" w:date="2019-04-14T17:28:00Z"/>
                <w:rFonts w:ascii="Calibri Light" w:eastAsia="Calibri Light" w:hAnsi="Calibri Light" w:cs="Calibri Light"/>
                <w:color w:val="365F91"/>
                <w:sz w:val="20"/>
                <w:szCs w:val="20"/>
                <w:rPrChange w:id="1164" w:author="Lidia Alice Ruppert Ribeiro" w:date="2019-04-14T16:42:00Z">
                  <w:rPr>
                    <w:del w:id="1165" w:author="Lidia Alice Ruppert Ribeiro" w:date="2019-04-14T17:28:00Z"/>
                  </w:rPr>
                </w:rPrChange>
              </w:rPr>
              <w:pPrChange w:id="1166" w:author="Lidia Alice Ruppert Ribeiro" w:date="2019-04-14T16:42:00Z">
                <w:pPr/>
              </w:pPrChange>
            </w:pPr>
          </w:p>
          <w:p w14:paraId="3C3AF2D8" w14:textId="1D334145" w:rsidR="3BD08FDF" w:rsidDel="0EA487A1" w:rsidRDefault="3BD08FDF">
            <w:pPr>
              <w:ind w:left="360"/>
              <w:jc w:val="both"/>
              <w:rPr>
                <w:del w:id="1167" w:author="Lidia Alice Ruppert Ribeiro" w:date="2019-04-14T17:28:00Z"/>
                <w:rFonts w:ascii="Calibri Light" w:eastAsia="Calibri Light" w:hAnsi="Calibri Light" w:cs="Calibri Light"/>
                <w:color w:val="365F91"/>
                <w:sz w:val="20"/>
                <w:szCs w:val="20"/>
                <w:rPrChange w:id="1168" w:author="Lidia Alice Ruppert Ribeiro" w:date="2019-04-14T16:42:00Z">
                  <w:rPr>
                    <w:del w:id="1169" w:author="Lidia Alice Ruppert Ribeiro" w:date="2019-04-14T17:28:00Z"/>
                  </w:rPr>
                </w:rPrChange>
              </w:rPr>
              <w:pPrChange w:id="1170" w:author="Lidia Alice Ruppert Ribeiro" w:date="2019-04-14T16:42:00Z">
                <w:pPr/>
              </w:pPrChange>
            </w:pPr>
          </w:p>
          <w:p w14:paraId="027968CA" w14:textId="1D334145" w:rsidR="3BD08FDF" w:rsidDel="0EA487A1" w:rsidRDefault="3BD08FDF">
            <w:pPr>
              <w:ind w:left="360"/>
              <w:jc w:val="both"/>
              <w:rPr>
                <w:del w:id="1171" w:author="Lidia Alice Ruppert Ribeiro" w:date="2019-04-14T17:28:00Z"/>
                <w:rFonts w:ascii="Calibri Light" w:eastAsia="Calibri Light" w:hAnsi="Calibri Light" w:cs="Calibri Light"/>
                <w:color w:val="365F91"/>
                <w:sz w:val="20"/>
                <w:szCs w:val="20"/>
                <w:rPrChange w:id="1172" w:author="Lidia Alice Ruppert Ribeiro" w:date="2019-04-14T16:42:00Z">
                  <w:rPr>
                    <w:del w:id="1173" w:author="Lidia Alice Ruppert Ribeiro" w:date="2019-04-14T17:28:00Z"/>
                  </w:rPr>
                </w:rPrChange>
              </w:rPr>
              <w:pPrChange w:id="1174" w:author="Lidia Alice Ruppert Ribeiro" w:date="2019-04-14T16:42:00Z">
                <w:pPr/>
              </w:pPrChange>
            </w:pPr>
          </w:p>
          <w:p w14:paraId="785227A1" w14:textId="79261806" w:rsidR="5C0A7721" w:rsidDel="723E23E8" w:rsidRDefault="3B1C90FE" w:rsidP="3B1C90FE">
            <w:pPr>
              <w:pStyle w:val="ListParagraph"/>
              <w:numPr>
                <w:ilvl w:val="0"/>
                <w:numId w:val="2"/>
              </w:numPr>
              <w:rPr>
                <w:del w:id="1175" w:author="Lidia Alice Ruppert Ribeiro" w:date="2019-04-12T18:04:00Z"/>
                <w:color w:val="365F91"/>
                <w:sz w:val="20"/>
                <w:szCs w:val="20"/>
              </w:rPr>
            </w:pPr>
            <w:ins w:id="1176" w:author="Lidia Alice Ruppert Ribeiro" w:date="2019-04-12T18:04:00Z">
              <w:r w:rsidRPr="3B1C90FE">
                <w:rPr>
                  <w:rFonts w:ascii="Calibri Light" w:eastAsia="Calibri Light" w:hAnsi="Calibri Light" w:cs="Calibri Light"/>
                  <w:color w:val="365F91"/>
                  <w:sz w:val="20"/>
                  <w:szCs w:val="20"/>
                  <w:rPrChange w:id="1177" w:author="Lidia Alice Ruppert Ribeiro" w:date="2019-04-12T18:02:00Z">
                    <w:rPr/>
                  </w:rPrChange>
                </w:rPr>
                <w:t>Overview of incidents and accidents (work, environment or material) that happened due to ROV interventions. When, How, Why and loss value.</w:t>
              </w:r>
            </w:ins>
          </w:p>
          <w:p w14:paraId="0B667A57" w14:textId="20704C12" w:rsidR="5C0A7721" w:rsidRDefault="5C0A7721">
            <w:pPr>
              <w:pStyle w:val="ListParagraph"/>
              <w:numPr>
                <w:ilvl w:val="0"/>
                <w:numId w:val="10"/>
              </w:numPr>
              <w:jc w:val="both"/>
              <w:rPr>
                <w:color w:val="365F91"/>
                <w:sz w:val="20"/>
                <w:szCs w:val="20"/>
                <w:rPrChange w:id="1178" w:author="Lidia Alice Ruppert Ribeiro" w:date="2019-04-14T17:54:00Z">
                  <w:rPr/>
                </w:rPrChange>
              </w:rPr>
              <w:pPrChange w:id="1179" w:author="Lidia Alice Ruppert Ribeiro" w:date="2019-04-14T17:54:00Z">
                <w:pPr>
                  <w:pStyle w:val="ListParagraph"/>
                  <w:numPr>
                    <w:numId w:val="2"/>
                  </w:numPr>
                  <w:ind w:hanging="360"/>
                </w:pPr>
              </w:pPrChange>
            </w:pPr>
          </w:p>
          <w:p w14:paraId="7770E486" w14:textId="7452AE30" w:rsidR="694E474A" w:rsidRDefault="694E474A">
            <w:pPr>
              <w:ind w:left="320"/>
              <w:jc w:val="both"/>
              <w:rPr>
                <w:rStyle w:val="FootnoteReference"/>
                <w:rFonts w:asciiTheme="majorHAnsi" w:hAnsiTheme="majorHAnsi" w:cstheme="majorBidi"/>
                <w:color w:val="2F5496" w:themeColor="accent1" w:themeShade="BF"/>
                <w:sz w:val="18"/>
                <w:szCs w:val="18"/>
                <w:highlight w:val="lightGray"/>
                <w:rPrChange w:id="1180" w:author="Lidia Alice Ruppert Ribeiro" w:date="2019-04-14T17:54:00Z">
                  <w:rPr/>
                </w:rPrChange>
              </w:rPr>
              <w:pPrChange w:id="1181" w:author="Lidia Alice Ruppert Ribeiro" w:date="2019-04-14T17:54:00Z">
                <w:pPr/>
              </w:pPrChange>
            </w:pPr>
            <w:ins w:id="1182" w:author="Lidia Alice Ruppert Ribeiro" w:date="2019-04-12T18:05:00Z">
              <w:r w:rsidRPr="694E474A">
                <w:rPr>
                  <w:rFonts w:asciiTheme="majorHAnsi" w:hAnsiTheme="majorHAnsi" w:cstheme="majorBidi"/>
                  <w:color w:val="2F5496" w:themeColor="accent1" w:themeShade="BF"/>
                  <w:sz w:val="18"/>
                  <w:szCs w:val="18"/>
                  <w:highlight w:val="lightGray"/>
                  <w:rPrChange w:id="1183" w:author="Lidia Alice Ruppert Ribeiro" w:date="2019-04-12T18:05:00Z">
                    <w:rPr/>
                  </w:rPrChange>
                </w:rPr>
                <w:t>11/04/2019 – meeting with César Lima</w:t>
              </w:r>
            </w:ins>
          </w:p>
          <w:p w14:paraId="488932B9" w14:textId="501403CD" w:rsidR="694E474A" w:rsidRDefault="694E474A">
            <w:pPr>
              <w:pStyle w:val="ListParagraph"/>
              <w:spacing w:line="259" w:lineRule="auto"/>
              <w:jc w:val="both"/>
              <w:rPr>
                <w:rFonts w:ascii="Calibri Light" w:eastAsia="Calibri Light" w:hAnsi="Calibri Light" w:cs="Calibri Light"/>
                <w:sz w:val="18"/>
                <w:szCs w:val="18"/>
                <w:lang w:val="en"/>
                <w:rPrChange w:id="1184" w:author="Lidia Alice Ruppert Ribeiro" w:date="2019-04-14T17:54:00Z">
                  <w:rPr/>
                </w:rPrChange>
              </w:rPr>
              <w:pPrChange w:id="1185" w:author="Lidia Alice Ruppert Ribeiro" w:date="2019-04-14T17:54:00Z">
                <w:pPr/>
              </w:pPrChange>
            </w:pPr>
          </w:p>
          <w:p w14:paraId="305DE362" w14:textId="4D779A6B" w:rsidR="694E474A" w:rsidRDefault="0DBB9105" w:rsidP="2AA02F6E">
            <w:pPr>
              <w:spacing w:line="259" w:lineRule="auto"/>
              <w:ind w:left="360"/>
              <w:jc w:val="both"/>
              <w:rPr>
                <w:ins w:id="1186" w:author="Lidia Alice Ruppert Ribeiro" w:date="2019-04-14T17:30:00Z"/>
              </w:rPr>
            </w:pPr>
            <w:ins w:id="1187" w:author="Lidia Alice Ruppert Ribeiro" w:date="2019-04-14T17:30:00Z">
              <w:r w:rsidRPr="0DBB9105">
                <w:rPr>
                  <w:rFonts w:ascii="Calibri" w:eastAsia="Calibri" w:hAnsi="Calibri" w:cs="Calibri"/>
                  <w:sz w:val="18"/>
                  <w:szCs w:val="18"/>
                  <w:rPrChange w:id="1188" w:author="Lidia Alice Ruppert Ribeiro" w:date="2019-04-14T17:30:00Z">
                    <w:rPr/>
                  </w:rPrChange>
                </w:rPr>
                <w:t>About accidents / incidents: he has no information. Macaé staff can help us better. However he thinks that we will not have much detailed information about that. (macae)</w:t>
              </w:r>
            </w:ins>
          </w:p>
          <w:p w14:paraId="15F0E888" w14:textId="5A2FCB87" w:rsidR="694E474A" w:rsidDel="0DBB9105" w:rsidRDefault="694E474A">
            <w:pPr>
              <w:spacing w:line="259" w:lineRule="auto"/>
              <w:ind w:left="360"/>
              <w:rPr>
                <w:del w:id="1189" w:author="Lidia Alice Ruppert Ribeiro" w:date="2019-04-14T17:30:00Z"/>
                <w:rFonts w:ascii="Calibri Light" w:eastAsia="Calibri Light" w:hAnsi="Calibri Light" w:cs="Calibri Light"/>
                <w:sz w:val="18"/>
                <w:szCs w:val="18"/>
                <w:lang w:val="en"/>
                <w:rPrChange w:id="1190" w:author="Lidia Alice Ruppert Ribeiro" w:date="2019-04-14T16:42:00Z">
                  <w:rPr>
                    <w:del w:id="1191" w:author="Lidia Alice Ruppert Ribeiro" w:date="2019-04-14T17:30:00Z"/>
                  </w:rPr>
                </w:rPrChange>
              </w:rPr>
              <w:pPrChange w:id="1192" w:author="Lidia Alice Ruppert Ribeiro" w:date="2019-04-14T16:42:00Z">
                <w:pPr/>
              </w:pPrChange>
            </w:pPr>
          </w:p>
          <w:p w14:paraId="6710B7C8" w14:textId="77777777" w:rsidR="0DBB9105" w:rsidRDefault="0DBB9105">
            <w:pPr>
              <w:spacing w:line="259" w:lineRule="auto"/>
              <w:ind w:left="360"/>
              <w:rPr>
                <w:rFonts w:ascii="Calibri Light" w:eastAsia="Calibri Light" w:hAnsi="Calibri Light" w:cs="Calibri Light"/>
                <w:sz w:val="18"/>
                <w:szCs w:val="18"/>
                <w:lang w:val="en"/>
                <w:rPrChange w:id="1193" w:author="Lidia Alice Ruppert Ribeiro" w:date="2019-04-14T17:53:00Z">
                  <w:rPr/>
                </w:rPrChange>
              </w:rPr>
              <w:pPrChange w:id="1194" w:author="Lidia Alice Ruppert Ribeiro" w:date="2019-04-14T17:53:00Z">
                <w:pPr/>
              </w:pPrChange>
            </w:pPr>
          </w:p>
          <w:p w14:paraId="31C0AF3A" w14:textId="46232209" w:rsidR="694E474A" w:rsidRDefault="694E474A">
            <w:pPr>
              <w:spacing w:line="259" w:lineRule="auto"/>
              <w:jc w:val="both"/>
              <w:rPr>
                <w:rFonts w:ascii="Calibri Light" w:eastAsia="Calibri Light" w:hAnsi="Calibri Light" w:cs="Calibri Light"/>
                <w:sz w:val="18"/>
                <w:szCs w:val="18"/>
                <w:lang w:val="en"/>
                <w:rPrChange w:id="1195" w:author="Lidia Alice Ruppert Ribeiro" w:date="2019-04-14T17:54:00Z">
                  <w:rPr/>
                </w:rPrChange>
              </w:rPr>
              <w:pPrChange w:id="1196" w:author="Lidia Alice Ruppert Ribeiro" w:date="2019-04-14T17:54:00Z">
                <w:pPr/>
              </w:pPrChange>
            </w:pPr>
          </w:p>
          <w:p w14:paraId="4AD28DFD" w14:textId="2AB9C976" w:rsidR="694E474A" w:rsidRDefault="694E474A">
            <w:pPr>
              <w:ind w:left="320"/>
              <w:rPr>
                <w:rFonts w:ascii="Calibri Light" w:hAnsi="Calibri Light" w:cs="Calibri Light"/>
                <w:color w:val="2F5496" w:themeColor="accent1" w:themeShade="BF"/>
                <w:sz w:val="20"/>
                <w:szCs w:val="20"/>
                <w:rPrChange w:id="1197" w:author="Lidia Alice Ruppert Ribeiro" w:date="2019-04-14T17:54:00Z">
                  <w:rPr/>
                </w:rPrChange>
              </w:rPr>
              <w:pPrChange w:id="1198" w:author="Lidia Alice Ruppert Ribeiro" w:date="2019-04-14T17:54:00Z">
                <w:pPr/>
              </w:pPrChange>
            </w:pPr>
            <w:ins w:id="1199" w:author="Lidia Alice Ruppert Ribeiro" w:date="2019-04-12T18:05:00Z">
              <w:r w:rsidRPr="694E474A">
                <w:rPr>
                  <w:rFonts w:ascii="Calibri Light" w:hAnsi="Calibri Light" w:cs="Calibri Light"/>
                  <w:color w:val="2F5496" w:themeColor="accent1" w:themeShade="BF"/>
                  <w:sz w:val="20"/>
                  <w:szCs w:val="20"/>
                  <w:rPrChange w:id="1200" w:author="Lidia Alice Ruppert Ribeiro" w:date="2019-04-12T18:05:00Z">
                    <w:rPr/>
                  </w:rPrChange>
                </w:rPr>
                <w:t>---</w:t>
              </w:r>
            </w:ins>
          </w:p>
          <w:p w14:paraId="0A776A5C" w14:textId="4CBFDFB4" w:rsidR="2AA02F6E" w:rsidRDefault="2AA02F6E">
            <w:pPr>
              <w:ind w:left="360"/>
              <w:rPr>
                <w:ins w:id="1201" w:author="Lidia Alice Ruppert Ribeiro" w:date="2019-04-14T17:54:00Z"/>
                <w:rFonts w:ascii="Calibri Light" w:eastAsia="Calibri Light" w:hAnsi="Calibri Light" w:cs="Calibri Light"/>
                <w:color w:val="365F91"/>
                <w:sz w:val="20"/>
                <w:szCs w:val="20"/>
                <w:rPrChange w:id="1202" w:author="Lidia Alice Ruppert Ribeiro" w:date="2019-04-14T17:54:00Z">
                  <w:rPr>
                    <w:ins w:id="1203" w:author="Lidia Alice Ruppert Ribeiro" w:date="2019-04-14T17:54:00Z"/>
                  </w:rPr>
                </w:rPrChange>
              </w:rPr>
              <w:pPrChange w:id="1204" w:author="Lidia Alice Ruppert Ribeiro" w:date="2019-04-14T17:54:00Z">
                <w:pPr/>
              </w:pPrChange>
            </w:pPr>
          </w:p>
          <w:p w14:paraId="4BD04521" w14:textId="2E27BBBC" w:rsidR="694E474A" w:rsidDel="0DBB9105" w:rsidRDefault="694E474A">
            <w:pPr>
              <w:ind w:left="360"/>
              <w:jc w:val="both"/>
              <w:rPr>
                <w:del w:id="1205" w:author="Lidia Alice Ruppert Ribeiro" w:date="2019-04-14T17:30:00Z"/>
                <w:rFonts w:ascii="Calibri Light" w:eastAsia="Calibri Light" w:hAnsi="Calibri Light" w:cs="Calibri Light"/>
                <w:color w:val="365F91"/>
                <w:sz w:val="20"/>
                <w:szCs w:val="20"/>
                <w:rPrChange w:id="1206" w:author="Lidia Alice Ruppert Ribeiro" w:date="2019-04-14T16:42:00Z">
                  <w:rPr>
                    <w:del w:id="1207" w:author="Lidia Alice Ruppert Ribeiro" w:date="2019-04-14T17:30:00Z"/>
                  </w:rPr>
                </w:rPrChange>
              </w:rPr>
              <w:pPrChange w:id="1208" w:author="Lidia Alice Ruppert Ribeiro" w:date="2019-04-14T16:42:00Z">
                <w:pPr/>
              </w:pPrChange>
            </w:pPr>
          </w:p>
          <w:p w14:paraId="5E635256" w14:textId="77777777" w:rsidR="3B1C90FE" w:rsidDel="49B815F5" w:rsidRDefault="3B1C90FE">
            <w:pPr>
              <w:ind w:left="320"/>
              <w:rPr>
                <w:del w:id="1209" w:author="Lidia Alice Ruppert Ribeiro" w:date="2019-04-12T18:12:00Z"/>
                <w:rFonts w:asciiTheme="majorHAnsi" w:hAnsiTheme="majorHAnsi" w:cstheme="majorBidi"/>
                <w:color w:val="2F5496" w:themeColor="accent1" w:themeShade="BF"/>
                <w:sz w:val="20"/>
                <w:szCs w:val="20"/>
                <w:rPrChange w:id="1210" w:author="Lidia Alice Ruppert Ribeiro" w:date="2019-04-12T18:02:00Z">
                  <w:rPr>
                    <w:del w:id="1211" w:author="Lidia Alice Ruppert Ribeiro" w:date="2019-04-12T18:12:00Z"/>
                  </w:rPr>
                </w:rPrChange>
              </w:rPr>
              <w:pPrChange w:id="1212" w:author="Lidia Alice Ruppert Ribeiro" w:date="2019-04-12T18:02:00Z">
                <w:pPr/>
              </w:pPrChange>
            </w:pPr>
          </w:p>
          <w:p w14:paraId="557EFE1B" w14:textId="7452AE30" w:rsidR="0760BE52" w:rsidDel="49B815F5" w:rsidRDefault="0760BE52">
            <w:pPr>
              <w:ind w:left="320"/>
              <w:jc w:val="both"/>
              <w:rPr>
                <w:del w:id="1213" w:author="Lidia Alice Ruppert Ribeiro" w:date="2019-04-12T18:12:00Z"/>
                <w:rFonts w:ascii="Calibri Light" w:eastAsia="Calibri Light" w:hAnsi="Calibri Light" w:cs="Calibri Light"/>
                <w:sz w:val="18"/>
                <w:szCs w:val="18"/>
                <w:lang w:val="en"/>
                <w:rPrChange w:id="1214" w:author="Lidia Alice Ruppert Ribeiro" w:date="2019-04-12T18:11:00Z">
                  <w:rPr>
                    <w:del w:id="1215" w:author="Lidia Alice Ruppert Ribeiro" w:date="2019-04-12T18:12:00Z"/>
                  </w:rPr>
                </w:rPrChange>
              </w:rPr>
              <w:pPrChange w:id="1216" w:author="Lidia Alice Ruppert Ribeiro" w:date="2019-04-12T18:11:00Z">
                <w:pPr/>
              </w:pPrChange>
            </w:pPr>
          </w:p>
          <w:p w14:paraId="0DF2700F" w14:textId="5A2FCB87" w:rsidR="0760BE52" w:rsidDel="49B815F5" w:rsidRDefault="0760BE52">
            <w:pPr>
              <w:spacing w:line="259" w:lineRule="auto"/>
              <w:ind w:left="360"/>
              <w:jc w:val="both"/>
              <w:rPr>
                <w:del w:id="1217" w:author="Lidia Alice Ruppert Ribeiro" w:date="2019-04-12T18:12:00Z"/>
                <w:rFonts w:ascii="Calibri Light" w:eastAsia="Calibri Light" w:hAnsi="Calibri Light" w:cs="Calibri Light"/>
                <w:sz w:val="18"/>
                <w:szCs w:val="18"/>
                <w:lang w:val="en"/>
                <w:rPrChange w:id="1218" w:author="Lidia Alice Ruppert Ribeiro" w:date="2019-04-12T18:11:00Z">
                  <w:rPr>
                    <w:del w:id="1219" w:author="Lidia Alice Ruppert Ribeiro" w:date="2019-04-12T18:12:00Z"/>
                  </w:rPr>
                </w:rPrChange>
              </w:rPr>
              <w:pPrChange w:id="1220" w:author="Lidia Alice Ruppert Ribeiro" w:date="2019-04-12T18:11:00Z">
                <w:pPr/>
              </w:pPrChange>
            </w:pPr>
          </w:p>
          <w:p w14:paraId="4B03EDE9" w14:textId="2AB9C976" w:rsidR="0760BE52" w:rsidDel="49B815F5" w:rsidRDefault="0760BE52">
            <w:pPr>
              <w:ind w:left="320"/>
              <w:rPr>
                <w:del w:id="1221" w:author="Lidia Alice Ruppert Ribeiro" w:date="2019-04-12T18:12:00Z"/>
                <w:rFonts w:ascii="Calibri Light" w:hAnsi="Calibri Light" w:cs="Calibri Light"/>
                <w:color w:val="2F5496" w:themeColor="accent1" w:themeShade="BF"/>
                <w:sz w:val="20"/>
                <w:szCs w:val="20"/>
                <w:rPrChange w:id="1222" w:author="Lidia Alice Ruppert Ribeiro" w:date="2019-04-12T18:12:00Z">
                  <w:rPr>
                    <w:del w:id="1223" w:author="Lidia Alice Ruppert Ribeiro" w:date="2019-04-12T18:12:00Z"/>
                  </w:rPr>
                </w:rPrChange>
              </w:rPr>
              <w:pPrChange w:id="1224" w:author="Lidia Alice Ruppert Ribeiro" w:date="2019-04-12T18:12:00Z">
                <w:pPr/>
              </w:pPrChange>
            </w:pPr>
          </w:p>
          <w:p w14:paraId="374BD9B8" w14:textId="068AABA5" w:rsidR="49B815F5" w:rsidDel="0DBB9105" w:rsidRDefault="49B815F5">
            <w:pPr>
              <w:ind w:left="360"/>
              <w:rPr>
                <w:del w:id="1225" w:author="Lidia Alice Ruppert Ribeiro" w:date="2019-04-14T17:30:00Z"/>
                <w:rFonts w:ascii="Calibri Light" w:eastAsia="Calibri Light" w:hAnsi="Calibri Light" w:cs="Calibri Light"/>
                <w:color w:val="365F91"/>
                <w:sz w:val="20"/>
                <w:szCs w:val="20"/>
                <w:rPrChange w:id="1226" w:author="Lidia Alice Ruppert Ribeiro" w:date="2019-04-14T16:42:00Z">
                  <w:rPr>
                    <w:del w:id="1227" w:author="Lidia Alice Ruppert Ribeiro" w:date="2019-04-14T17:30:00Z"/>
                  </w:rPr>
                </w:rPrChange>
              </w:rPr>
              <w:pPrChange w:id="1228" w:author="Lidia Alice Ruppert Ribeiro" w:date="2019-04-14T16:42:00Z">
                <w:pPr/>
              </w:pPrChange>
            </w:pPr>
          </w:p>
          <w:p w14:paraId="3B80D12D" w14:textId="1CE58D81" w:rsidR="0760BE52" w:rsidDel="3BD08FDF" w:rsidRDefault="0760BE52">
            <w:pPr>
              <w:ind w:left="320"/>
              <w:rPr>
                <w:del w:id="1229" w:author="Lidia Alice Ruppert Ribeiro" w:date="2019-04-12T18:11:00Z"/>
                <w:rFonts w:asciiTheme="majorHAnsi" w:hAnsiTheme="majorHAnsi" w:cstheme="majorBidi"/>
                <w:color w:val="2F5496" w:themeColor="accent1" w:themeShade="BF"/>
                <w:sz w:val="20"/>
                <w:szCs w:val="20"/>
                <w:rPrChange w:id="1230" w:author="Lidia Alice Ruppert Ribeiro" w:date="2019-04-12T17:25:00Z">
                  <w:rPr>
                    <w:del w:id="1231" w:author="Lidia Alice Ruppert Ribeiro" w:date="2019-04-12T18:11:00Z"/>
                  </w:rPr>
                </w:rPrChange>
              </w:rPr>
              <w:pPrChange w:id="1232" w:author="Lidia Alice Ruppert Ribeiro" w:date="2019-04-12T17:25:00Z">
                <w:pPr/>
              </w:pPrChange>
            </w:pPr>
          </w:p>
          <w:p w14:paraId="2C1E22D5" w14:textId="77777777" w:rsidR="3BD08FDF" w:rsidDel="702988F2" w:rsidRDefault="3BD08FDF">
            <w:pPr>
              <w:ind w:left="320"/>
              <w:rPr>
                <w:del w:id="1233" w:author="Lidia Alice Ruppert Ribeiro" w:date="2019-04-12T18:12:00Z"/>
                <w:rFonts w:asciiTheme="majorHAnsi" w:hAnsiTheme="majorHAnsi" w:cstheme="majorBidi"/>
                <w:color w:val="2F5496" w:themeColor="accent1" w:themeShade="BF"/>
                <w:sz w:val="20"/>
                <w:szCs w:val="20"/>
                <w:rPrChange w:id="1234" w:author="Lidia Alice Ruppert Ribeiro" w:date="2019-04-12T18:11:00Z">
                  <w:rPr>
                    <w:del w:id="1235" w:author="Lidia Alice Ruppert Ribeiro" w:date="2019-04-12T18:12:00Z"/>
                  </w:rPr>
                </w:rPrChange>
              </w:rPr>
              <w:pPrChange w:id="1236" w:author="Lidia Alice Ruppert Ribeiro" w:date="2019-04-12T18:11:00Z">
                <w:pPr/>
              </w:pPrChange>
            </w:pPr>
          </w:p>
          <w:p w14:paraId="698F80F9" w14:textId="3F126AFF" w:rsidR="702988F2" w:rsidRDefault="565F6223">
            <w:pPr>
              <w:pStyle w:val="ListParagraph"/>
              <w:numPr>
                <w:ilvl w:val="0"/>
                <w:numId w:val="10"/>
              </w:numPr>
              <w:jc w:val="both"/>
              <w:rPr>
                <w:color w:val="365F91"/>
                <w:sz w:val="20"/>
                <w:szCs w:val="20"/>
                <w:rPrChange w:id="1237" w:author="Lidia Alice Ruppert Ribeiro" w:date="2019-04-14T17:54:00Z">
                  <w:rPr/>
                </w:rPrChange>
              </w:rPr>
              <w:pPrChange w:id="1238" w:author="Lidia Alice Ruppert Ribeiro" w:date="2019-04-14T17:54:00Z">
                <w:pPr/>
              </w:pPrChange>
            </w:pPr>
            <w:ins w:id="1239" w:author="Lidia Alice Ruppert Ribeiro" w:date="2019-04-12T18:18:00Z">
              <w:r w:rsidRPr="565F6223">
                <w:rPr>
                  <w:rFonts w:ascii="Calibri Light" w:eastAsia="Calibri Light" w:hAnsi="Calibri Light" w:cs="Calibri Light"/>
                  <w:color w:val="365F91"/>
                  <w:sz w:val="20"/>
                  <w:szCs w:val="20"/>
                  <w:rPrChange w:id="1240" w:author="Lidia Alice Ruppert Ribeiro" w:date="2019-04-12T18:18:00Z">
                    <w:rPr/>
                  </w:rPrChange>
                </w:rPr>
                <w:t>Has Petrobrás been able to apply all the resources of the R</w:t>
              </w:r>
            </w:ins>
            <w:ins w:id="1241" w:author="Lidia Alice Ruppert Ribeiro" w:date="2019-04-12T18:19:00Z">
              <w:r w:rsidR="58DBE788" w:rsidRPr="565F6223">
                <w:rPr>
                  <w:rFonts w:ascii="Calibri Light" w:eastAsia="Calibri Light" w:hAnsi="Calibri Light" w:cs="Calibri Light"/>
                  <w:color w:val="365F91"/>
                  <w:sz w:val="20"/>
                  <w:szCs w:val="20"/>
                  <w:rPrChange w:id="1242" w:author="Lidia Alice Ruppert Ribeiro" w:date="2019-04-12T18:18:00Z">
                    <w:rPr/>
                  </w:rPrChange>
                </w:rPr>
                <w:t xml:space="preserve">&amp;D investment clause (1% of gross income) in </w:t>
              </w:r>
            </w:ins>
            <w:ins w:id="1243" w:author="Lidia Alice Ruppert Ribeiro" w:date="2019-04-12T18:28:00Z">
              <w:r w:rsidR="768FF594" w:rsidRPr="565F6223">
                <w:rPr>
                  <w:rFonts w:ascii="Calibri Light" w:eastAsia="Calibri Light" w:hAnsi="Calibri Light" w:cs="Calibri Light"/>
                  <w:color w:val="365F91"/>
                  <w:sz w:val="20"/>
                  <w:szCs w:val="20"/>
                  <w:rPrChange w:id="1244" w:author="Lidia Alice Ruppert Ribeiro" w:date="2019-04-12T18:18:00Z">
                    <w:rPr/>
                  </w:rPrChange>
                </w:rPr>
                <w:t>R</w:t>
              </w:r>
            </w:ins>
            <w:ins w:id="1245" w:author="Lidia Alice Ruppert Ribeiro" w:date="2019-04-12T18:29:00Z">
              <w:r w:rsidR="658CEF3C" w:rsidRPr="565F6223">
                <w:rPr>
                  <w:rFonts w:ascii="Calibri Light" w:eastAsia="Calibri Light" w:hAnsi="Calibri Light" w:cs="Calibri Light"/>
                  <w:color w:val="365F91"/>
                  <w:sz w:val="20"/>
                  <w:szCs w:val="20"/>
                  <w:rPrChange w:id="1246" w:author="Lidia Alice Ruppert Ribeiro" w:date="2019-04-12T18:18:00Z">
                    <w:rPr/>
                  </w:rPrChange>
                </w:rPr>
                <w:t xml:space="preserve">&amp;D </w:t>
              </w:r>
            </w:ins>
            <w:ins w:id="1247" w:author="Lidia Alice Ruppert Ribeiro" w:date="2019-04-12T18:19:00Z">
              <w:r w:rsidR="58DBE788" w:rsidRPr="565F6223">
                <w:rPr>
                  <w:rFonts w:ascii="Calibri Light" w:eastAsia="Calibri Light" w:hAnsi="Calibri Light" w:cs="Calibri Light"/>
                  <w:color w:val="365F91"/>
                  <w:sz w:val="20"/>
                  <w:szCs w:val="20"/>
                  <w:rPrChange w:id="1248" w:author="Lidia Alice Ruppert Ribeiro" w:date="2019-04-12T18:18:00Z">
                    <w:rPr/>
                  </w:rPrChange>
                </w:rPr>
                <w:t xml:space="preserve">projects, or </w:t>
              </w:r>
              <w:r w:rsidR="3F611C15" w:rsidRPr="565F6223">
                <w:rPr>
                  <w:rFonts w:ascii="Calibri Light" w:eastAsia="Calibri Light" w:hAnsi="Calibri Light" w:cs="Calibri Light"/>
                  <w:color w:val="365F91"/>
                  <w:sz w:val="20"/>
                  <w:szCs w:val="20"/>
                  <w:rPrChange w:id="1249" w:author="Lidia Alice Ruppert Ribeiro" w:date="2019-04-12T18:18:00Z">
                    <w:rPr/>
                  </w:rPrChange>
                </w:rPr>
                <w:t xml:space="preserve">has </w:t>
              </w:r>
              <w:r w:rsidR="58DBE788" w:rsidRPr="565F6223">
                <w:rPr>
                  <w:rFonts w:ascii="Calibri Light" w:eastAsia="Calibri Light" w:hAnsi="Calibri Light" w:cs="Calibri Light"/>
                  <w:color w:val="365F91"/>
                  <w:sz w:val="20"/>
                  <w:szCs w:val="20"/>
                  <w:rPrChange w:id="1250" w:author="Lidia Alice Ruppert Ribeiro" w:date="2019-04-12T18:18:00Z">
                    <w:rPr/>
                  </w:rPrChange>
                </w:rPr>
                <w:t xml:space="preserve">any portion </w:t>
              </w:r>
              <w:r w:rsidR="3F611C15" w:rsidRPr="565F6223">
                <w:rPr>
                  <w:rFonts w:ascii="Calibri Light" w:eastAsia="Calibri Light" w:hAnsi="Calibri Light" w:cs="Calibri Light"/>
                  <w:color w:val="365F91"/>
                  <w:sz w:val="20"/>
                  <w:szCs w:val="20"/>
                  <w:rPrChange w:id="1251" w:author="Lidia Alice Ruppert Ribeiro" w:date="2019-04-12T18:18:00Z">
                    <w:rPr/>
                  </w:rPrChange>
                </w:rPr>
                <w:t xml:space="preserve">of it </w:t>
              </w:r>
              <w:r w:rsidR="58DBE788" w:rsidRPr="565F6223">
                <w:rPr>
                  <w:rFonts w:ascii="Calibri Light" w:eastAsia="Calibri Light" w:hAnsi="Calibri Light" w:cs="Calibri Light"/>
                  <w:color w:val="365F91"/>
                  <w:sz w:val="20"/>
                  <w:szCs w:val="20"/>
                  <w:rPrChange w:id="1252" w:author="Lidia Alice Ruppert Ribeiro" w:date="2019-04-12T18:18:00Z">
                    <w:rPr/>
                  </w:rPrChange>
                </w:rPr>
                <w:t xml:space="preserve">been </w:t>
              </w:r>
            </w:ins>
            <w:ins w:id="1253" w:author="Lidia Alice Ruppert Ribeiro" w:date="2019-04-12T18:20:00Z">
              <w:r w:rsidR="451300BC" w:rsidRPr="565F6223">
                <w:rPr>
                  <w:rFonts w:ascii="Calibri Light" w:eastAsia="Calibri Light" w:hAnsi="Calibri Light" w:cs="Calibri Light"/>
                  <w:color w:val="365F91"/>
                  <w:sz w:val="20"/>
                  <w:szCs w:val="20"/>
                  <w:rPrChange w:id="1254" w:author="Lidia Alice Ruppert Ribeiro" w:date="2019-04-12T18:18:00Z">
                    <w:rPr/>
                  </w:rPrChange>
                </w:rPr>
                <w:t>le</w:t>
              </w:r>
            </w:ins>
            <w:ins w:id="1255" w:author="Lidia Alice Ruppert Ribeiro" w:date="2019-04-12T18:27:00Z">
              <w:r w:rsidR="3C593B5C" w:rsidRPr="565F6223">
                <w:rPr>
                  <w:rFonts w:ascii="Calibri Light" w:eastAsia="Calibri Light" w:hAnsi="Calibri Light" w:cs="Calibri Light"/>
                  <w:color w:val="365F91"/>
                  <w:sz w:val="20"/>
                  <w:szCs w:val="20"/>
                  <w:rPrChange w:id="1256" w:author="Lidia Alice Ruppert Ribeiro" w:date="2019-04-12T18:18:00Z">
                    <w:rPr/>
                  </w:rPrChange>
                </w:rPr>
                <w:t xml:space="preserve">ft </w:t>
              </w:r>
            </w:ins>
            <w:ins w:id="1257" w:author="Lidia Alice Ruppert Ribeiro" w:date="2019-04-12T18:19:00Z">
              <w:r w:rsidR="58DBE788" w:rsidRPr="565F6223">
                <w:rPr>
                  <w:rFonts w:ascii="Calibri Light" w:eastAsia="Calibri Light" w:hAnsi="Calibri Light" w:cs="Calibri Light"/>
                  <w:color w:val="365F91"/>
                  <w:sz w:val="20"/>
                  <w:szCs w:val="20"/>
                  <w:rPrChange w:id="1258" w:author="Lidia Alice Ruppert Ribeiro" w:date="2019-04-12T18:18:00Z">
                    <w:rPr/>
                  </w:rPrChange>
                </w:rPr>
                <w:lastRenderedPageBreak/>
                <w:t xml:space="preserve">without destination </w:t>
              </w:r>
            </w:ins>
            <w:ins w:id="1259" w:author="Lidia Alice Ruppert Ribeiro" w:date="2019-04-12T18:28:00Z">
              <w:r w:rsidR="42315D30" w:rsidRPr="42315D30">
                <w:rPr>
                  <w:rFonts w:ascii="Calibri Light" w:eastAsia="Calibri Light" w:hAnsi="Calibri Light" w:cs="Calibri Light"/>
                  <w:color w:val="365F91"/>
                  <w:sz w:val="20"/>
                  <w:szCs w:val="20"/>
                  <w:rPrChange w:id="1260" w:author="Lidia Alice Ruppert Ribeiro" w:date="2019-04-12T18:28:00Z">
                    <w:rPr/>
                  </w:rPrChange>
                </w:rPr>
                <w:t>in recent years</w:t>
              </w:r>
              <w:r w:rsidR="42315D30" w:rsidRPr="565F6223">
                <w:rPr>
                  <w:rFonts w:ascii="Calibri Light" w:eastAsia="Calibri Light" w:hAnsi="Calibri Light" w:cs="Calibri Light"/>
                  <w:color w:val="365F91"/>
                  <w:sz w:val="20"/>
                  <w:szCs w:val="20"/>
                  <w:rPrChange w:id="1261" w:author="Lidia Alice Ruppert Ribeiro" w:date="2019-04-12T18:18:00Z">
                    <w:rPr/>
                  </w:rPrChange>
                </w:rPr>
                <w:t xml:space="preserve"> </w:t>
              </w:r>
              <w:r w:rsidR="303DD0D1" w:rsidRPr="565F6223">
                <w:rPr>
                  <w:rFonts w:ascii="Calibri Light" w:eastAsia="Calibri Light" w:hAnsi="Calibri Light" w:cs="Calibri Light"/>
                  <w:color w:val="365F91"/>
                  <w:sz w:val="20"/>
                  <w:szCs w:val="20"/>
                  <w:rPrChange w:id="1262" w:author="Lidia Alice Ruppert Ribeiro" w:date="2019-04-12T18:18:00Z">
                    <w:rPr/>
                  </w:rPrChange>
                </w:rPr>
                <w:t xml:space="preserve">and </w:t>
              </w:r>
              <w:r w:rsidR="36CADA90" w:rsidRPr="565F6223">
                <w:rPr>
                  <w:rFonts w:ascii="Calibri Light" w:eastAsia="Calibri Light" w:hAnsi="Calibri Light" w:cs="Calibri Light"/>
                  <w:color w:val="365F91"/>
                  <w:sz w:val="20"/>
                  <w:szCs w:val="20"/>
                  <w:rPrChange w:id="1263" w:author="Lidia Alice Ruppert Ribeiro" w:date="2019-04-12T18:18:00Z">
                    <w:rPr/>
                  </w:rPrChange>
                </w:rPr>
                <w:t xml:space="preserve">therefore </w:t>
              </w:r>
              <w:r w:rsidR="199A36E8" w:rsidRPr="565F6223">
                <w:rPr>
                  <w:rFonts w:ascii="Calibri Light" w:eastAsia="Calibri Light" w:hAnsi="Calibri Light" w:cs="Calibri Light"/>
                  <w:color w:val="365F91"/>
                  <w:sz w:val="20"/>
                  <w:szCs w:val="20"/>
                  <w:rPrChange w:id="1264" w:author="Lidia Alice Ruppert Ribeiro" w:date="2019-04-12T18:18:00Z">
                    <w:rPr/>
                  </w:rPrChange>
                </w:rPr>
                <w:t xml:space="preserve">needed to be sent </w:t>
              </w:r>
              <w:r w:rsidR="42315D30" w:rsidRPr="565F6223">
                <w:rPr>
                  <w:rFonts w:ascii="Calibri Light" w:eastAsia="Calibri Light" w:hAnsi="Calibri Light" w:cs="Calibri Light"/>
                  <w:color w:val="365F91"/>
                  <w:sz w:val="20"/>
                  <w:szCs w:val="20"/>
                  <w:rPrChange w:id="1265" w:author="Lidia Alice Ruppert Ribeiro" w:date="2019-04-12T18:18:00Z">
                    <w:rPr/>
                  </w:rPrChange>
                </w:rPr>
                <w:t>direct</w:t>
              </w:r>
              <w:r w:rsidR="768FF594" w:rsidRPr="565F6223">
                <w:rPr>
                  <w:rFonts w:ascii="Calibri Light" w:eastAsia="Calibri Light" w:hAnsi="Calibri Light" w:cs="Calibri Light"/>
                  <w:color w:val="365F91"/>
                  <w:sz w:val="20"/>
                  <w:szCs w:val="20"/>
                  <w:rPrChange w:id="1266" w:author="Lidia Alice Ruppert Ribeiro" w:date="2019-04-12T18:18:00Z">
                    <w:rPr/>
                  </w:rPrChange>
                </w:rPr>
                <w:t>ly to The</w:t>
              </w:r>
              <w:r w:rsidR="613022B7" w:rsidRPr="565F6223">
                <w:rPr>
                  <w:rFonts w:ascii="Calibri Light" w:eastAsia="Calibri Light" w:hAnsi="Calibri Light" w:cs="Calibri Light"/>
                  <w:color w:val="365F91"/>
                  <w:sz w:val="20"/>
                  <w:szCs w:val="20"/>
                  <w:rPrChange w:id="1267" w:author="Lidia Alice Ruppert Ribeiro" w:date="2019-04-12T18:18:00Z">
                    <w:rPr/>
                  </w:rPrChange>
                </w:rPr>
                <w:t xml:space="preserve"> Br</w:t>
              </w:r>
              <w:r w:rsidR="199A36E8" w:rsidRPr="565F6223">
                <w:rPr>
                  <w:rFonts w:ascii="Calibri Light" w:eastAsia="Calibri Light" w:hAnsi="Calibri Light" w:cs="Calibri Light"/>
                  <w:color w:val="365F91"/>
                  <w:sz w:val="20"/>
                  <w:szCs w:val="20"/>
                  <w:rPrChange w:id="1268" w:author="Lidia Alice Ruppert Ribeiro" w:date="2019-04-12T18:18:00Z">
                    <w:rPr/>
                  </w:rPrChange>
                </w:rPr>
                <w:t xml:space="preserve">azilian </w:t>
              </w:r>
              <w:r w:rsidR="613022B7" w:rsidRPr="565F6223">
                <w:rPr>
                  <w:rFonts w:ascii="Calibri Light" w:eastAsia="Calibri Light" w:hAnsi="Calibri Light" w:cs="Calibri Light"/>
                  <w:color w:val="365F91"/>
                  <w:sz w:val="20"/>
                  <w:szCs w:val="20"/>
                  <w:rPrChange w:id="1269" w:author="Lidia Alice Ruppert Ribeiro" w:date="2019-04-12T18:18:00Z">
                    <w:rPr/>
                  </w:rPrChange>
                </w:rPr>
                <w:t>National Agency</w:t>
              </w:r>
              <w:r w:rsidR="58DBE788" w:rsidRPr="565F6223">
                <w:rPr>
                  <w:rFonts w:ascii="Calibri Light" w:eastAsia="Calibri Light" w:hAnsi="Calibri Light" w:cs="Calibri Light"/>
                  <w:color w:val="365F91"/>
                  <w:sz w:val="20"/>
                  <w:szCs w:val="20"/>
                  <w:rPrChange w:id="1270" w:author="Lidia Alice Ruppert Ribeiro" w:date="2019-04-12T18:18:00Z">
                    <w:rPr/>
                  </w:rPrChange>
                </w:rPr>
                <w:t xml:space="preserve"> of Petroleum </w:t>
              </w:r>
              <w:r w:rsidR="1B7074A5" w:rsidRPr="565F6223">
                <w:rPr>
                  <w:rFonts w:ascii="Calibri Light" w:eastAsia="Calibri Light" w:hAnsi="Calibri Light" w:cs="Calibri Light"/>
                  <w:color w:val="365F91"/>
                  <w:sz w:val="20"/>
                  <w:szCs w:val="20"/>
                  <w:rPrChange w:id="1271" w:author="Lidia Alice Ruppert Ribeiro" w:date="2019-04-12T18:18:00Z">
                    <w:rPr/>
                  </w:rPrChange>
                </w:rPr>
                <w:t>to</w:t>
              </w:r>
            </w:ins>
            <w:ins w:id="1272" w:author="Lidia Alice Ruppert Ribeiro" w:date="2019-04-12T18:19:00Z">
              <w:r w:rsidR="58DBE788" w:rsidRPr="565F6223">
                <w:rPr>
                  <w:rFonts w:ascii="Calibri Light" w:eastAsia="Calibri Light" w:hAnsi="Calibri Light" w:cs="Calibri Light"/>
                  <w:color w:val="365F91"/>
                  <w:sz w:val="20"/>
                  <w:szCs w:val="20"/>
                  <w:rPrChange w:id="1273" w:author="Lidia Alice Ruppert Ribeiro" w:date="2019-04-12T18:18:00Z">
                    <w:rPr/>
                  </w:rPrChange>
                </w:rPr>
                <w:t xml:space="preserve"> </w:t>
              </w:r>
            </w:ins>
            <w:ins w:id="1274" w:author="Lidia Alice Ruppert Ribeiro" w:date="2019-04-12T18:28:00Z">
              <w:r w:rsidR="58DBE788" w:rsidRPr="565F6223">
                <w:rPr>
                  <w:rFonts w:ascii="Calibri Light" w:eastAsia="Calibri Light" w:hAnsi="Calibri Light" w:cs="Calibri Light"/>
                  <w:color w:val="365F91"/>
                  <w:sz w:val="20"/>
                  <w:szCs w:val="20"/>
                  <w:rPrChange w:id="1275" w:author="Lidia Alice Ruppert Ribeiro" w:date="2019-04-12T18:18:00Z">
                    <w:rPr/>
                  </w:rPrChange>
                </w:rPr>
                <w:t xml:space="preserve"> the</w:t>
              </w:r>
              <w:r w:rsidR="1D185712" w:rsidRPr="565F6223">
                <w:rPr>
                  <w:rFonts w:ascii="Calibri Light" w:eastAsia="Calibri Light" w:hAnsi="Calibri Light" w:cs="Calibri Light"/>
                  <w:color w:val="365F91"/>
                  <w:sz w:val="20"/>
                  <w:szCs w:val="20"/>
                  <w:rPrChange w:id="1276" w:author="Lidia Alice Ruppert Ribeiro" w:date="2019-04-12T18:18:00Z">
                    <w:rPr/>
                  </w:rPrChange>
                </w:rPr>
                <w:t xml:space="preserve"> ANP </w:t>
              </w:r>
              <w:r w:rsidR="58DBE788" w:rsidRPr="565F6223">
                <w:rPr>
                  <w:rFonts w:ascii="Calibri Light" w:eastAsia="Calibri Light" w:hAnsi="Calibri Light" w:cs="Calibri Light"/>
                  <w:color w:val="365F91"/>
                  <w:sz w:val="20"/>
                  <w:szCs w:val="20"/>
                  <w:rPrChange w:id="1277" w:author="Lidia Alice Ruppert Ribeiro" w:date="2019-04-12T18:18:00Z">
                    <w:rPr/>
                  </w:rPrChange>
                </w:rPr>
                <w:t>(</w:t>
              </w:r>
              <w:r w:rsidR="1D185712" w:rsidRPr="565F6223">
                <w:rPr>
                  <w:rFonts w:ascii="Calibri Light" w:eastAsia="Calibri Light" w:hAnsi="Calibri Light" w:cs="Calibri Light"/>
                  <w:color w:val="365F91"/>
                  <w:sz w:val="20"/>
                  <w:szCs w:val="20"/>
                  <w:rPrChange w:id="1278" w:author="Lidia Alice Ruppert Ribeiro" w:date="2019-04-12T18:18:00Z">
                    <w:rPr/>
                  </w:rPrChange>
                </w:rPr>
                <w:t>with a fine</w:t>
              </w:r>
              <w:r w:rsidR="58DBE788" w:rsidRPr="565F6223">
                <w:rPr>
                  <w:rFonts w:ascii="Calibri Light" w:eastAsia="Calibri Light" w:hAnsi="Calibri Light" w:cs="Calibri Light"/>
                  <w:color w:val="365F91"/>
                  <w:sz w:val="20"/>
                  <w:szCs w:val="20"/>
                  <w:rPrChange w:id="1279" w:author="Lidia Alice Ruppert Ribeiro" w:date="2019-04-12T18:18:00Z">
                    <w:rPr/>
                  </w:rPrChange>
                </w:rPr>
                <w:t>)</w:t>
              </w:r>
              <w:r w:rsidR="42315D30" w:rsidRPr="42315D30">
                <w:rPr>
                  <w:rFonts w:ascii="Calibri Light" w:eastAsia="Calibri Light" w:hAnsi="Calibri Light" w:cs="Calibri Light"/>
                  <w:color w:val="365F91"/>
                  <w:sz w:val="20"/>
                  <w:szCs w:val="20"/>
                  <w:rPrChange w:id="1280" w:author="Lidia Alice Ruppert Ribeiro" w:date="2019-04-12T18:28:00Z">
                    <w:rPr/>
                  </w:rPrChange>
                </w:rPr>
                <w:t>?</w:t>
              </w:r>
            </w:ins>
          </w:p>
          <w:p w14:paraId="197B0101" w14:textId="77777777" w:rsidR="565F6223" w:rsidDel="58DBE788" w:rsidRDefault="565F6223">
            <w:pPr>
              <w:ind w:left="360"/>
              <w:rPr>
                <w:del w:id="1281" w:author="Lidia Alice Ruppert Ribeiro" w:date="2019-04-12T18:19:00Z"/>
                <w:rFonts w:ascii="Calibri Light" w:eastAsia="Calibri Light" w:hAnsi="Calibri Light" w:cs="Calibri Light"/>
                <w:color w:val="365F91"/>
                <w:sz w:val="20"/>
                <w:szCs w:val="20"/>
                <w:rPrChange w:id="1282" w:author="Lidia Alice Ruppert Ribeiro" w:date="2019-04-12T18:18:00Z">
                  <w:rPr>
                    <w:del w:id="1283" w:author="Lidia Alice Ruppert Ribeiro" w:date="2019-04-12T18:19:00Z"/>
                  </w:rPr>
                </w:rPrChange>
              </w:rPr>
              <w:pPrChange w:id="1284" w:author="Lidia Alice Ruppert Ribeiro" w:date="2019-04-12T18:18:00Z">
                <w:pPr/>
              </w:pPrChange>
            </w:pPr>
          </w:p>
          <w:p w14:paraId="106D978F" w14:textId="7452AE30" w:rsidR="702988F2" w:rsidRDefault="702988F2">
            <w:pPr>
              <w:ind w:left="320"/>
              <w:jc w:val="both"/>
              <w:rPr>
                <w:rStyle w:val="FootnoteReference"/>
                <w:rFonts w:asciiTheme="majorHAnsi" w:hAnsiTheme="majorHAnsi" w:cstheme="majorBidi"/>
                <w:color w:val="2F5496" w:themeColor="accent1" w:themeShade="BF"/>
                <w:sz w:val="18"/>
                <w:szCs w:val="18"/>
                <w:highlight w:val="lightGray"/>
                <w:rPrChange w:id="1285" w:author="Lidia Alice Ruppert Ribeiro" w:date="2019-04-14T17:53:00Z">
                  <w:rPr/>
                </w:rPrChange>
              </w:rPr>
              <w:pPrChange w:id="1286" w:author="Lidia Alice Ruppert Ribeiro" w:date="2019-04-14T17:53:00Z">
                <w:pPr/>
              </w:pPrChange>
            </w:pPr>
            <w:ins w:id="1287" w:author="Lidia Alice Ruppert Ribeiro" w:date="2019-04-12T18:12:00Z">
              <w:r w:rsidRPr="702988F2">
                <w:rPr>
                  <w:rFonts w:asciiTheme="majorHAnsi" w:hAnsiTheme="majorHAnsi" w:cstheme="majorBidi"/>
                  <w:color w:val="2F5496" w:themeColor="accent1" w:themeShade="BF"/>
                  <w:sz w:val="18"/>
                  <w:szCs w:val="18"/>
                  <w:highlight w:val="lightGray"/>
                  <w:rPrChange w:id="1288" w:author="Lidia Alice Ruppert Ribeiro" w:date="2019-04-12T18:12:00Z">
                    <w:rPr/>
                  </w:rPrChange>
                </w:rPr>
                <w:t>11/04/2019 – meeting with César Lima</w:t>
              </w:r>
            </w:ins>
          </w:p>
          <w:p w14:paraId="5B5E0699" w14:textId="7452AE30" w:rsidR="702988F2" w:rsidDel="390A9555" w:rsidRDefault="702988F2">
            <w:pPr>
              <w:ind w:left="320"/>
              <w:jc w:val="both"/>
              <w:rPr>
                <w:del w:id="1289" w:author="Lidia Alice Ruppert Ribeiro" w:date="2019-04-14T17:33:00Z"/>
                <w:rStyle w:val="FootnoteReference"/>
                <w:rFonts w:asciiTheme="majorHAnsi" w:hAnsiTheme="majorHAnsi" w:cstheme="majorBidi"/>
                <w:color w:val="2F5496" w:themeColor="accent1" w:themeShade="BF"/>
                <w:sz w:val="18"/>
                <w:szCs w:val="18"/>
                <w:highlight w:val="lightGray"/>
                <w:rPrChange w:id="1290" w:author="Lidia Alice Ruppert Ribeiro" w:date="2019-04-14T16:42:00Z">
                  <w:rPr>
                    <w:del w:id="1291" w:author="Lidia Alice Ruppert Ribeiro" w:date="2019-04-14T17:33:00Z"/>
                  </w:rPr>
                </w:rPrChange>
              </w:rPr>
              <w:pPrChange w:id="1292" w:author="Lidia Alice Ruppert Ribeiro" w:date="2019-04-14T16:42:00Z">
                <w:pPr/>
              </w:pPrChange>
            </w:pPr>
          </w:p>
          <w:p w14:paraId="69E0BD5A" w14:textId="501403CD" w:rsidR="702988F2" w:rsidDel="390A9555" w:rsidRDefault="702988F2">
            <w:pPr>
              <w:pStyle w:val="ListParagraph"/>
              <w:spacing w:line="259" w:lineRule="auto"/>
              <w:rPr>
                <w:del w:id="1293" w:author="Lidia Alice Ruppert Ribeiro" w:date="2019-04-14T17:33:00Z"/>
                <w:rFonts w:ascii="Calibri Light" w:eastAsia="Calibri Light" w:hAnsi="Calibri Light" w:cs="Calibri Light"/>
                <w:sz w:val="18"/>
                <w:szCs w:val="18"/>
                <w:lang w:val="en"/>
                <w:rPrChange w:id="1294" w:author="Lidia Alice Ruppert Ribeiro" w:date="2019-04-14T17:30:00Z">
                  <w:rPr>
                    <w:del w:id="1295" w:author="Lidia Alice Ruppert Ribeiro" w:date="2019-04-14T17:33:00Z"/>
                  </w:rPr>
                </w:rPrChange>
              </w:rPr>
              <w:pPrChange w:id="1296" w:author="Lidia Alice Ruppert Ribeiro" w:date="2019-04-14T17:30:00Z">
                <w:pPr/>
              </w:pPrChange>
            </w:pPr>
          </w:p>
          <w:p w14:paraId="6CB40B89" w14:textId="5A2FCB87" w:rsidR="702988F2" w:rsidDel="0DBB9105" w:rsidRDefault="702988F2">
            <w:pPr>
              <w:spacing w:line="259" w:lineRule="auto"/>
              <w:ind w:left="360"/>
              <w:rPr>
                <w:del w:id="1297" w:author="Lidia Alice Ruppert Ribeiro" w:date="2019-04-14T17:30:00Z"/>
                <w:rFonts w:ascii="Calibri Light" w:eastAsia="Calibri Light" w:hAnsi="Calibri Light" w:cs="Calibri Light"/>
                <w:sz w:val="18"/>
                <w:szCs w:val="18"/>
                <w:lang w:val="en"/>
                <w:rPrChange w:id="1298" w:author="Lidia Alice Ruppert Ribeiro" w:date="2019-04-14T17:30:00Z">
                  <w:rPr>
                    <w:del w:id="1299" w:author="Lidia Alice Ruppert Ribeiro" w:date="2019-04-14T17:30:00Z"/>
                  </w:rPr>
                </w:rPrChange>
              </w:rPr>
              <w:pPrChange w:id="1300" w:author="Lidia Alice Ruppert Ribeiro" w:date="2019-04-14T17:30:00Z">
                <w:pPr/>
              </w:pPrChange>
            </w:pPr>
          </w:p>
          <w:p w14:paraId="78012C77" w14:textId="4D779A6B" w:rsidR="0DBB9105" w:rsidDel="6089BF4E" w:rsidRDefault="0DBB9105">
            <w:pPr>
              <w:spacing w:line="259" w:lineRule="auto"/>
              <w:ind w:left="360"/>
              <w:rPr>
                <w:del w:id="1301" w:author="Lidia Alice Ruppert Ribeiro" w:date="2019-04-14T17:31:00Z"/>
              </w:rPr>
              <w:pPrChange w:id="1302" w:author="Lidia Alice Ruppert Ribeiro" w:date="2019-04-14T17:30:00Z">
                <w:pPr/>
              </w:pPrChange>
            </w:pPr>
          </w:p>
          <w:p w14:paraId="70DE5785" w14:textId="46232209" w:rsidR="702988F2" w:rsidDel="4E9CBC6A" w:rsidRDefault="702988F2">
            <w:pPr>
              <w:spacing w:line="259" w:lineRule="auto"/>
              <w:rPr>
                <w:del w:id="1303" w:author="Lidia Alice Ruppert Ribeiro" w:date="2019-04-14T17:32:00Z"/>
                <w:rFonts w:ascii="Calibri Light" w:eastAsia="Calibri Light" w:hAnsi="Calibri Light" w:cs="Calibri Light"/>
                <w:sz w:val="18"/>
                <w:szCs w:val="18"/>
                <w:lang w:val="en"/>
                <w:rPrChange w:id="1304" w:author="Lidia Alice Ruppert Ribeiro" w:date="2019-04-14T16:42:00Z">
                  <w:rPr>
                    <w:del w:id="1305" w:author="Lidia Alice Ruppert Ribeiro" w:date="2019-04-14T17:32:00Z"/>
                  </w:rPr>
                </w:rPrChange>
              </w:rPr>
              <w:pPrChange w:id="1306" w:author="Lidia Alice Ruppert Ribeiro" w:date="2019-04-14T16:42:00Z">
                <w:pPr/>
              </w:pPrChange>
            </w:pPr>
          </w:p>
          <w:p w14:paraId="239FE259" w14:textId="75E8CDAA" w:rsidR="4E9CBC6A" w:rsidRDefault="4E9CBC6A">
            <w:pPr>
              <w:spacing w:line="259" w:lineRule="auto"/>
              <w:ind w:left="320"/>
              <w:jc w:val="both"/>
              <w:rPr>
                <w:rFonts w:ascii="Calibri Light" w:eastAsia="Calibri Light" w:hAnsi="Calibri Light" w:cs="Calibri Light"/>
                <w:sz w:val="18"/>
                <w:szCs w:val="18"/>
                <w:lang w:val="en"/>
                <w:rPrChange w:id="1307" w:author="Lidia Alice Ruppert Ribeiro" w:date="2019-04-14T17:53:00Z">
                  <w:rPr/>
                </w:rPrChange>
              </w:rPr>
              <w:pPrChange w:id="1308" w:author="Lidia Alice Ruppert Ribeiro" w:date="2019-04-14T17:53:00Z">
                <w:pPr/>
              </w:pPrChange>
            </w:pPr>
          </w:p>
          <w:p w14:paraId="6C6549DF" w14:textId="18747463" w:rsidR="4E9CBC6A" w:rsidRDefault="52246BDD">
            <w:pPr>
              <w:spacing w:line="259" w:lineRule="auto"/>
              <w:ind w:left="320"/>
              <w:jc w:val="both"/>
              <w:rPr>
                <w:rFonts w:ascii="Calibri Light" w:eastAsia="Calibri Light" w:hAnsi="Calibri Light" w:cs="Calibri Light"/>
                <w:sz w:val="18"/>
                <w:szCs w:val="18"/>
                <w:lang w:val="en"/>
                <w:rPrChange w:id="1309" w:author="Lidia Alice Ruppert Ribeiro" w:date="2019-04-14T17:54:00Z">
                  <w:rPr/>
                </w:rPrChange>
              </w:rPr>
              <w:pPrChange w:id="1310" w:author="Lidia Alice Ruppert Ribeiro" w:date="2019-04-14T17:54:00Z">
                <w:pPr/>
              </w:pPrChange>
            </w:pPr>
            <w:ins w:id="1311" w:author="Lidia Alice Ruppert Ribeiro" w:date="2019-04-14T17:33:00Z">
              <w:r w:rsidRPr="4E9CBC6A">
                <w:rPr>
                  <w:rFonts w:ascii="Calibri Light" w:eastAsia="Calibri Light" w:hAnsi="Calibri Light" w:cs="Calibri Light"/>
                  <w:sz w:val="18"/>
                  <w:szCs w:val="18"/>
                  <w:lang w:val="en"/>
                  <w:rPrChange w:id="1312" w:author="Lidia Alice Ruppert Ribeiro" w:date="2019-04-14T17:32:00Z">
                    <w:rPr/>
                  </w:rPrChange>
                </w:rPr>
                <w:t>Cesar said that Petrobrás has complied with the R&amp;D investment clause, but that sometimes the ANP, after analyzing the projects, takes some</w:t>
              </w:r>
            </w:ins>
            <w:ins w:id="1313" w:author="Lidia Alice Ruppert Ribeiro" w:date="2019-04-14T17:34:00Z">
              <w:r w:rsidR="0FBB80B7" w:rsidRPr="0FBB80B7">
                <w:rPr>
                  <w:rFonts w:ascii="Calibri Light" w:eastAsia="Calibri Light" w:hAnsi="Calibri Light" w:cs="Calibri Light"/>
                  <w:sz w:val="18"/>
                  <w:szCs w:val="18"/>
                  <w:lang w:val="en"/>
                  <w:rPrChange w:id="1314" w:author="Lidia Alice Ruppert Ribeiro" w:date="2019-04-14T17:34:00Z">
                    <w:rPr/>
                  </w:rPrChange>
                </w:rPr>
                <w:t xml:space="preserve"> </w:t>
              </w:r>
            </w:ins>
            <w:ins w:id="1315" w:author="Lidia Alice Ruppert Ribeiro" w:date="2019-04-14T17:33:00Z">
              <w:r w:rsidRPr="4E9CBC6A">
                <w:rPr>
                  <w:rFonts w:ascii="Calibri Light" w:eastAsia="Calibri Light" w:hAnsi="Calibri Light" w:cs="Calibri Light"/>
                  <w:sz w:val="18"/>
                  <w:szCs w:val="18"/>
                  <w:lang w:val="en"/>
                  <w:rPrChange w:id="1316" w:author="Lidia Alice Ruppert Ribeiro" w:date="2019-04-14T17:32:00Z">
                    <w:rPr/>
                  </w:rPrChange>
                </w:rPr>
                <w:t xml:space="preserve">things out of it. </w:t>
              </w:r>
            </w:ins>
            <w:ins w:id="1317" w:author="Lidia Alice Ruppert Ribeiro" w:date="2019-04-14T17:34:00Z">
              <w:r w:rsidR="0FBB80B7" w:rsidRPr="4E9CBC6A">
                <w:rPr>
                  <w:rFonts w:ascii="Calibri Light" w:eastAsia="Calibri Light" w:hAnsi="Calibri Light" w:cs="Calibri Light"/>
                  <w:sz w:val="18"/>
                  <w:szCs w:val="18"/>
                  <w:lang w:val="en"/>
                  <w:rPrChange w:id="1318" w:author="Lidia Alice Ruppert Ribeiro" w:date="2019-04-14T17:32:00Z">
                    <w:rPr/>
                  </w:rPrChange>
                </w:rPr>
                <w:t>Petrobras</w:t>
              </w:r>
            </w:ins>
            <w:ins w:id="1319" w:author="Lidia Alice Ruppert Ribeiro" w:date="2019-04-14T17:33:00Z">
              <w:r w:rsidRPr="4E9CBC6A">
                <w:rPr>
                  <w:rFonts w:ascii="Calibri Light" w:eastAsia="Calibri Light" w:hAnsi="Calibri Light" w:cs="Calibri Light"/>
                  <w:sz w:val="18"/>
                  <w:szCs w:val="18"/>
                  <w:lang w:val="en"/>
                  <w:rPrChange w:id="1320" w:author="Lidia Alice Ruppert Ribeiro" w:date="2019-04-14T17:32:00Z">
                    <w:rPr/>
                  </w:rPrChange>
                </w:rPr>
                <w:t xml:space="preserve"> always look</w:t>
              </w:r>
            </w:ins>
            <w:ins w:id="1321" w:author="Lidia Alice Ruppert Ribeiro" w:date="2019-04-14T17:35:00Z">
              <w:r w:rsidR="325836BB" w:rsidRPr="4E9CBC6A">
                <w:rPr>
                  <w:rFonts w:ascii="Calibri Light" w:eastAsia="Calibri Light" w:hAnsi="Calibri Light" w:cs="Calibri Light"/>
                  <w:sz w:val="18"/>
                  <w:szCs w:val="18"/>
                  <w:lang w:val="en"/>
                  <w:rPrChange w:id="1322" w:author="Lidia Alice Ruppert Ribeiro" w:date="2019-04-14T17:32:00Z">
                    <w:rPr/>
                  </w:rPrChange>
                </w:rPr>
                <w:t>s</w:t>
              </w:r>
            </w:ins>
            <w:ins w:id="1323" w:author="Lidia Alice Ruppert Ribeiro" w:date="2019-04-14T17:36:00Z">
              <w:r w:rsidRPr="4E9CBC6A">
                <w:rPr>
                  <w:rFonts w:ascii="Calibri Light" w:eastAsia="Calibri Light" w:hAnsi="Calibri Light" w:cs="Calibri Light"/>
                  <w:sz w:val="18"/>
                  <w:szCs w:val="18"/>
                  <w:lang w:val="en"/>
                  <w:rPrChange w:id="1324" w:author="Lidia Alice Ruppert Ribeiro" w:date="2019-04-14T17:32:00Z">
                    <w:rPr/>
                  </w:rPrChange>
                </w:rPr>
                <w:t xml:space="preserve"> for investments t</w:t>
              </w:r>
              <w:r w:rsidR="639F742C" w:rsidRPr="4E9CBC6A">
                <w:rPr>
                  <w:rFonts w:ascii="Calibri Light" w:eastAsia="Calibri Light" w:hAnsi="Calibri Light" w:cs="Calibri Light"/>
                  <w:sz w:val="18"/>
                  <w:szCs w:val="18"/>
                  <w:lang w:val="en"/>
                  <w:rPrChange w:id="1325" w:author="Lidia Alice Ruppert Ribeiro" w:date="2019-04-14T17:32:00Z">
                    <w:rPr/>
                  </w:rPrChange>
                </w:rPr>
                <w:t>hat c</w:t>
              </w:r>
            </w:ins>
            <w:ins w:id="1326" w:author="Lidia Alice Ruppert Ribeiro" w:date="2019-04-14T17:33:00Z">
              <w:r w:rsidRPr="4E9CBC6A">
                <w:rPr>
                  <w:rFonts w:ascii="Calibri Light" w:eastAsia="Calibri Light" w:hAnsi="Calibri Light" w:cs="Calibri Light"/>
                  <w:sz w:val="18"/>
                  <w:szCs w:val="18"/>
                  <w:lang w:val="en"/>
                  <w:rPrChange w:id="1327" w:author="Lidia Alice Ruppert Ribeiro" w:date="2019-04-14T17:32:00Z">
                    <w:rPr/>
                  </w:rPrChange>
                </w:rPr>
                <w:t>a</w:t>
              </w:r>
            </w:ins>
            <w:ins w:id="1328" w:author="Lidia Alice Ruppert Ribeiro" w:date="2019-04-14T17:36:00Z">
              <w:r w:rsidR="639F742C" w:rsidRPr="4E9CBC6A">
                <w:rPr>
                  <w:rFonts w:ascii="Calibri Light" w:eastAsia="Calibri Light" w:hAnsi="Calibri Light" w:cs="Calibri Light"/>
                  <w:sz w:val="18"/>
                  <w:szCs w:val="18"/>
                  <w:lang w:val="en"/>
                  <w:rPrChange w:id="1329" w:author="Lidia Alice Ruppert Ribeiro" w:date="2019-04-14T17:32:00Z">
                    <w:rPr/>
                  </w:rPrChange>
                </w:rPr>
                <w:t xml:space="preserve">n </w:t>
              </w:r>
            </w:ins>
            <w:ins w:id="1330" w:author="Lidia Alice Ruppert Ribeiro" w:date="2019-04-14T17:33:00Z">
              <w:r w:rsidRPr="4E9CBC6A">
                <w:rPr>
                  <w:rFonts w:ascii="Calibri Light" w:eastAsia="Calibri Light" w:hAnsi="Calibri Light" w:cs="Calibri Light"/>
                  <w:sz w:val="18"/>
                  <w:szCs w:val="18"/>
                  <w:lang w:val="en"/>
                  <w:rPrChange w:id="1331" w:author="Lidia Alice Ruppert Ribeiro" w:date="2019-04-14T17:32:00Z">
                    <w:rPr/>
                  </w:rPrChange>
                </w:rPr>
                <w:t>bring profit to the company, but t</w:t>
              </w:r>
            </w:ins>
            <w:ins w:id="1332" w:author="Lidia Alice Ruppert Ribeiro" w:date="2019-04-14T17:36:00Z">
              <w:r w:rsidR="7737F17F" w:rsidRPr="7737F17F">
                <w:rPr>
                  <w:rFonts w:ascii="Calibri Light" w:eastAsia="Calibri Light" w:hAnsi="Calibri Light" w:cs="Calibri Light"/>
                  <w:sz w:val="18"/>
                  <w:szCs w:val="18"/>
                  <w:lang w:val="en"/>
                  <w:rPrChange w:id="1333" w:author="Lidia Alice Ruppert Ribeiro" w:date="2019-04-14T17:36:00Z">
                    <w:rPr/>
                  </w:rPrChange>
                </w:rPr>
                <w:t>he</w:t>
              </w:r>
            </w:ins>
            <w:ins w:id="1334" w:author="Lidia Alice Ruppert Ribeiro" w:date="2019-04-14T17:33:00Z">
              <w:r w:rsidRPr="4E9CBC6A">
                <w:rPr>
                  <w:rFonts w:ascii="Calibri Light" w:eastAsia="Calibri Light" w:hAnsi="Calibri Light" w:cs="Calibri Light"/>
                  <w:sz w:val="18"/>
                  <w:szCs w:val="18"/>
                  <w:lang w:val="en"/>
                  <w:rPrChange w:id="1335" w:author="Lidia Alice Ruppert Ribeiro" w:date="2019-04-14T17:32:00Z">
                    <w:rPr/>
                  </w:rPrChange>
                </w:rPr>
                <w:t xml:space="preserve"> company </w:t>
              </w:r>
            </w:ins>
            <w:ins w:id="1336" w:author="Lidia Alice Ruppert Ribeiro" w:date="2019-04-14T17:36:00Z">
              <w:r w:rsidR="7737F17F" w:rsidRPr="4E9CBC6A">
                <w:rPr>
                  <w:rFonts w:ascii="Calibri Light" w:eastAsia="Calibri Light" w:hAnsi="Calibri Light" w:cs="Calibri Light"/>
                  <w:sz w:val="18"/>
                  <w:szCs w:val="18"/>
                  <w:lang w:val="en"/>
                  <w:rPrChange w:id="1337" w:author="Lidia Alice Ruppert Ribeiro" w:date="2019-04-14T17:32:00Z">
                    <w:rPr/>
                  </w:rPrChange>
                </w:rPr>
                <w:t xml:space="preserve">usually </w:t>
              </w:r>
              <w:r w:rsidRPr="4E9CBC6A">
                <w:rPr>
                  <w:rFonts w:ascii="Calibri Light" w:eastAsia="Calibri Light" w:hAnsi="Calibri Light" w:cs="Calibri Light"/>
                  <w:sz w:val="18"/>
                  <w:szCs w:val="18"/>
                  <w:lang w:val="en"/>
                  <w:rPrChange w:id="1338" w:author="Lidia Alice Ruppert Ribeiro" w:date="2019-04-14T17:32:00Z">
                    <w:rPr/>
                  </w:rPrChange>
                </w:rPr>
                <w:t>has a hard time finding R&amp;D projects. (I think the financi</w:t>
              </w:r>
            </w:ins>
            <w:ins w:id="1339" w:author="Lidia Alice Ruppert Ribeiro" w:date="2019-04-14T17:37:00Z">
              <w:r w:rsidR="10254FF0" w:rsidRPr="4E9CBC6A">
                <w:rPr>
                  <w:rFonts w:ascii="Calibri Light" w:eastAsia="Calibri Light" w:hAnsi="Calibri Light" w:cs="Calibri Light"/>
                  <w:sz w:val="18"/>
                  <w:szCs w:val="18"/>
                  <w:lang w:val="en"/>
                  <w:rPrChange w:id="1340" w:author="Lidia Alice Ruppert Ribeiro" w:date="2019-04-14T17:32:00Z">
                    <w:rPr/>
                  </w:rPrChange>
                </w:rPr>
                <w:t>al department</w:t>
              </w:r>
            </w:ins>
            <w:ins w:id="1341" w:author="Lidia Alice Ruppert Ribeiro" w:date="2019-04-14T17:36:00Z">
              <w:r w:rsidRPr="4E9CBC6A">
                <w:rPr>
                  <w:rFonts w:ascii="Calibri Light" w:eastAsia="Calibri Light" w:hAnsi="Calibri Light" w:cs="Calibri Light"/>
                  <w:sz w:val="18"/>
                  <w:szCs w:val="18"/>
                  <w:lang w:val="en"/>
                  <w:rPrChange w:id="1342" w:author="Lidia Alice Ruppert Ribeiro" w:date="2019-04-14T17:32:00Z">
                    <w:rPr/>
                  </w:rPrChange>
                </w:rPr>
                <w:t xml:space="preserve"> needs to confirm this).</w:t>
              </w:r>
            </w:ins>
          </w:p>
          <w:p w14:paraId="5351F095" w14:textId="2AB9C976" w:rsidR="702988F2" w:rsidRDefault="702988F2">
            <w:pPr>
              <w:ind w:left="320"/>
              <w:rPr>
                <w:rFonts w:ascii="Calibri Light" w:hAnsi="Calibri Light" w:cs="Calibri Light"/>
                <w:color w:val="2F5496" w:themeColor="accent1" w:themeShade="BF"/>
                <w:sz w:val="20"/>
                <w:szCs w:val="20"/>
                <w:rPrChange w:id="1343" w:author="Lidia Alice Ruppert Ribeiro" w:date="2019-04-14T17:54:00Z">
                  <w:rPr/>
                </w:rPrChange>
              </w:rPr>
              <w:pPrChange w:id="1344" w:author="Lidia Alice Ruppert Ribeiro" w:date="2019-04-14T17:54:00Z">
                <w:pPr/>
              </w:pPrChange>
            </w:pPr>
            <w:ins w:id="1345" w:author="Lidia Alice Ruppert Ribeiro" w:date="2019-04-12T18:12:00Z">
              <w:r w:rsidRPr="702988F2">
                <w:rPr>
                  <w:rFonts w:ascii="Calibri Light" w:hAnsi="Calibri Light" w:cs="Calibri Light"/>
                  <w:color w:val="2F5496" w:themeColor="accent1" w:themeShade="BF"/>
                  <w:sz w:val="20"/>
                  <w:szCs w:val="20"/>
                  <w:rPrChange w:id="1346" w:author="Lidia Alice Ruppert Ribeiro" w:date="2019-04-12T18:12:00Z">
                    <w:rPr/>
                  </w:rPrChange>
                </w:rPr>
                <w:t>---</w:t>
              </w:r>
            </w:ins>
          </w:p>
          <w:p w14:paraId="7F244A74" w14:textId="20A94FA3" w:rsidR="702988F2" w:rsidDel="10254FF0" w:rsidRDefault="702988F2">
            <w:pPr>
              <w:ind w:left="320"/>
              <w:jc w:val="both"/>
              <w:rPr>
                <w:del w:id="1347" w:author="Lidia Alice Ruppert Ribeiro" w:date="2019-04-14T17:37:00Z"/>
                <w:rFonts w:asciiTheme="majorHAnsi" w:hAnsiTheme="majorHAnsi" w:cstheme="majorBidi"/>
                <w:color w:val="2F5496" w:themeColor="accent1" w:themeShade="BF"/>
                <w:sz w:val="20"/>
                <w:szCs w:val="20"/>
                <w:rPrChange w:id="1348" w:author="Lidia Alice Ruppert Ribeiro" w:date="2019-04-14T16:42:00Z">
                  <w:rPr>
                    <w:del w:id="1349" w:author="Lidia Alice Ruppert Ribeiro" w:date="2019-04-14T17:37:00Z"/>
                  </w:rPr>
                </w:rPrChange>
              </w:rPr>
              <w:pPrChange w:id="1350" w:author="Lidia Alice Ruppert Ribeiro" w:date="2019-04-14T16:42:00Z">
                <w:pPr/>
              </w:pPrChange>
            </w:pPr>
          </w:p>
          <w:p w14:paraId="7485292D" w14:textId="1FFADCA4" w:rsidR="5C631E55" w:rsidDel="10254FF0" w:rsidRDefault="5C631E55">
            <w:pPr>
              <w:ind w:left="320"/>
              <w:jc w:val="both"/>
              <w:rPr>
                <w:del w:id="1351" w:author="Lidia Alice Ruppert Ribeiro" w:date="2019-04-14T17:37:00Z"/>
                <w:rFonts w:asciiTheme="majorHAnsi" w:hAnsiTheme="majorHAnsi" w:cstheme="majorBidi"/>
                <w:color w:val="2F5496" w:themeColor="accent1" w:themeShade="BF"/>
                <w:sz w:val="20"/>
                <w:szCs w:val="20"/>
                <w:rPrChange w:id="1352" w:author="Lidia Alice Ruppert Ribeiro" w:date="2019-04-14T16:42:00Z">
                  <w:rPr>
                    <w:del w:id="1353" w:author="Lidia Alice Ruppert Ribeiro" w:date="2019-04-14T17:37:00Z"/>
                  </w:rPr>
                </w:rPrChange>
              </w:rPr>
              <w:pPrChange w:id="1354" w:author="Lidia Alice Ruppert Ribeiro" w:date="2019-04-14T16:42:00Z">
                <w:pPr/>
              </w:pPrChange>
            </w:pPr>
          </w:p>
          <w:p w14:paraId="155618DF" w14:textId="436AE995" w:rsidR="6D10D209" w:rsidRDefault="6D10D209">
            <w:pPr>
              <w:ind w:left="320"/>
              <w:jc w:val="both"/>
              <w:rPr>
                <w:rFonts w:asciiTheme="majorHAnsi" w:hAnsiTheme="majorHAnsi" w:cstheme="majorBidi"/>
                <w:color w:val="2F5496" w:themeColor="accent1" w:themeShade="BF"/>
                <w:sz w:val="20"/>
                <w:szCs w:val="20"/>
                <w:rPrChange w:id="1355" w:author="Lidia Alice Ruppert Ribeiro" w:date="2019-04-14T16:42:00Z">
                  <w:rPr/>
                </w:rPrChange>
              </w:rPr>
              <w:pPrChange w:id="1356" w:author="Lidia Alice Ruppert Ribeiro" w:date="2019-04-14T16:42:00Z">
                <w:pPr/>
              </w:pPrChange>
            </w:pPr>
          </w:p>
          <w:p w14:paraId="07406765" w14:textId="436AE995" w:rsidR="6D10D209" w:rsidRDefault="6D10D209">
            <w:pPr>
              <w:ind w:left="320"/>
              <w:jc w:val="both"/>
              <w:rPr>
                <w:rFonts w:asciiTheme="majorHAnsi" w:hAnsiTheme="majorHAnsi" w:cstheme="majorBidi"/>
                <w:color w:val="2F5496" w:themeColor="accent1" w:themeShade="BF"/>
                <w:sz w:val="20"/>
                <w:szCs w:val="20"/>
                <w:rPrChange w:id="1357" w:author="Lidia Alice Ruppert Ribeiro" w:date="2019-04-14T16:42:00Z">
                  <w:rPr/>
                </w:rPrChange>
              </w:rPr>
              <w:pPrChange w:id="1358" w:author="Lidia Alice Ruppert Ribeiro" w:date="2019-04-14T16:42:00Z">
                <w:pPr/>
              </w:pPrChange>
            </w:pPr>
          </w:p>
          <w:p w14:paraId="101546EE" w14:textId="5881175D" w:rsidR="6D10D209" w:rsidRDefault="6D10D209">
            <w:pPr>
              <w:ind w:left="320"/>
              <w:jc w:val="both"/>
              <w:rPr>
                <w:rFonts w:asciiTheme="majorHAnsi" w:hAnsiTheme="majorHAnsi" w:cstheme="majorBidi"/>
                <w:color w:val="2F5496" w:themeColor="accent1" w:themeShade="BF"/>
                <w:sz w:val="20"/>
                <w:szCs w:val="20"/>
                <w:rPrChange w:id="1359" w:author="Lidia Alice Ruppert Ribeiro" w:date="2019-04-14T16:42:00Z">
                  <w:rPr/>
                </w:rPrChange>
              </w:rPr>
              <w:pPrChange w:id="1360" w:author="Lidia Alice Ruppert Ribeiro" w:date="2019-04-14T16:42:00Z">
                <w:pPr/>
              </w:pPrChange>
            </w:pPr>
          </w:p>
          <w:p w14:paraId="6B4AF66B" w14:textId="5881175D" w:rsidR="6D10D209" w:rsidRDefault="6D10D209">
            <w:pPr>
              <w:ind w:left="320"/>
              <w:jc w:val="both"/>
              <w:rPr>
                <w:rFonts w:asciiTheme="majorHAnsi" w:hAnsiTheme="majorHAnsi" w:cstheme="majorBidi"/>
                <w:color w:val="2F5496" w:themeColor="accent1" w:themeShade="BF"/>
                <w:sz w:val="20"/>
                <w:szCs w:val="20"/>
                <w:rPrChange w:id="1361" w:author="Lidia Alice Ruppert Ribeiro" w:date="2019-04-14T16:42:00Z">
                  <w:rPr/>
                </w:rPrChange>
              </w:rPr>
              <w:pPrChange w:id="1362" w:author="Lidia Alice Ruppert Ribeiro" w:date="2019-04-14T16:42:00Z">
                <w:pPr/>
              </w:pPrChange>
            </w:pPr>
          </w:p>
          <w:p w14:paraId="2499302F" w14:textId="57BE84E7" w:rsidR="6D10D209" w:rsidRDefault="7C6DEC5A">
            <w:pPr>
              <w:pStyle w:val="ListParagraph"/>
              <w:numPr>
                <w:ilvl w:val="0"/>
                <w:numId w:val="10"/>
              </w:numPr>
              <w:jc w:val="both"/>
              <w:rPr>
                <w:color w:val="365F91"/>
                <w:sz w:val="20"/>
                <w:szCs w:val="20"/>
                <w:rPrChange w:id="1363" w:author="Lidia Alice Ruppert Ribeiro" w:date="2019-04-14T16:42:00Z">
                  <w:rPr/>
                </w:rPrChange>
              </w:rPr>
              <w:pPrChange w:id="1364" w:author="Lidia Alice Ruppert Ribeiro" w:date="2019-04-14T16:42:00Z">
                <w:pPr/>
              </w:pPrChange>
            </w:pPr>
            <w:ins w:id="1365" w:author="Lidia Alice Ruppert Ribeiro" w:date="2019-04-12T18:26:00Z">
              <w:r w:rsidRPr="6D10D209">
                <w:rPr>
                  <w:rFonts w:ascii="Calibri Light" w:eastAsia="Calibri Light" w:hAnsi="Calibri Light" w:cs="Calibri Light"/>
                  <w:color w:val="365F91"/>
                  <w:sz w:val="20"/>
                  <w:szCs w:val="20"/>
                  <w:rPrChange w:id="1366" w:author="Lidia Alice Ruppert Ribeiro" w:date="2019-04-12T18:25:00Z">
                    <w:rPr/>
                  </w:rPrChange>
                </w:rPr>
                <w:t>How the need of interv</w:t>
              </w:r>
            </w:ins>
            <w:ins w:id="1367" w:author="Lidia Alice Ruppert Ribeiro" w:date="2019-04-12T18:27:00Z">
              <w:r w:rsidR="3C593B5C" w:rsidRPr="6D10D209">
                <w:rPr>
                  <w:rFonts w:ascii="Calibri Light" w:eastAsia="Calibri Light" w:hAnsi="Calibri Light" w:cs="Calibri Light"/>
                  <w:color w:val="365F91"/>
                  <w:sz w:val="20"/>
                  <w:szCs w:val="20"/>
                  <w:rPrChange w:id="1368" w:author="Lidia Alice Ruppert Ribeiro" w:date="2019-04-12T18:25:00Z">
                    <w:rPr/>
                  </w:rPrChange>
                </w:rPr>
                <w:t>en</w:t>
              </w:r>
              <w:r w:rsidR="0AF83EB5" w:rsidRPr="6D10D209">
                <w:rPr>
                  <w:rFonts w:ascii="Calibri Light" w:eastAsia="Calibri Light" w:hAnsi="Calibri Light" w:cs="Calibri Light"/>
                  <w:color w:val="365F91"/>
                  <w:sz w:val="20"/>
                  <w:szCs w:val="20"/>
                  <w:rPrChange w:id="1369" w:author="Lidia Alice Ruppert Ribeiro" w:date="2019-04-12T18:25:00Z">
                    <w:rPr/>
                  </w:rPrChange>
                </w:rPr>
                <w:t>tion is identified/planned?</w:t>
              </w:r>
            </w:ins>
          </w:p>
          <w:p w14:paraId="15D52419" w14:textId="3BEA2433" w:rsidR="6D10D209" w:rsidDel="3C593B5C" w:rsidRDefault="6D10D209">
            <w:pPr>
              <w:ind w:left="360"/>
              <w:rPr>
                <w:del w:id="1370" w:author="Lidia Alice Ruppert Ribeiro" w:date="2019-04-12T18:27:00Z"/>
                <w:color w:val="365F91"/>
                <w:sz w:val="20"/>
                <w:szCs w:val="20"/>
                <w:rPrChange w:id="1371" w:author="Lidia Alice Ruppert Ribeiro" w:date="2019-04-12T18:27:00Z">
                  <w:rPr>
                    <w:del w:id="1372" w:author="Lidia Alice Ruppert Ribeiro" w:date="2019-04-12T18:27:00Z"/>
                  </w:rPr>
                </w:rPrChange>
              </w:rPr>
              <w:pPrChange w:id="1373" w:author="Lidia Alice Ruppert Ribeiro" w:date="2019-04-12T18:27:00Z">
                <w:pPr/>
              </w:pPrChange>
            </w:pPr>
          </w:p>
          <w:p w14:paraId="378F5693" w14:textId="5881175D" w:rsidR="6D10D209" w:rsidRDefault="6D10D209">
            <w:pPr>
              <w:ind w:left="320"/>
              <w:jc w:val="both"/>
              <w:rPr>
                <w:ins w:id="1374" w:author="Lidia Alice Ruppert Ribeiro" w:date="2019-04-14T17:47:00Z"/>
                <w:rFonts w:ascii="Calibri Light" w:eastAsia="Calibri Light" w:hAnsi="Calibri Light" w:cs="Calibri Light"/>
                <w:sz w:val="18"/>
                <w:szCs w:val="18"/>
                <w:lang w:val="en"/>
                <w:rPrChange w:id="1375" w:author="Lidia Alice Ruppert Ribeiro" w:date="2019-04-14T17:47:00Z">
                  <w:rPr>
                    <w:ins w:id="1376" w:author="Lidia Alice Ruppert Ribeiro" w:date="2019-04-14T17:47:00Z"/>
                  </w:rPr>
                </w:rPrChange>
              </w:rPr>
              <w:pPrChange w:id="1377" w:author="Lidia Alice Ruppert Ribeiro" w:date="2019-04-14T17:47:00Z">
                <w:pPr/>
              </w:pPrChange>
            </w:pPr>
            <w:ins w:id="1378" w:author="Lidia Alice Ruppert Ribeiro" w:date="2019-04-12T18:25:00Z">
              <w:r w:rsidRPr="6D10D209">
                <w:rPr>
                  <w:rFonts w:asciiTheme="majorHAnsi" w:hAnsiTheme="majorHAnsi" w:cstheme="majorBidi"/>
                  <w:color w:val="2F5496" w:themeColor="accent1" w:themeShade="BF"/>
                  <w:sz w:val="18"/>
                  <w:szCs w:val="18"/>
                  <w:highlight w:val="lightGray"/>
                  <w:rPrChange w:id="1379" w:author="Lidia Alice Ruppert Ribeiro" w:date="2019-04-12T18:25:00Z">
                    <w:rPr/>
                  </w:rPrChange>
                </w:rPr>
                <w:t>11/04/2019 – meeting with César Lima</w:t>
              </w:r>
            </w:ins>
          </w:p>
          <w:p w14:paraId="29C49FEF" w14:textId="0C85AB08" w:rsidR="6D10D209" w:rsidRDefault="6D10D209">
            <w:pPr>
              <w:ind w:left="320"/>
              <w:jc w:val="both"/>
              <w:rPr>
                <w:ins w:id="1380" w:author="Lidia Alice Ruppert Ribeiro" w:date="2019-04-14T17:47:00Z"/>
                <w:rFonts w:ascii="Calibri" w:eastAsia="Calibri" w:hAnsi="Calibri" w:cs="Calibri"/>
                <w:sz w:val="18"/>
                <w:szCs w:val="18"/>
                <w:rPrChange w:id="1381" w:author="Lidia Alice Ruppert Ribeiro" w:date="2019-04-14T17:47:00Z">
                  <w:rPr>
                    <w:ins w:id="1382" w:author="Lidia Alice Ruppert Ribeiro" w:date="2019-04-14T17:47:00Z"/>
                  </w:rPr>
                </w:rPrChange>
              </w:rPr>
              <w:pPrChange w:id="1383" w:author="Lidia Alice Ruppert Ribeiro" w:date="2019-04-14T17:47:00Z">
                <w:pPr/>
              </w:pPrChange>
            </w:pPr>
          </w:p>
          <w:p w14:paraId="03193834" w14:textId="5881175D" w:rsidR="6D10D209" w:rsidDel="35E9A0AB" w:rsidRDefault="35E9A0AB">
            <w:pPr>
              <w:ind w:left="320"/>
              <w:jc w:val="both"/>
              <w:rPr>
                <w:del w:id="1384" w:author="Lidia Alice Ruppert Ribeiro" w:date="2019-04-14T17:47:00Z"/>
                <w:rStyle w:val="FootnoteReference"/>
                <w:rFonts w:asciiTheme="majorHAnsi" w:hAnsiTheme="majorHAnsi" w:cstheme="majorBidi"/>
                <w:color w:val="2F5496" w:themeColor="accent1" w:themeShade="BF"/>
                <w:sz w:val="18"/>
                <w:szCs w:val="18"/>
                <w:highlight w:val="lightGray"/>
                <w:rPrChange w:id="1385" w:author="Lidia Alice Ruppert Ribeiro" w:date="2019-04-14T16:42:00Z">
                  <w:rPr>
                    <w:del w:id="1386" w:author="Lidia Alice Ruppert Ribeiro" w:date="2019-04-14T17:47:00Z"/>
                  </w:rPr>
                </w:rPrChange>
              </w:rPr>
              <w:pPrChange w:id="1387" w:author="Lidia Alice Ruppert Ribeiro" w:date="2019-04-14T16:42:00Z">
                <w:pPr/>
              </w:pPrChange>
            </w:pPr>
            <w:ins w:id="1388" w:author="Lidia Alice Ruppert Ribeiro" w:date="2019-04-14T17:47:00Z">
              <w:r w:rsidRPr="35E9A0AB">
                <w:rPr>
                  <w:rFonts w:ascii="Calibri" w:eastAsia="Calibri" w:hAnsi="Calibri" w:cs="Calibri"/>
                  <w:sz w:val="18"/>
                  <w:szCs w:val="18"/>
                  <w:rPrChange w:id="1389" w:author="Lidia Alice Ruppert Ribeiro" w:date="2019-04-14T17:47:00Z">
                    <w:rPr/>
                  </w:rPrChange>
                </w:rPr>
                <w:t>The intervention needs are identified from the inspection and monitoring performed by the operation and inspection staffs of the submarine system. In the control room there are teams 24 hrs/day controlling many variables, especially pressure, temperature and flow. Everything is recorded and registered. When any variable goes out of control, it is often necessary to go down  to see what is occurring. Manipulators are often used in these operations. Also there are routine inspections with ROV.</w:t>
              </w:r>
            </w:ins>
            <w:ins w:id="1390" w:author="Lidia Alice Ruppert Ribeiro" w:date="2019-04-14T17:50:00Z">
              <w:r w:rsidR="0EAF6FFF" w:rsidRPr="35E9A0AB">
                <w:rPr>
                  <w:rFonts w:ascii="Calibri" w:eastAsia="Calibri" w:hAnsi="Calibri" w:cs="Calibri"/>
                  <w:sz w:val="18"/>
                  <w:szCs w:val="18"/>
                  <w:rPrChange w:id="1391" w:author="Lidia Alice Ruppert Ribeiro" w:date="2019-04-14T17:47:00Z">
                    <w:rPr/>
                  </w:rPrChange>
                </w:rPr>
                <w:t xml:space="preserve"> (Macae)</w:t>
              </w:r>
            </w:ins>
          </w:p>
          <w:p w14:paraId="1CB4FC57" w14:textId="5881175D" w:rsidR="6D10D209" w:rsidDel="35E9A0AB" w:rsidRDefault="6D10D209">
            <w:pPr>
              <w:pStyle w:val="ListParagraph"/>
              <w:spacing w:line="259" w:lineRule="auto"/>
              <w:rPr>
                <w:del w:id="1392" w:author="Lidia Alice Ruppert Ribeiro" w:date="2019-04-14T17:47:00Z"/>
                <w:rFonts w:ascii="Calibri Light" w:eastAsia="Calibri Light" w:hAnsi="Calibri Light" w:cs="Calibri Light"/>
                <w:sz w:val="18"/>
                <w:szCs w:val="18"/>
                <w:lang w:val="en"/>
                <w:rPrChange w:id="1393" w:author="Lidia Alice Ruppert Ribeiro" w:date="2019-04-14T16:42:00Z">
                  <w:rPr>
                    <w:del w:id="1394" w:author="Lidia Alice Ruppert Ribeiro" w:date="2019-04-14T17:47:00Z"/>
                  </w:rPr>
                </w:rPrChange>
              </w:rPr>
              <w:pPrChange w:id="1395" w:author="Lidia Alice Ruppert Ribeiro" w:date="2019-04-14T16:42:00Z">
                <w:pPr/>
              </w:pPrChange>
            </w:pPr>
          </w:p>
          <w:p w14:paraId="59DE8F8F" w14:textId="55B41B8A" w:rsidR="6D10D209" w:rsidRDefault="6D10D209">
            <w:pPr>
              <w:spacing w:line="259" w:lineRule="auto"/>
              <w:ind w:left="320"/>
              <w:jc w:val="both"/>
              <w:rPr>
                <w:rFonts w:ascii="Calibri Light" w:eastAsia="Calibri Light" w:hAnsi="Calibri Light" w:cs="Calibri Light"/>
                <w:sz w:val="18"/>
                <w:szCs w:val="18"/>
                <w:lang w:val="en"/>
                <w:rPrChange w:id="1396" w:author="Lidia Alice Ruppert Ribeiro" w:date="2019-04-14T17:50:00Z">
                  <w:rPr/>
                </w:rPrChange>
              </w:rPr>
              <w:pPrChange w:id="1397" w:author="Lidia Alice Ruppert Ribeiro" w:date="2019-04-14T17:50:00Z">
                <w:pPr/>
              </w:pPrChange>
            </w:pPr>
          </w:p>
          <w:p w14:paraId="16407C09" w14:textId="5881175D" w:rsidR="6D10D209" w:rsidDel="35E9A0AB" w:rsidRDefault="6D10D209">
            <w:pPr>
              <w:spacing w:line="259" w:lineRule="auto"/>
              <w:ind w:left="360"/>
              <w:rPr>
                <w:del w:id="1398" w:author="Lidia Alice Ruppert Ribeiro" w:date="2019-04-14T17:47:00Z"/>
                <w:rFonts w:ascii="Calibri Light" w:eastAsia="Calibri Light" w:hAnsi="Calibri Light" w:cs="Calibri Light"/>
                <w:sz w:val="18"/>
                <w:szCs w:val="18"/>
                <w:lang w:val="en"/>
                <w:rPrChange w:id="1399" w:author="Lidia Alice Ruppert Ribeiro" w:date="2019-04-14T17:47:00Z">
                  <w:rPr>
                    <w:del w:id="1400" w:author="Lidia Alice Ruppert Ribeiro" w:date="2019-04-14T17:47:00Z"/>
                  </w:rPr>
                </w:rPrChange>
              </w:rPr>
              <w:pPrChange w:id="1401" w:author="Lidia Alice Ruppert Ribeiro" w:date="2019-04-14T17:47:00Z">
                <w:pPr/>
              </w:pPrChange>
            </w:pPr>
          </w:p>
          <w:p w14:paraId="3CAD6955" w14:textId="77777777" w:rsidR="35E9A0AB" w:rsidRDefault="35E9A0AB">
            <w:pPr>
              <w:spacing w:line="259" w:lineRule="auto"/>
              <w:ind w:left="360"/>
              <w:rPr>
                <w:rFonts w:ascii="Calibri Light" w:eastAsia="Calibri Light" w:hAnsi="Calibri Light" w:cs="Calibri Light"/>
                <w:sz w:val="18"/>
                <w:szCs w:val="18"/>
                <w:lang w:val="en"/>
                <w:rPrChange w:id="1402" w:author="Lidia Alice Ruppert Ribeiro" w:date="2019-04-14T17:47:00Z">
                  <w:rPr/>
                </w:rPrChange>
              </w:rPr>
              <w:pPrChange w:id="1403" w:author="Lidia Alice Ruppert Ribeiro" w:date="2019-04-14T17:47:00Z">
                <w:pPr/>
              </w:pPrChange>
            </w:pPr>
          </w:p>
          <w:p w14:paraId="00AD9C58" w14:textId="5881175D" w:rsidR="6D10D209" w:rsidRDefault="6D10D209">
            <w:pPr>
              <w:spacing w:line="259" w:lineRule="auto"/>
              <w:rPr>
                <w:rFonts w:ascii="Calibri Light" w:eastAsia="Calibri Light" w:hAnsi="Calibri Light" w:cs="Calibri Light"/>
                <w:sz w:val="18"/>
                <w:szCs w:val="18"/>
                <w:lang w:val="en"/>
                <w:rPrChange w:id="1404" w:author="Lidia Alice Ruppert Ribeiro" w:date="2019-04-14T16:42:00Z">
                  <w:rPr/>
                </w:rPrChange>
              </w:rPr>
              <w:pPrChange w:id="1405" w:author="Lidia Alice Ruppert Ribeiro" w:date="2019-04-14T16:42:00Z">
                <w:pPr/>
              </w:pPrChange>
            </w:pPr>
          </w:p>
          <w:p w14:paraId="732B91F9" w14:textId="5881175D" w:rsidR="6D10D209" w:rsidRDefault="6D10D209">
            <w:pPr>
              <w:ind w:left="320"/>
              <w:jc w:val="both"/>
              <w:rPr>
                <w:ins w:id="1406" w:author="Lidia Alice Ruppert Ribeiro" w:date="2019-04-14T17:47:00Z"/>
                <w:rFonts w:ascii="Calibri Light" w:hAnsi="Calibri Light" w:cs="Calibri Light"/>
                <w:color w:val="2F5496" w:themeColor="accent1" w:themeShade="BF"/>
                <w:sz w:val="20"/>
                <w:szCs w:val="20"/>
                <w:rPrChange w:id="1407" w:author="Lidia Alice Ruppert Ribeiro" w:date="2019-04-14T17:47:00Z">
                  <w:rPr>
                    <w:ins w:id="1408" w:author="Lidia Alice Ruppert Ribeiro" w:date="2019-04-14T17:47:00Z"/>
                  </w:rPr>
                </w:rPrChange>
              </w:rPr>
              <w:pPrChange w:id="1409" w:author="Lidia Alice Ruppert Ribeiro" w:date="2019-04-14T17:47:00Z">
                <w:pPr/>
              </w:pPrChange>
            </w:pPr>
            <w:ins w:id="1410" w:author="Lidia Alice Ruppert Ribeiro" w:date="2019-04-12T18:25:00Z">
              <w:r w:rsidRPr="6D10D209">
                <w:rPr>
                  <w:rFonts w:ascii="Calibri Light" w:hAnsi="Calibri Light" w:cs="Calibri Light"/>
                  <w:color w:val="2F5496" w:themeColor="accent1" w:themeShade="BF"/>
                  <w:sz w:val="20"/>
                  <w:szCs w:val="20"/>
                  <w:rPrChange w:id="1411" w:author="Lidia Alice Ruppert Ribeiro" w:date="2019-04-12T18:25:00Z">
                    <w:rPr/>
                  </w:rPrChange>
                </w:rPr>
                <w:t>---</w:t>
              </w:r>
            </w:ins>
          </w:p>
          <w:p w14:paraId="642D9447" w14:textId="3DCCB641" w:rsidR="3C9505A4" w:rsidRDefault="3C9505A4">
            <w:pPr>
              <w:ind w:left="360"/>
              <w:rPr>
                <w:color w:val="2F5496" w:themeColor="accent1" w:themeShade="BF"/>
                <w:sz w:val="20"/>
                <w:szCs w:val="20"/>
                <w:rPrChange w:id="1412" w:author="Lidia Alice Ruppert Ribeiro" w:date="2019-04-14T17:55:00Z">
                  <w:rPr/>
                </w:rPrChange>
              </w:rPr>
              <w:pPrChange w:id="1413" w:author="Lidia Alice Ruppert Ribeiro" w:date="2019-04-14T17:55:00Z">
                <w:pPr/>
              </w:pPrChange>
            </w:pPr>
          </w:p>
          <w:p w14:paraId="3B7B1BB7" w14:textId="5881175D" w:rsidR="6D10D209" w:rsidDel="35E9A0AB" w:rsidRDefault="6D10D209">
            <w:pPr>
              <w:ind w:left="320"/>
              <w:jc w:val="both"/>
              <w:rPr>
                <w:del w:id="1414" w:author="Lidia Alice Ruppert Ribeiro" w:date="2019-04-14T17:47:00Z"/>
                <w:rFonts w:asciiTheme="majorHAnsi" w:hAnsiTheme="majorHAnsi" w:cstheme="majorBidi"/>
                <w:color w:val="2F5496" w:themeColor="accent1" w:themeShade="BF"/>
                <w:sz w:val="20"/>
                <w:szCs w:val="20"/>
                <w:rPrChange w:id="1415" w:author="Lidia Alice Ruppert Ribeiro" w:date="2019-04-14T16:42:00Z">
                  <w:rPr>
                    <w:del w:id="1416" w:author="Lidia Alice Ruppert Ribeiro" w:date="2019-04-14T17:47:00Z"/>
                  </w:rPr>
                </w:rPrChange>
              </w:rPr>
              <w:pPrChange w:id="1417" w:author="Lidia Alice Ruppert Ribeiro" w:date="2019-04-14T16:42:00Z">
                <w:pPr/>
              </w:pPrChange>
            </w:pPr>
          </w:p>
          <w:p w14:paraId="20E64C91" w14:textId="745BF59E" w:rsidR="211906E3" w:rsidDel="35E9A0AB" w:rsidRDefault="211906E3">
            <w:pPr>
              <w:ind w:left="320"/>
              <w:jc w:val="both"/>
              <w:rPr>
                <w:del w:id="1418" w:author="Lidia Alice Ruppert Ribeiro" w:date="2019-04-14T17:47:00Z"/>
                <w:rFonts w:asciiTheme="majorHAnsi" w:hAnsiTheme="majorHAnsi" w:cstheme="majorBidi"/>
                <w:color w:val="2F5496" w:themeColor="accent1" w:themeShade="BF"/>
                <w:sz w:val="20"/>
                <w:szCs w:val="20"/>
                <w:rPrChange w:id="1419" w:author="Lidia Alice Ruppert Ribeiro" w:date="2019-04-14T16:42:00Z">
                  <w:rPr>
                    <w:del w:id="1420" w:author="Lidia Alice Ruppert Ribeiro" w:date="2019-04-14T17:47:00Z"/>
                  </w:rPr>
                </w:rPrChange>
              </w:rPr>
              <w:pPrChange w:id="1421" w:author="Lidia Alice Ruppert Ribeiro" w:date="2019-04-14T16:42:00Z">
                <w:pPr/>
              </w:pPrChange>
            </w:pPr>
          </w:p>
          <w:p w14:paraId="29CE897D" w14:textId="11106462" w:rsidR="16D2A467" w:rsidDel="35E9A0AB" w:rsidRDefault="16D2A467">
            <w:pPr>
              <w:ind w:left="320"/>
              <w:jc w:val="both"/>
              <w:rPr>
                <w:del w:id="1422" w:author="Lidia Alice Ruppert Ribeiro" w:date="2019-04-14T17:47:00Z"/>
                <w:rFonts w:asciiTheme="majorHAnsi" w:hAnsiTheme="majorHAnsi" w:cstheme="majorBidi"/>
                <w:color w:val="2F5496" w:themeColor="accent1" w:themeShade="BF"/>
                <w:sz w:val="20"/>
                <w:szCs w:val="20"/>
                <w:rPrChange w:id="1423" w:author="Lidia Alice Ruppert Ribeiro" w:date="2019-04-14T16:42:00Z">
                  <w:rPr>
                    <w:del w:id="1424" w:author="Lidia Alice Ruppert Ribeiro" w:date="2019-04-14T17:47:00Z"/>
                  </w:rPr>
                </w:rPrChange>
              </w:rPr>
              <w:pPrChange w:id="1425" w:author="Lidia Alice Ruppert Ribeiro" w:date="2019-04-14T16:42:00Z">
                <w:pPr/>
              </w:pPrChange>
            </w:pPr>
          </w:p>
          <w:p w14:paraId="2E157377" w14:textId="11106462" w:rsidR="16D2A467" w:rsidDel="35E9A0AB" w:rsidRDefault="16D2A467">
            <w:pPr>
              <w:ind w:left="320"/>
              <w:jc w:val="both"/>
              <w:rPr>
                <w:del w:id="1426" w:author="Lidia Alice Ruppert Ribeiro" w:date="2019-04-14T17:47:00Z"/>
                <w:rFonts w:asciiTheme="majorHAnsi" w:hAnsiTheme="majorHAnsi" w:cstheme="majorBidi"/>
                <w:color w:val="2F5496" w:themeColor="accent1" w:themeShade="BF"/>
                <w:sz w:val="20"/>
                <w:szCs w:val="20"/>
                <w:rPrChange w:id="1427" w:author="Lidia Alice Ruppert Ribeiro" w:date="2019-04-14T16:42:00Z">
                  <w:rPr>
                    <w:del w:id="1428" w:author="Lidia Alice Ruppert Ribeiro" w:date="2019-04-14T17:47:00Z"/>
                  </w:rPr>
                </w:rPrChange>
              </w:rPr>
              <w:pPrChange w:id="1429" w:author="Lidia Alice Ruppert Ribeiro" w:date="2019-04-14T16:42:00Z">
                <w:pPr/>
              </w:pPrChange>
            </w:pPr>
          </w:p>
          <w:p w14:paraId="7B8FAD9F" w14:textId="1A0B1FAA" w:rsidR="6D10D209" w:rsidDel="35E9A0AB" w:rsidRDefault="6D10D209">
            <w:pPr>
              <w:ind w:left="320"/>
              <w:jc w:val="both"/>
              <w:rPr>
                <w:del w:id="1430" w:author="Lidia Alice Ruppert Ribeiro" w:date="2019-04-14T17:47:00Z"/>
                <w:rFonts w:asciiTheme="majorHAnsi" w:hAnsiTheme="majorHAnsi" w:cstheme="majorBidi"/>
                <w:color w:val="2F5496" w:themeColor="accent1" w:themeShade="BF"/>
                <w:sz w:val="20"/>
                <w:szCs w:val="20"/>
                <w:rPrChange w:id="1431" w:author="Lidia Alice Ruppert Ribeiro" w:date="2019-04-14T16:42:00Z">
                  <w:rPr>
                    <w:del w:id="1432" w:author="Lidia Alice Ruppert Ribeiro" w:date="2019-04-14T17:47:00Z"/>
                  </w:rPr>
                </w:rPrChange>
              </w:rPr>
              <w:pPrChange w:id="1433" w:author="Lidia Alice Ruppert Ribeiro" w:date="2019-04-14T16:42:00Z">
                <w:pPr/>
              </w:pPrChange>
            </w:pPr>
          </w:p>
          <w:p w14:paraId="0CBFD9AD" w14:textId="17880E19" w:rsidR="6D10D209" w:rsidDel="35E9A0AB" w:rsidRDefault="6D10D209">
            <w:pPr>
              <w:ind w:left="320"/>
              <w:jc w:val="both"/>
              <w:rPr>
                <w:del w:id="1434" w:author="Lidia Alice Ruppert Ribeiro" w:date="2019-04-14T17:47:00Z"/>
                <w:rFonts w:asciiTheme="majorHAnsi" w:hAnsiTheme="majorHAnsi" w:cstheme="majorBidi"/>
                <w:color w:val="2F5496" w:themeColor="accent1" w:themeShade="BF"/>
                <w:sz w:val="20"/>
                <w:szCs w:val="20"/>
                <w:rPrChange w:id="1435" w:author="Lidia Alice Ruppert Ribeiro" w:date="2019-04-14T16:42:00Z">
                  <w:rPr>
                    <w:del w:id="1436" w:author="Lidia Alice Ruppert Ribeiro" w:date="2019-04-14T17:47:00Z"/>
                  </w:rPr>
                </w:rPrChange>
              </w:rPr>
              <w:pPrChange w:id="1437" w:author="Lidia Alice Ruppert Ribeiro" w:date="2019-04-14T16:42:00Z">
                <w:pPr/>
              </w:pPrChange>
            </w:pPr>
          </w:p>
          <w:p w14:paraId="31A617F1" w14:textId="5B92B5CA" w:rsidR="6D10D209" w:rsidDel="3EE73B19" w:rsidRDefault="6D10D209">
            <w:pPr>
              <w:rPr>
                <w:del w:id="1438" w:author="Lidia Alice Ruppert Ribeiro" w:date="2019-04-12T18:32:00Z"/>
                <w:color w:val="365F91"/>
                <w:sz w:val="20"/>
                <w:szCs w:val="20"/>
                <w:rPrChange w:id="1439" w:author="Lidia Alice Ruppert Ribeiro" w:date="2019-04-12T18:31:00Z">
                  <w:rPr>
                    <w:del w:id="1440" w:author="Lidia Alice Ruppert Ribeiro" w:date="2019-04-12T18:32:00Z"/>
                  </w:rPr>
                </w:rPrChange>
              </w:rPr>
            </w:pPr>
          </w:p>
          <w:p w14:paraId="20F03025" w14:textId="7452AE30" w:rsidR="6D10D209" w:rsidDel="3EE73B19" w:rsidRDefault="6D10D209">
            <w:pPr>
              <w:ind w:left="320"/>
              <w:jc w:val="both"/>
              <w:rPr>
                <w:del w:id="1441" w:author="Lidia Alice Ruppert Ribeiro" w:date="2019-04-12T18:32:00Z"/>
                <w:rFonts w:ascii="Calibri Light" w:eastAsia="Calibri Light" w:hAnsi="Calibri Light" w:cs="Calibri Light"/>
                <w:sz w:val="18"/>
                <w:szCs w:val="18"/>
                <w:lang w:val="en"/>
                <w:rPrChange w:id="1442" w:author="Lidia Alice Ruppert Ribeiro" w:date="2019-04-12T18:25:00Z">
                  <w:rPr>
                    <w:del w:id="1443" w:author="Lidia Alice Ruppert Ribeiro" w:date="2019-04-12T18:32:00Z"/>
                  </w:rPr>
                </w:rPrChange>
              </w:rPr>
              <w:pPrChange w:id="1444" w:author="Lidia Alice Ruppert Ribeiro" w:date="2019-04-12T18:25:00Z">
                <w:pPr/>
              </w:pPrChange>
            </w:pPr>
          </w:p>
          <w:p w14:paraId="725F156B" w14:textId="5A2FCB87" w:rsidR="6D10D209" w:rsidDel="3EE73B19" w:rsidRDefault="6D10D209">
            <w:pPr>
              <w:spacing w:line="259" w:lineRule="auto"/>
              <w:ind w:left="360"/>
              <w:jc w:val="both"/>
              <w:rPr>
                <w:del w:id="1445" w:author="Lidia Alice Ruppert Ribeiro" w:date="2019-04-12T18:32:00Z"/>
                <w:rFonts w:ascii="Calibri Light" w:eastAsia="Calibri Light" w:hAnsi="Calibri Light" w:cs="Calibri Light"/>
                <w:sz w:val="18"/>
                <w:szCs w:val="18"/>
                <w:lang w:val="en"/>
                <w:rPrChange w:id="1446" w:author="Lidia Alice Ruppert Ribeiro" w:date="2019-04-12T18:25:00Z">
                  <w:rPr>
                    <w:del w:id="1447" w:author="Lidia Alice Ruppert Ribeiro" w:date="2019-04-12T18:32:00Z"/>
                  </w:rPr>
                </w:rPrChange>
              </w:rPr>
              <w:pPrChange w:id="1448" w:author="Lidia Alice Ruppert Ribeiro" w:date="2019-04-12T18:25:00Z">
                <w:pPr/>
              </w:pPrChange>
            </w:pPr>
          </w:p>
          <w:p w14:paraId="578B1779" w14:textId="74AD47A9" w:rsidR="6D10D209" w:rsidDel="35E9A0AB" w:rsidRDefault="6D10D209">
            <w:pPr>
              <w:rPr>
                <w:del w:id="1449" w:author="Lidia Alice Ruppert Ribeiro" w:date="2019-04-14T17:47:00Z"/>
                <w:rFonts w:ascii="Calibri Light" w:hAnsi="Calibri Light" w:cs="Calibri Light"/>
                <w:color w:val="2F5496" w:themeColor="accent1" w:themeShade="BF"/>
                <w:sz w:val="20"/>
                <w:szCs w:val="20"/>
                <w:rPrChange w:id="1450" w:author="Lidia Alice Ruppert Ribeiro" w:date="2019-04-14T16:42:00Z">
                  <w:rPr>
                    <w:del w:id="1451" w:author="Lidia Alice Ruppert Ribeiro" w:date="2019-04-14T17:47:00Z"/>
                  </w:rPr>
                </w:rPrChange>
              </w:rPr>
            </w:pPr>
          </w:p>
          <w:p w14:paraId="67D70B31" w14:textId="5756798F" w:rsidR="6D10D209" w:rsidDel="59CA2944" w:rsidRDefault="6D10D209">
            <w:pPr>
              <w:ind w:left="320"/>
              <w:rPr>
                <w:del w:id="1452" w:author="Lidia Alice Ruppert Ribeiro" w:date="2019-04-12T18:33:00Z"/>
                <w:rFonts w:asciiTheme="majorHAnsi" w:hAnsiTheme="majorHAnsi" w:cstheme="majorBidi"/>
                <w:color w:val="2F5496" w:themeColor="accent1" w:themeShade="BF"/>
                <w:sz w:val="20"/>
                <w:szCs w:val="20"/>
                <w:rPrChange w:id="1453" w:author="Lidia Alice Ruppert Ribeiro" w:date="2019-04-12T18:25:00Z">
                  <w:rPr>
                    <w:del w:id="1454" w:author="Lidia Alice Ruppert Ribeiro" w:date="2019-04-12T18:33:00Z"/>
                  </w:rPr>
                </w:rPrChange>
              </w:rPr>
              <w:pPrChange w:id="1455" w:author="Lidia Alice Ruppert Ribeiro" w:date="2019-04-12T18:25:00Z">
                <w:pPr/>
              </w:pPrChange>
            </w:pPr>
          </w:p>
          <w:p w14:paraId="5604B62A" w14:textId="4A25DFA3" w:rsidR="59CA2944" w:rsidDel="35E9A0AB" w:rsidRDefault="59CA2944">
            <w:pPr>
              <w:rPr>
                <w:del w:id="1456" w:author="Lidia Alice Ruppert Ribeiro" w:date="2019-04-14T17:47:00Z"/>
                <w:rFonts w:ascii="Calibri Light" w:eastAsia="Calibri Light" w:hAnsi="Calibri Light" w:cs="Calibri Light"/>
                <w:color w:val="365F91"/>
                <w:sz w:val="20"/>
                <w:szCs w:val="20"/>
                <w:rPrChange w:id="1457" w:author="Lidia Alice Ruppert Ribeiro" w:date="2019-04-14T16:42:00Z">
                  <w:rPr>
                    <w:del w:id="1458" w:author="Lidia Alice Ruppert Ribeiro" w:date="2019-04-14T17:47:00Z"/>
                  </w:rPr>
                </w:rPrChange>
              </w:rPr>
            </w:pPr>
          </w:p>
          <w:p w14:paraId="134D09F6" w14:textId="47E0B1F0" w:rsidR="702988F2" w:rsidDel="62558A24" w:rsidRDefault="702988F2">
            <w:pPr>
              <w:ind w:left="320"/>
              <w:rPr>
                <w:del w:id="1459" w:author="Lidia Alice Ruppert Ribeiro" w:date="2019-04-12T18:25:00Z"/>
                <w:rFonts w:asciiTheme="majorHAnsi" w:hAnsiTheme="majorHAnsi" w:cstheme="majorBidi"/>
                <w:color w:val="2F5496" w:themeColor="accent1" w:themeShade="BF"/>
                <w:sz w:val="20"/>
                <w:szCs w:val="20"/>
                <w:rPrChange w:id="1460" w:author="Lidia Alice Ruppert Ribeiro" w:date="2019-04-12T18:12:00Z">
                  <w:rPr>
                    <w:del w:id="1461" w:author="Lidia Alice Ruppert Ribeiro" w:date="2019-04-12T18:25:00Z"/>
                  </w:rPr>
                </w:rPrChange>
              </w:rPr>
              <w:pPrChange w:id="1462" w:author="Lidia Alice Ruppert Ribeiro" w:date="2019-04-12T18:12:00Z">
                <w:pPr/>
              </w:pPrChange>
            </w:pPr>
          </w:p>
          <w:p w14:paraId="5FFAAAC9" w14:textId="27AB6319" w:rsidR="62558A24" w:rsidDel="4D0CBB24" w:rsidRDefault="13203BBA">
            <w:pPr>
              <w:pStyle w:val="ListParagraph"/>
              <w:numPr>
                <w:ilvl w:val="0"/>
                <w:numId w:val="10"/>
              </w:numPr>
              <w:rPr>
                <w:del w:id="1463" w:author="Lidia Alice Ruppert Ribeiro" w:date="2019-04-12T18:38:00Z"/>
                <w:color w:val="365F91"/>
                <w:sz w:val="20"/>
                <w:szCs w:val="20"/>
                <w:rPrChange w:id="1464" w:author="Lidia Alice Ruppert Ribeiro" w:date="2019-04-12T18:37:00Z">
                  <w:rPr>
                    <w:del w:id="1465" w:author="Lidia Alice Ruppert Ribeiro" w:date="2019-04-12T18:38:00Z"/>
                  </w:rPr>
                </w:rPrChange>
              </w:rPr>
              <w:pPrChange w:id="1466" w:author="Lidia Alice Ruppert Ribeiro" w:date="2019-04-12T18:37:00Z">
                <w:pPr/>
              </w:pPrChange>
            </w:pPr>
            <w:ins w:id="1467" w:author="Lidia Alice Ruppert Ribeiro" w:date="2019-04-12T18:36:00Z">
              <w:r w:rsidRPr="62558A24">
                <w:rPr>
                  <w:rFonts w:ascii="Calibri Light" w:eastAsia="Calibri Light" w:hAnsi="Calibri Light" w:cs="Calibri Light"/>
                  <w:color w:val="365F91"/>
                  <w:sz w:val="20"/>
                  <w:szCs w:val="20"/>
                  <w:rPrChange w:id="1468" w:author="Lidia Alice Ruppert Ribeiro" w:date="2019-04-12T18:25:00Z">
                    <w:rPr/>
                  </w:rPrChange>
                </w:rPr>
                <w:t>A</w:t>
              </w:r>
            </w:ins>
            <w:ins w:id="1469" w:author="Lidia Alice Ruppert Ribeiro" w:date="2019-04-12T18:37:00Z">
              <w:r w:rsidR="383AEF31" w:rsidRPr="62558A24">
                <w:rPr>
                  <w:rFonts w:ascii="Calibri Light" w:eastAsia="Calibri Light" w:hAnsi="Calibri Light" w:cs="Calibri Light"/>
                  <w:color w:val="365F91"/>
                  <w:sz w:val="20"/>
                  <w:szCs w:val="20"/>
                  <w:rPrChange w:id="1470" w:author="Lidia Alice Ruppert Ribeiro" w:date="2019-04-12T18:25:00Z">
                    <w:rPr/>
                  </w:rPrChange>
                </w:rPr>
                <w:t>re interv</w:t>
              </w:r>
            </w:ins>
            <w:ins w:id="1471" w:author="Lidia Alice Ruppert Ribeiro" w:date="2019-04-12T18:38:00Z">
              <w:r w:rsidR="4D0CBB24" w:rsidRPr="62558A24">
                <w:rPr>
                  <w:rFonts w:ascii="Calibri Light" w:eastAsia="Calibri Light" w:hAnsi="Calibri Light" w:cs="Calibri Light"/>
                  <w:color w:val="365F91"/>
                  <w:sz w:val="20"/>
                  <w:szCs w:val="20"/>
                  <w:rPrChange w:id="1472" w:author="Lidia Alice Ruppert Ribeiro" w:date="2019-04-12T18:25:00Z">
                    <w:rPr/>
                  </w:rPrChange>
                </w:rPr>
                <w:t>ent</w:t>
              </w:r>
            </w:ins>
            <w:ins w:id="1473" w:author="Lidia Alice Ruppert Ribeiro" w:date="2019-04-12T18:37:00Z">
              <w:r w:rsidR="383AEF31" w:rsidRPr="62558A24">
                <w:rPr>
                  <w:rFonts w:ascii="Calibri Light" w:eastAsia="Calibri Light" w:hAnsi="Calibri Light" w:cs="Calibri Light"/>
                  <w:color w:val="365F91"/>
                  <w:sz w:val="20"/>
                  <w:szCs w:val="20"/>
                  <w:rPrChange w:id="1474" w:author="Lidia Alice Ruppert Ribeiro" w:date="2019-04-12T18:25:00Z">
                    <w:rPr/>
                  </w:rPrChange>
                </w:rPr>
                <w:t>ions o</w:t>
              </w:r>
            </w:ins>
            <w:ins w:id="1475" w:author="Lidia Alice Ruppert Ribeiro" w:date="2019-04-12T18:36:00Z">
              <w:r w:rsidR="6DFDE3FB" w:rsidRPr="62558A24">
                <w:rPr>
                  <w:rFonts w:ascii="Calibri Light" w:eastAsia="Calibri Light" w:hAnsi="Calibri Light" w:cs="Calibri Light"/>
                  <w:color w:val="365F91"/>
                  <w:sz w:val="20"/>
                  <w:szCs w:val="20"/>
                  <w:rPrChange w:id="1476" w:author="Lidia Alice Ruppert Ribeiro" w:date="2019-04-12T18:25:00Z">
                    <w:rPr/>
                  </w:rPrChange>
                </w:rPr>
                <w:t xml:space="preserve">nly for </w:t>
              </w:r>
            </w:ins>
            <w:ins w:id="1477" w:author="Lidia Alice Ruppert Ribeiro" w:date="2019-04-14T17:49:00Z">
              <w:r w:rsidR="6DFDE3FB" w:rsidRPr="62558A24">
                <w:rPr>
                  <w:rFonts w:ascii="Calibri Light" w:eastAsia="Calibri Light" w:hAnsi="Calibri Light" w:cs="Calibri Light"/>
                  <w:color w:val="365F91"/>
                  <w:sz w:val="20"/>
                  <w:szCs w:val="20"/>
                  <w:rPrChange w:id="1478" w:author="Lidia Alice Ruppert Ribeiro" w:date="2019-04-12T18:25:00Z">
                    <w:rPr/>
                  </w:rPrChange>
                </w:rPr>
                <w:t>mante</w:t>
              </w:r>
              <w:r w:rsidR="02CEAA82" w:rsidRPr="62558A24">
                <w:rPr>
                  <w:rFonts w:ascii="Calibri Light" w:eastAsia="Calibri Light" w:hAnsi="Calibri Light" w:cs="Calibri Light"/>
                  <w:color w:val="365F91"/>
                  <w:sz w:val="20"/>
                  <w:szCs w:val="20"/>
                  <w:rPrChange w:id="1479" w:author="Lidia Alice Ruppert Ribeiro" w:date="2019-04-12T18:25:00Z">
                    <w:rPr/>
                  </w:rPrChange>
                </w:rPr>
                <w:t>na</w:t>
              </w:r>
            </w:ins>
            <w:ins w:id="1480" w:author="Lidia Alice Ruppert Ribeiro" w:date="2019-04-12T18:36:00Z">
              <w:r w:rsidR="6DFDE3FB" w:rsidRPr="62558A24">
                <w:rPr>
                  <w:rFonts w:ascii="Calibri Light" w:eastAsia="Calibri Light" w:hAnsi="Calibri Light" w:cs="Calibri Light"/>
                  <w:color w:val="365F91"/>
                  <w:sz w:val="20"/>
                  <w:szCs w:val="20"/>
                  <w:rPrChange w:id="1481" w:author="Lidia Alice Ruppert Ribeiro" w:date="2019-04-12T18:25:00Z">
                    <w:rPr/>
                  </w:rPrChange>
                </w:rPr>
                <w:t xml:space="preserve">nce or also for routine </w:t>
              </w:r>
            </w:ins>
            <w:ins w:id="1482" w:author="Lidia Alice Ruppert Ribeiro" w:date="2019-04-12T18:37:00Z">
              <w:r w:rsidR="0366E98B" w:rsidRPr="62558A24">
                <w:rPr>
                  <w:rFonts w:ascii="Calibri Light" w:eastAsia="Calibri Light" w:hAnsi="Calibri Light" w:cs="Calibri Light"/>
                  <w:color w:val="365F91"/>
                  <w:sz w:val="20"/>
                  <w:szCs w:val="20"/>
                  <w:rPrChange w:id="1483" w:author="Lidia Alice Ruppert Ribeiro" w:date="2019-04-12T18:25:00Z">
                    <w:rPr/>
                  </w:rPrChange>
                </w:rPr>
                <w:t xml:space="preserve">activities? </w:t>
              </w:r>
            </w:ins>
          </w:p>
          <w:p w14:paraId="76475784" w14:textId="10B58121" w:rsidR="62558A24" w:rsidRDefault="62558A24">
            <w:pPr>
              <w:pStyle w:val="ListParagraph"/>
              <w:numPr>
                <w:ilvl w:val="0"/>
                <w:numId w:val="10"/>
              </w:numPr>
              <w:rPr>
                <w:rStyle w:val="FootnoteReference"/>
                <w:color w:val="2F5496" w:themeColor="accent1" w:themeShade="BF"/>
                <w:sz w:val="20"/>
                <w:szCs w:val="20"/>
                <w:highlight w:val="lightGray"/>
                <w:rPrChange w:id="1484" w:author="Lidia Alice Ruppert Ribeiro" w:date="2019-04-14T17:49:00Z">
                  <w:rPr/>
                </w:rPrChange>
              </w:rPr>
              <w:pPrChange w:id="1485" w:author="Lidia Alice Ruppert Ribeiro" w:date="2019-04-14T17:49:00Z">
                <w:pPr/>
              </w:pPrChange>
            </w:pPr>
          </w:p>
          <w:p w14:paraId="7F756FE4" w14:textId="76432974" w:rsidR="62558A24" w:rsidRDefault="62558A24">
            <w:pPr>
              <w:ind w:left="360"/>
              <w:jc w:val="both"/>
              <w:rPr>
                <w:rStyle w:val="FootnoteReference"/>
                <w:rFonts w:asciiTheme="majorHAnsi" w:hAnsiTheme="majorHAnsi" w:cstheme="majorBidi"/>
                <w:color w:val="2F5496" w:themeColor="accent1" w:themeShade="BF"/>
                <w:sz w:val="18"/>
                <w:szCs w:val="18"/>
                <w:highlight w:val="lightGray"/>
                <w:rPrChange w:id="1486" w:author="Lidia Alice Ruppert Ribeiro" w:date="2019-04-14T16:42:00Z">
                  <w:rPr/>
                </w:rPrChange>
              </w:rPr>
              <w:pPrChange w:id="1487" w:author="Lidia Alice Ruppert Ribeiro" w:date="2019-04-14T16:42:00Z">
                <w:pPr/>
              </w:pPrChange>
            </w:pPr>
            <w:ins w:id="1488" w:author="Lidia Alice Ruppert Ribeiro" w:date="2019-04-12T18:25:00Z">
              <w:r w:rsidRPr="62558A24">
                <w:rPr>
                  <w:rFonts w:asciiTheme="majorHAnsi" w:hAnsiTheme="majorHAnsi" w:cstheme="majorBidi"/>
                  <w:color w:val="2F5496" w:themeColor="accent1" w:themeShade="BF"/>
                  <w:sz w:val="18"/>
                  <w:szCs w:val="18"/>
                  <w:highlight w:val="lightGray"/>
                  <w:rPrChange w:id="1489" w:author="Lidia Alice Ruppert Ribeiro" w:date="2019-04-12T18:25:00Z">
                    <w:rPr/>
                  </w:rPrChange>
                </w:rPr>
                <w:t>11/04/2019 – meeting with César Lima</w:t>
              </w:r>
            </w:ins>
          </w:p>
          <w:p w14:paraId="5F70E453" w14:textId="28647F85" w:rsidR="62558A24" w:rsidRDefault="62558A24">
            <w:pPr>
              <w:pStyle w:val="ListParagraph"/>
              <w:spacing w:line="259" w:lineRule="auto"/>
              <w:rPr>
                <w:rFonts w:ascii="Calibri Light" w:eastAsia="Calibri Light" w:hAnsi="Calibri Light" w:cs="Calibri Light"/>
                <w:sz w:val="18"/>
                <w:szCs w:val="18"/>
                <w:lang w:val="en"/>
                <w:rPrChange w:id="1490" w:author="Lidia Alice Ruppert Ribeiro" w:date="2019-04-14T17:50:00Z">
                  <w:rPr/>
                </w:rPrChange>
              </w:rPr>
              <w:pPrChange w:id="1491" w:author="Lidia Alice Ruppert Ribeiro" w:date="2019-04-14T17:50:00Z">
                <w:pPr/>
              </w:pPrChange>
            </w:pPr>
          </w:p>
          <w:p w14:paraId="4909F74E" w14:textId="479B7BBB" w:rsidR="62558A24" w:rsidRDefault="744446D1">
            <w:pPr>
              <w:spacing w:line="259" w:lineRule="auto"/>
              <w:ind w:left="360"/>
              <w:rPr>
                <w:rFonts w:ascii="Calibri Light" w:eastAsia="Calibri Light" w:hAnsi="Calibri Light" w:cs="Calibri Light"/>
                <w:sz w:val="18"/>
                <w:szCs w:val="18"/>
                <w:lang w:val="en"/>
                <w:rPrChange w:id="1492" w:author="Lidia Alice Ruppert Ribeiro" w:date="2019-04-14T17:50:00Z">
                  <w:rPr/>
                </w:rPrChange>
              </w:rPr>
              <w:pPrChange w:id="1493" w:author="Lidia Alice Ruppert Ribeiro" w:date="2019-04-14T17:50:00Z">
                <w:pPr/>
              </w:pPrChange>
            </w:pPr>
            <w:del w:id="1494" w:author="Lidia Alice Ruppert Ribeiro" w:date="2019-04-14T17:50:00Z">
              <w:r w:rsidRPr="62558A24" w:rsidDel="0B9B47E1">
                <w:rPr>
                  <w:rFonts w:ascii="Calibri Light" w:eastAsia="Calibri Light" w:hAnsi="Calibri Light" w:cs="Calibri Light"/>
                  <w:sz w:val="18"/>
                  <w:szCs w:val="18"/>
                  <w:lang w:val="en"/>
                  <w:rPrChange w:id="1495" w:author="Lidia Alice Ruppert Ribeiro" w:date="2019-04-12T18:25:00Z">
                    <w:rPr/>
                  </w:rPrChange>
                </w:rPr>
                <w:delText xml:space="preserve">Both. </w:delText>
              </w:r>
            </w:del>
            <w:ins w:id="1496" w:author="Lidia Alice Ruppert Ribeiro" w:date="2019-04-14T17:50:00Z">
              <w:r w:rsidR="0B9B47E1" w:rsidRPr="0B9B47E1">
                <w:rPr>
                  <w:rFonts w:ascii="Calibri Light" w:eastAsia="Calibri Light" w:hAnsi="Calibri Light" w:cs="Calibri Light"/>
                  <w:sz w:val="18"/>
                  <w:szCs w:val="18"/>
                  <w:lang w:val="en"/>
                  <w:rPrChange w:id="1497" w:author="Lidia Alice Ruppert Ribeiro" w:date="2019-04-14T17:50:00Z">
                    <w:rPr/>
                  </w:rPrChange>
                </w:rPr>
                <w:t>Routine and m</w:t>
              </w:r>
            </w:ins>
            <w:ins w:id="1498" w:author="Lidia Alice Ruppert Ribeiro" w:date="2019-04-14T17:48:00Z">
              <w:r w:rsidRPr="62558A24">
                <w:rPr>
                  <w:rFonts w:ascii="Calibri Light" w:eastAsia="Calibri Light" w:hAnsi="Calibri Light" w:cs="Calibri Light"/>
                  <w:sz w:val="18"/>
                  <w:szCs w:val="18"/>
                  <w:lang w:val="en"/>
                  <w:rPrChange w:id="1499" w:author="Lidia Alice Ruppert Ribeiro" w:date="2019-04-12T18:25:00Z">
                    <w:rPr/>
                  </w:rPrChange>
                </w:rPr>
                <w:t>aintenance</w:t>
              </w:r>
            </w:ins>
            <w:ins w:id="1500" w:author="Lidia Alice Ruppert Ribeiro" w:date="2019-04-14T17:49:00Z">
              <w:r w:rsidR="42656D62" w:rsidRPr="62558A24">
                <w:rPr>
                  <w:rFonts w:ascii="Calibri Light" w:eastAsia="Calibri Light" w:hAnsi="Calibri Light" w:cs="Calibri Light"/>
                  <w:sz w:val="18"/>
                  <w:szCs w:val="18"/>
                  <w:lang w:val="en"/>
                  <w:rPrChange w:id="1501" w:author="Lidia Alice Ruppert Ribeiro" w:date="2019-04-12T18:25:00Z">
                    <w:rPr/>
                  </w:rPrChange>
                </w:rPr>
                <w:t xml:space="preserve"> </w:t>
              </w:r>
            </w:ins>
            <w:ins w:id="1502" w:author="Lidia Alice Ruppert Ribeiro" w:date="2019-04-14T17:50:00Z">
              <w:r w:rsidR="0B9B47E1" w:rsidRPr="62558A24">
                <w:rPr>
                  <w:rFonts w:ascii="Calibri Light" w:eastAsia="Calibri Light" w:hAnsi="Calibri Light" w:cs="Calibri Light"/>
                  <w:sz w:val="18"/>
                  <w:szCs w:val="18"/>
                  <w:lang w:val="en"/>
                  <w:rPrChange w:id="1503" w:author="Lidia Alice Ruppert Ribeiro" w:date="2019-04-12T18:25:00Z">
                    <w:rPr/>
                  </w:rPrChange>
                </w:rPr>
                <w:t>(predictive and corrective)</w:t>
              </w:r>
              <w:r w:rsidR="0EAF6FFF" w:rsidRPr="62558A24">
                <w:rPr>
                  <w:rFonts w:ascii="Calibri Light" w:eastAsia="Calibri Light" w:hAnsi="Calibri Light" w:cs="Calibri Light"/>
                  <w:sz w:val="18"/>
                  <w:szCs w:val="18"/>
                  <w:lang w:val="en"/>
                  <w:rPrChange w:id="1504" w:author="Lidia Alice Ruppert Ribeiro" w:date="2019-04-12T18:25:00Z">
                    <w:rPr/>
                  </w:rPrChange>
                </w:rPr>
                <w:t>.Cesar</w:t>
              </w:r>
              <w:r w:rsidR="0EAF6FFF" w:rsidRPr="0EAF6FFF">
                <w:rPr>
                  <w:rFonts w:ascii="Calibri Light" w:eastAsia="Calibri Light" w:hAnsi="Calibri Light" w:cs="Calibri Light"/>
                  <w:sz w:val="18"/>
                  <w:szCs w:val="18"/>
                  <w:lang w:val="en"/>
                  <w:rPrChange w:id="1505" w:author="Lidia Alice Ruppert Ribeiro" w:date="2019-04-14T17:50:00Z">
                    <w:rPr/>
                  </w:rPrChange>
                </w:rPr>
                <w:t xml:space="preserve"> thinks manisub are used almost daily.</w:t>
              </w:r>
            </w:ins>
          </w:p>
          <w:p w14:paraId="1CEF38C1" w14:textId="7F342110" w:rsidR="62558A24" w:rsidRDefault="62558A24">
            <w:pPr>
              <w:spacing w:line="259" w:lineRule="auto"/>
              <w:rPr>
                <w:rFonts w:ascii="Calibri Light" w:eastAsia="Calibri Light" w:hAnsi="Calibri Light" w:cs="Calibri Light"/>
                <w:sz w:val="18"/>
                <w:szCs w:val="18"/>
                <w:lang w:val="en"/>
                <w:rPrChange w:id="1506" w:author="Lidia Alice Ruppert Ribeiro" w:date="2019-04-14T16:42:00Z">
                  <w:rPr/>
                </w:rPrChange>
              </w:rPr>
              <w:pPrChange w:id="1507" w:author="Lidia Alice Ruppert Ribeiro" w:date="2019-04-14T16:42:00Z">
                <w:pPr/>
              </w:pPrChange>
            </w:pPr>
          </w:p>
          <w:p w14:paraId="743510A6" w14:textId="07B461D2" w:rsidR="62558A24" w:rsidRDefault="62558A24">
            <w:pPr>
              <w:ind w:left="320"/>
              <w:jc w:val="both"/>
              <w:rPr>
                <w:rFonts w:ascii="Calibri Light" w:hAnsi="Calibri Light" w:cs="Calibri Light"/>
                <w:color w:val="2F5496" w:themeColor="accent1" w:themeShade="BF"/>
                <w:sz w:val="20"/>
                <w:szCs w:val="20"/>
                <w:rPrChange w:id="1508" w:author="Lidia Alice Ruppert Ribeiro" w:date="2019-04-14T16:42:00Z">
                  <w:rPr/>
                </w:rPrChange>
              </w:rPr>
              <w:pPrChange w:id="1509" w:author="Lidia Alice Ruppert Ribeiro" w:date="2019-04-14T16:42:00Z">
                <w:pPr/>
              </w:pPrChange>
            </w:pPr>
            <w:ins w:id="1510" w:author="Lidia Alice Ruppert Ribeiro" w:date="2019-04-12T18:25:00Z">
              <w:r w:rsidRPr="62558A24">
                <w:rPr>
                  <w:rFonts w:ascii="Calibri Light" w:hAnsi="Calibri Light" w:cs="Calibri Light"/>
                  <w:color w:val="2F5496" w:themeColor="accent1" w:themeShade="BF"/>
                  <w:sz w:val="20"/>
                  <w:szCs w:val="20"/>
                  <w:rPrChange w:id="1511" w:author="Lidia Alice Ruppert Ribeiro" w:date="2019-04-12T18:25:00Z">
                    <w:rPr/>
                  </w:rPrChange>
                </w:rPr>
                <w:t>---</w:t>
              </w:r>
            </w:ins>
          </w:p>
          <w:p w14:paraId="2AB68F02" w14:textId="715731D4" w:rsidR="62558A24" w:rsidRDefault="62558A24">
            <w:pPr>
              <w:ind w:left="320"/>
              <w:jc w:val="both"/>
              <w:rPr>
                <w:rFonts w:asciiTheme="majorHAnsi" w:hAnsiTheme="majorHAnsi" w:cstheme="majorBidi"/>
                <w:color w:val="2F5496" w:themeColor="accent1" w:themeShade="BF"/>
                <w:sz w:val="20"/>
                <w:szCs w:val="20"/>
                <w:rPrChange w:id="1512" w:author="Lidia Alice Ruppert Ribeiro" w:date="2019-04-14T16:42:00Z">
                  <w:rPr/>
                </w:rPrChange>
              </w:rPr>
              <w:pPrChange w:id="1513" w:author="Lidia Alice Ruppert Ribeiro" w:date="2019-04-14T16:42:00Z">
                <w:pPr/>
              </w:pPrChange>
            </w:pPr>
          </w:p>
          <w:p w14:paraId="4A0D11C2" w14:textId="21AF622E" w:rsidR="62558A24" w:rsidRDefault="62558A24">
            <w:pPr>
              <w:ind w:left="320"/>
              <w:jc w:val="both"/>
              <w:rPr>
                <w:rFonts w:asciiTheme="majorHAnsi" w:hAnsiTheme="majorHAnsi" w:cstheme="majorBidi"/>
                <w:color w:val="2F5496" w:themeColor="accent1" w:themeShade="BF"/>
                <w:sz w:val="20"/>
                <w:szCs w:val="20"/>
                <w:rPrChange w:id="1514" w:author="Lidia Alice Ruppert Ribeiro" w:date="2019-04-14T16:42:00Z">
                  <w:rPr/>
                </w:rPrChange>
              </w:rPr>
              <w:pPrChange w:id="1515" w:author="Lidia Alice Ruppert Ribeiro" w:date="2019-04-14T16:42:00Z">
                <w:pPr/>
              </w:pPrChange>
            </w:pPr>
          </w:p>
          <w:p w14:paraId="334A6D32" w14:textId="03F97224" w:rsidR="62558A24" w:rsidDel="49FE5EDC" w:rsidRDefault="62558A24">
            <w:pPr>
              <w:ind w:left="320"/>
              <w:jc w:val="both"/>
              <w:rPr>
                <w:del w:id="1516" w:author="Lidia Alice Ruppert Ribeiro" w:date="2019-04-14T17:55:00Z"/>
                <w:rFonts w:asciiTheme="majorHAnsi" w:hAnsiTheme="majorHAnsi" w:cstheme="majorBidi"/>
                <w:color w:val="2F5496" w:themeColor="accent1" w:themeShade="BF"/>
                <w:sz w:val="20"/>
                <w:szCs w:val="20"/>
                <w:rPrChange w:id="1517" w:author="Lidia Alice Ruppert Ribeiro" w:date="2019-04-14T16:42:00Z">
                  <w:rPr>
                    <w:del w:id="1518" w:author="Lidia Alice Ruppert Ribeiro" w:date="2019-04-14T17:55:00Z"/>
                  </w:rPr>
                </w:rPrChange>
              </w:rPr>
              <w:pPrChange w:id="1519" w:author="Lidia Alice Ruppert Ribeiro" w:date="2019-04-14T16:42:00Z">
                <w:pPr/>
              </w:pPrChange>
            </w:pPr>
          </w:p>
          <w:p w14:paraId="0F3386FF" w14:textId="4CAF347D" w:rsidR="62558A24" w:rsidDel="49FE5EDC" w:rsidRDefault="62558A24">
            <w:pPr>
              <w:ind w:left="320"/>
              <w:jc w:val="both"/>
              <w:rPr>
                <w:del w:id="1520" w:author="Lidia Alice Ruppert Ribeiro" w:date="2019-04-14T17:55:00Z"/>
                <w:rFonts w:asciiTheme="majorHAnsi" w:hAnsiTheme="majorHAnsi" w:cstheme="majorBidi"/>
                <w:color w:val="2F5496" w:themeColor="accent1" w:themeShade="BF"/>
                <w:sz w:val="20"/>
                <w:szCs w:val="20"/>
                <w:rPrChange w:id="1521" w:author="Lidia Alice Ruppert Ribeiro" w:date="2019-04-14T16:42:00Z">
                  <w:rPr>
                    <w:del w:id="1522" w:author="Lidia Alice Ruppert Ribeiro" w:date="2019-04-14T17:55:00Z"/>
                  </w:rPr>
                </w:rPrChange>
              </w:rPr>
              <w:pPrChange w:id="1523" w:author="Lidia Alice Ruppert Ribeiro" w:date="2019-04-14T16:42:00Z">
                <w:pPr/>
              </w:pPrChange>
            </w:pPr>
          </w:p>
          <w:p w14:paraId="2F8DA34E" w14:textId="5CFE6EDF" w:rsidR="62558A24" w:rsidRDefault="62558A24">
            <w:pPr>
              <w:ind w:left="320"/>
              <w:jc w:val="both"/>
              <w:rPr>
                <w:rFonts w:asciiTheme="majorHAnsi" w:hAnsiTheme="majorHAnsi" w:cstheme="majorBidi"/>
                <w:color w:val="2F5496" w:themeColor="accent1" w:themeShade="BF"/>
                <w:sz w:val="20"/>
                <w:szCs w:val="20"/>
                <w:rPrChange w:id="1524" w:author="Lidia Alice Ruppert Ribeiro" w:date="2019-04-14T16:42:00Z">
                  <w:rPr/>
                </w:rPrChange>
              </w:rPr>
              <w:pPrChange w:id="1525" w:author="Lidia Alice Ruppert Ribeiro" w:date="2019-04-14T16:42:00Z">
                <w:pPr/>
              </w:pPrChange>
            </w:pPr>
          </w:p>
          <w:p w14:paraId="268D3552" w14:textId="51E12C09" w:rsidR="62558A24" w:rsidRDefault="432D6BD5">
            <w:pPr>
              <w:pStyle w:val="ListParagraph"/>
              <w:numPr>
                <w:ilvl w:val="0"/>
                <w:numId w:val="10"/>
              </w:numPr>
              <w:jc w:val="both"/>
              <w:rPr>
                <w:color w:val="365F91"/>
                <w:sz w:val="20"/>
                <w:szCs w:val="20"/>
                <w:rPrChange w:id="1526" w:author="Lidia Alice Ruppert Ribeiro" w:date="2019-04-14T16:42:00Z">
                  <w:rPr/>
                </w:rPrChange>
              </w:rPr>
              <w:pPrChange w:id="1527" w:author="Lidia Alice Ruppert Ribeiro" w:date="2019-04-14T16:42:00Z">
                <w:pPr/>
              </w:pPrChange>
            </w:pPr>
            <w:ins w:id="1528" w:author="Lidia Alice Ruppert Ribeiro" w:date="2019-04-12T18:39:00Z">
              <w:r w:rsidRPr="62558A24">
                <w:rPr>
                  <w:rFonts w:ascii="Calibri Light" w:eastAsia="Calibri Light" w:hAnsi="Calibri Light" w:cs="Calibri Light"/>
                  <w:color w:val="365F91"/>
                  <w:sz w:val="20"/>
                  <w:szCs w:val="20"/>
                  <w:rPrChange w:id="1529" w:author="Lidia Alice Ruppert Ribeiro" w:date="2019-04-12T18:25:00Z">
                    <w:rPr/>
                  </w:rPrChange>
                </w:rPr>
                <w:t>Whi</w:t>
              </w:r>
              <w:r w:rsidR="06C7DA98" w:rsidRPr="62558A24">
                <w:rPr>
                  <w:rFonts w:ascii="Calibri Light" w:eastAsia="Calibri Light" w:hAnsi="Calibri Light" w:cs="Calibri Light"/>
                  <w:color w:val="365F91"/>
                  <w:sz w:val="20"/>
                  <w:szCs w:val="20"/>
                  <w:rPrChange w:id="1530" w:author="Lidia Alice Ruppert Ribeiro" w:date="2019-04-12T18:25:00Z">
                    <w:rPr/>
                  </w:rPrChange>
                </w:rPr>
                <w:t xml:space="preserve">ch are the most frequent intervention made by manisub? </w:t>
              </w:r>
            </w:ins>
            <w:ins w:id="1531" w:author="Lidia Alice Ruppert Ribeiro" w:date="2019-04-12T18:25:00Z">
              <w:r w:rsidR="62558A24" w:rsidRPr="62558A24">
                <w:rPr>
                  <w:rFonts w:ascii="Calibri Light" w:eastAsia="Calibri Light" w:hAnsi="Calibri Light" w:cs="Calibri Light"/>
                  <w:color w:val="365F91"/>
                  <w:sz w:val="20"/>
                  <w:szCs w:val="20"/>
                  <w:rPrChange w:id="1532" w:author="Lidia Alice Ruppert Ribeiro" w:date="2019-04-12T18:25:00Z">
                    <w:rPr/>
                  </w:rPrChange>
                </w:rPr>
                <w:t>H</w:t>
              </w:r>
            </w:ins>
            <w:ins w:id="1533" w:author="Lidia Alice Ruppert Ribeiro" w:date="2019-04-12T18:40:00Z">
              <w:r w:rsidR="2EC5ADA4" w:rsidRPr="62558A24">
                <w:rPr>
                  <w:rFonts w:ascii="Calibri Light" w:eastAsia="Calibri Light" w:hAnsi="Calibri Light" w:cs="Calibri Light"/>
                  <w:color w:val="365F91"/>
                  <w:sz w:val="20"/>
                  <w:szCs w:val="20"/>
                  <w:rPrChange w:id="1534" w:author="Lidia Alice Ruppert Ribeiro" w:date="2019-04-12T18:25:00Z">
                    <w:rPr/>
                  </w:rPrChange>
                </w:rPr>
                <w:t>ow are they done? (time spent, descripti</w:t>
              </w:r>
              <w:r w:rsidR="32E10477" w:rsidRPr="62558A24">
                <w:rPr>
                  <w:rFonts w:ascii="Calibri Light" w:eastAsia="Calibri Light" w:hAnsi="Calibri Light" w:cs="Calibri Light"/>
                  <w:color w:val="365F91"/>
                  <w:sz w:val="20"/>
                  <w:szCs w:val="20"/>
                  <w:rPrChange w:id="1535" w:author="Lidia Alice Ruppert Ribeiro" w:date="2019-04-12T18:25:00Z">
                    <w:rPr/>
                  </w:rPrChange>
                </w:rPr>
                <w:t xml:space="preserve">on of task, </w:t>
              </w:r>
            </w:ins>
            <w:ins w:id="1536" w:author="Lidia Alice Ruppert Ribeiro" w:date="2019-04-12T18:41:00Z">
              <w:r w:rsidR="7F4A65E2" w:rsidRPr="7F4A65E2">
                <w:rPr>
                  <w:rFonts w:ascii="Calibri Light" w:eastAsia="Calibri Light" w:hAnsi="Calibri Light" w:cs="Calibri Light"/>
                  <w:color w:val="365F91"/>
                  <w:sz w:val="20"/>
                  <w:szCs w:val="20"/>
                  <w:rPrChange w:id="1537" w:author="Lidia Alice Ruppert Ribeiro" w:date="2019-04-12T18:41:00Z">
                    <w:rPr/>
                  </w:rPrChange>
                </w:rPr>
                <w:t>so on).</w:t>
              </w:r>
            </w:ins>
          </w:p>
          <w:p w14:paraId="66BACC43" w14:textId="7452AE30" w:rsidR="62558A24" w:rsidRDefault="62558A24">
            <w:pPr>
              <w:ind w:left="320"/>
              <w:rPr>
                <w:ins w:id="1538" w:author="Lidia Alice Ruppert Ribeiro" w:date="2019-04-14T17:59:00Z"/>
                <w:rStyle w:val="FootnoteReference"/>
                <w:rFonts w:asciiTheme="majorHAnsi" w:hAnsiTheme="majorHAnsi" w:cstheme="majorBidi"/>
                <w:color w:val="2F5496" w:themeColor="accent1" w:themeShade="BF"/>
                <w:sz w:val="18"/>
                <w:szCs w:val="18"/>
                <w:highlight w:val="lightGray"/>
                <w:rPrChange w:id="1539" w:author="Lidia Alice Ruppert Ribeiro" w:date="2019-04-14T17:59:00Z">
                  <w:rPr>
                    <w:ins w:id="1540" w:author="Lidia Alice Ruppert Ribeiro" w:date="2019-04-14T17:59:00Z"/>
                  </w:rPr>
                </w:rPrChange>
              </w:rPr>
              <w:pPrChange w:id="1541" w:author="Lidia Alice Ruppert Ribeiro" w:date="2019-04-14T17:59:00Z">
                <w:pPr/>
              </w:pPrChange>
            </w:pPr>
            <w:ins w:id="1542" w:author="Lidia Alice Ruppert Ribeiro" w:date="2019-04-12T18:25:00Z">
              <w:r w:rsidRPr="62558A24">
                <w:rPr>
                  <w:rFonts w:asciiTheme="majorHAnsi" w:hAnsiTheme="majorHAnsi" w:cstheme="majorBidi"/>
                  <w:color w:val="2F5496" w:themeColor="accent1" w:themeShade="BF"/>
                  <w:sz w:val="18"/>
                  <w:szCs w:val="18"/>
                  <w:highlight w:val="lightGray"/>
                  <w:rPrChange w:id="1543" w:author="Lidia Alice Ruppert Ribeiro" w:date="2019-04-12T18:25:00Z">
                    <w:rPr/>
                  </w:rPrChange>
                </w:rPr>
                <w:t>11/04/2019 – meeting with César Lima</w:t>
              </w:r>
            </w:ins>
          </w:p>
          <w:p w14:paraId="0C9AADAB" w14:textId="7452AE30" w:rsidR="62558A24" w:rsidDel="6E152058" w:rsidRDefault="62558A24">
            <w:pPr>
              <w:ind w:left="320"/>
              <w:rPr>
                <w:del w:id="1544" w:author="Lidia Alice Ruppert Ribeiro" w:date="2019-04-14T17:59:00Z"/>
                <w:rStyle w:val="FootnoteReference"/>
                <w:rFonts w:asciiTheme="majorHAnsi" w:hAnsiTheme="majorHAnsi" w:cstheme="majorBidi"/>
                <w:color w:val="2F5496" w:themeColor="accent1" w:themeShade="BF"/>
                <w:sz w:val="18"/>
                <w:szCs w:val="18"/>
                <w:highlight w:val="lightGray"/>
                <w:rPrChange w:id="1545" w:author="Lidia Alice Ruppert Ribeiro" w:date="2019-04-14T16:42:00Z">
                  <w:rPr>
                    <w:del w:id="1546" w:author="Lidia Alice Ruppert Ribeiro" w:date="2019-04-14T17:59:00Z"/>
                  </w:rPr>
                </w:rPrChange>
              </w:rPr>
              <w:pPrChange w:id="1547" w:author="Lidia Alice Ruppert Ribeiro" w:date="2019-04-14T16:42:00Z">
                <w:pPr/>
              </w:pPrChange>
            </w:pPr>
          </w:p>
          <w:p w14:paraId="734BBD28" w14:textId="501403CD" w:rsidR="62558A24" w:rsidDel="6E152058" w:rsidRDefault="62558A24">
            <w:pPr>
              <w:pStyle w:val="ListParagraph"/>
              <w:spacing w:line="259" w:lineRule="auto"/>
              <w:rPr>
                <w:del w:id="1548" w:author="Lidia Alice Ruppert Ribeiro" w:date="2019-04-14T17:59:00Z"/>
                <w:rFonts w:ascii="Calibri Light" w:eastAsia="Calibri Light" w:hAnsi="Calibri Light" w:cs="Calibri Light"/>
                <w:sz w:val="18"/>
                <w:szCs w:val="18"/>
                <w:lang w:val="en"/>
                <w:rPrChange w:id="1549" w:author="Lidia Alice Ruppert Ribeiro" w:date="2019-04-14T16:42:00Z">
                  <w:rPr>
                    <w:del w:id="1550" w:author="Lidia Alice Ruppert Ribeiro" w:date="2019-04-14T17:59:00Z"/>
                  </w:rPr>
                </w:rPrChange>
              </w:rPr>
              <w:pPrChange w:id="1551" w:author="Lidia Alice Ruppert Ribeiro" w:date="2019-04-14T16:42:00Z">
                <w:pPr/>
              </w:pPrChange>
            </w:pPr>
          </w:p>
          <w:p w14:paraId="4A379F52" w14:textId="11A8DEE3" w:rsidR="62558A24" w:rsidRDefault="62558A24">
            <w:pPr>
              <w:spacing w:line="259" w:lineRule="auto"/>
              <w:ind w:left="320"/>
              <w:rPr>
                <w:ins w:id="1552" w:author="Lidia Alice Ruppert Ribeiro" w:date="2019-04-14T17:59:00Z"/>
                <w:rFonts w:ascii="Calibri" w:eastAsia="Calibri" w:hAnsi="Calibri" w:cs="Calibri"/>
                <w:sz w:val="18"/>
                <w:szCs w:val="18"/>
                <w:rPrChange w:id="1553" w:author="Lidia Alice Ruppert Ribeiro" w:date="2019-04-14T17:59:00Z">
                  <w:rPr>
                    <w:ins w:id="1554" w:author="Lidia Alice Ruppert Ribeiro" w:date="2019-04-14T17:59:00Z"/>
                  </w:rPr>
                </w:rPrChange>
              </w:rPr>
              <w:pPrChange w:id="1555" w:author="Lidia Alice Ruppert Ribeiro" w:date="2019-04-14T17:59:00Z">
                <w:pPr/>
              </w:pPrChange>
            </w:pPr>
          </w:p>
          <w:p w14:paraId="5EC0D02A" w14:textId="11A8DEE3" w:rsidR="62558A24" w:rsidRDefault="6E152058">
            <w:pPr>
              <w:spacing w:line="259" w:lineRule="auto"/>
              <w:ind w:left="320"/>
              <w:jc w:val="both"/>
              <w:rPr>
                <w:ins w:id="1556" w:author="Lidia Alice Ruppert Ribeiro" w:date="2019-04-14T17:59:00Z"/>
                <w:rStyle w:val="FootnoteReference"/>
                <w:rFonts w:asciiTheme="majorHAnsi" w:hAnsiTheme="majorHAnsi" w:cstheme="majorBidi"/>
                <w:color w:val="2F5496" w:themeColor="accent1" w:themeShade="BF"/>
                <w:sz w:val="18"/>
                <w:szCs w:val="18"/>
                <w:highlight w:val="lightGray"/>
                <w:rPrChange w:id="1557" w:author="Lidia Alice Ruppert Ribeiro" w:date="2019-04-14T17:59:00Z">
                  <w:rPr>
                    <w:ins w:id="1558" w:author="Lidia Alice Ruppert Ribeiro" w:date="2019-04-14T17:59:00Z"/>
                  </w:rPr>
                </w:rPrChange>
              </w:rPr>
              <w:pPrChange w:id="1559" w:author="Lidia Alice Ruppert Ribeiro" w:date="2019-04-14T17:59:00Z">
                <w:pPr/>
              </w:pPrChange>
            </w:pPr>
            <w:ins w:id="1560" w:author="Lidia Alice Ruppert Ribeiro" w:date="2019-04-14T17:59:00Z">
              <w:r w:rsidRPr="38910E0C">
                <w:rPr>
                  <w:rFonts w:ascii="Calibri" w:eastAsia="Calibri" w:hAnsi="Calibri" w:cs="Calibri"/>
                  <w:sz w:val="18"/>
                  <w:szCs w:val="18"/>
                  <w:rPrChange w:id="1561" w:author="Lidia Alice Ruppert Ribeiro" w:date="2019-04-14T17:59:00Z">
                    <w:rPr/>
                  </w:rPrChange>
                </w:rPr>
                <w:t>The intervention activities are quite varied. Examples: manipulators can open/close valves, cut steel sheet, measure temperature, clean, and so forth. However, he could not list them all, nor say which ones are the most frequent and which ones have the best potential to be automated. He thinks the best cost-benefic is to use autonomous ManiSub in routine activities.</w:t>
              </w:r>
            </w:ins>
          </w:p>
          <w:p w14:paraId="310CE771" w14:textId="5A2FCB87" w:rsidR="62558A24" w:rsidDel="38910E0C" w:rsidRDefault="62558A24">
            <w:pPr>
              <w:spacing w:line="259" w:lineRule="auto"/>
              <w:ind w:left="360"/>
              <w:rPr>
                <w:del w:id="1562" w:author="Lidia Alice Ruppert Ribeiro" w:date="2019-04-14T17:59:00Z"/>
                <w:rFonts w:ascii="Calibri Light" w:eastAsia="Calibri Light" w:hAnsi="Calibri Light" w:cs="Calibri Light"/>
                <w:sz w:val="18"/>
                <w:szCs w:val="18"/>
                <w:lang w:val="en"/>
                <w:rPrChange w:id="1563" w:author="Lidia Alice Ruppert Ribeiro" w:date="2019-04-14T16:42:00Z">
                  <w:rPr>
                    <w:del w:id="1564" w:author="Lidia Alice Ruppert Ribeiro" w:date="2019-04-14T17:59:00Z"/>
                  </w:rPr>
                </w:rPrChange>
              </w:rPr>
              <w:pPrChange w:id="1565" w:author="Lidia Alice Ruppert Ribeiro" w:date="2019-04-14T16:42:00Z">
                <w:pPr/>
              </w:pPrChange>
            </w:pPr>
          </w:p>
          <w:p w14:paraId="1D285C5B" w14:textId="77777777" w:rsidR="38910E0C" w:rsidRDefault="38910E0C">
            <w:pPr>
              <w:spacing w:line="259" w:lineRule="auto"/>
              <w:ind w:left="360"/>
              <w:rPr>
                <w:rFonts w:ascii="Calibri Light" w:eastAsia="Calibri Light" w:hAnsi="Calibri Light" w:cs="Calibri Light"/>
                <w:sz w:val="18"/>
                <w:szCs w:val="18"/>
                <w:lang w:val="en"/>
                <w:rPrChange w:id="1566" w:author="Lidia Alice Ruppert Ribeiro" w:date="2019-04-14T17:59:00Z">
                  <w:rPr/>
                </w:rPrChange>
              </w:rPr>
              <w:pPrChange w:id="1567" w:author="Lidia Alice Ruppert Ribeiro" w:date="2019-04-14T17:59:00Z">
                <w:pPr/>
              </w:pPrChange>
            </w:pPr>
          </w:p>
          <w:p w14:paraId="1D5EC85E" w14:textId="46232209" w:rsidR="62558A24" w:rsidRDefault="62558A24">
            <w:pPr>
              <w:spacing w:line="259" w:lineRule="auto"/>
              <w:rPr>
                <w:rFonts w:ascii="Calibri Light" w:eastAsia="Calibri Light" w:hAnsi="Calibri Light" w:cs="Calibri Light"/>
                <w:sz w:val="18"/>
                <w:szCs w:val="18"/>
                <w:lang w:val="en"/>
                <w:rPrChange w:id="1568" w:author="Lidia Alice Ruppert Ribeiro" w:date="2019-04-14T16:42:00Z">
                  <w:rPr/>
                </w:rPrChange>
              </w:rPr>
              <w:pPrChange w:id="1569" w:author="Lidia Alice Ruppert Ribeiro" w:date="2019-04-14T16:42:00Z">
                <w:pPr/>
              </w:pPrChange>
            </w:pPr>
          </w:p>
          <w:p w14:paraId="1EFD35CF" w14:textId="2AB9C976" w:rsidR="62558A24" w:rsidRDefault="62558A24">
            <w:pPr>
              <w:ind w:left="320"/>
              <w:jc w:val="both"/>
              <w:rPr>
                <w:rFonts w:ascii="Calibri Light" w:hAnsi="Calibri Light" w:cs="Calibri Light"/>
                <w:color w:val="2F5496" w:themeColor="accent1" w:themeShade="BF"/>
                <w:sz w:val="20"/>
                <w:szCs w:val="20"/>
                <w:rPrChange w:id="1570" w:author="Lidia Alice Ruppert Ribeiro" w:date="2019-04-14T16:42:00Z">
                  <w:rPr/>
                </w:rPrChange>
              </w:rPr>
              <w:pPrChange w:id="1571" w:author="Lidia Alice Ruppert Ribeiro" w:date="2019-04-14T16:42:00Z">
                <w:pPr/>
              </w:pPrChange>
            </w:pPr>
            <w:ins w:id="1572" w:author="Lidia Alice Ruppert Ribeiro" w:date="2019-04-12T18:25:00Z">
              <w:r w:rsidRPr="62558A24">
                <w:rPr>
                  <w:rFonts w:ascii="Calibri Light" w:hAnsi="Calibri Light" w:cs="Calibri Light"/>
                  <w:color w:val="2F5496" w:themeColor="accent1" w:themeShade="BF"/>
                  <w:sz w:val="20"/>
                  <w:szCs w:val="20"/>
                  <w:rPrChange w:id="1573" w:author="Lidia Alice Ruppert Ribeiro" w:date="2019-04-12T18:25:00Z">
                    <w:rPr/>
                  </w:rPrChange>
                </w:rPr>
                <w:t>---</w:t>
              </w:r>
            </w:ins>
          </w:p>
          <w:p w14:paraId="1BC52543" w14:textId="78CCE042" w:rsidR="7C60C15F" w:rsidRDefault="7C60C15F">
            <w:pPr>
              <w:ind w:left="320"/>
              <w:jc w:val="both"/>
              <w:rPr>
                <w:rFonts w:ascii="Calibri Light" w:hAnsi="Calibri Light" w:cs="Calibri Light"/>
                <w:color w:val="2F5496" w:themeColor="accent1" w:themeShade="BF"/>
                <w:sz w:val="20"/>
                <w:szCs w:val="20"/>
                <w:rPrChange w:id="1574" w:author="Lidia Alice Ruppert Ribeiro" w:date="2019-04-14T16:42:00Z">
                  <w:rPr/>
                </w:rPrChange>
              </w:rPr>
              <w:pPrChange w:id="1575" w:author="Lidia Alice Ruppert Ribeiro" w:date="2019-04-14T16:42:00Z">
                <w:pPr/>
              </w:pPrChange>
            </w:pPr>
          </w:p>
          <w:p w14:paraId="676F04AA" w14:textId="3DDA1AF9" w:rsidR="7C60C15F" w:rsidDel="6E152058" w:rsidRDefault="7C60C15F">
            <w:pPr>
              <w:ind w:left="320"/>
              <w:jc w:val="both"/>
              <w:rPr>
                <w:del w:id="1576" w:author="Lidia Alice Ruppert Ribeiro" w:date="2019-04-14T17:59:00Z"/>
                <w:rFonts w:ascii="Calibri Light" w:hAnsi="Calibri Light" w:cs="Calibri Light"/>
                <w:color w:val="2F5496" w:themeColor="accent1" w:themeShade="BF"/>
                <w:sz w:val="20"/>
                <w:szCs w:val="20"/>
                <w:rPrChange w:id="1577" w:author="Lidia Alice Ruppert Ribeiro" w:date="2019-04-14T16:42:00Z">
                  <w:rPr>
                    <w:del w:id="1578" w:author="Lidia Alice Ruppert Ribeiro" w:date="2019-04-14T17:59:00Z"/>
                  </w:rPr>
                </w:rPrChange>
              </w:rPr>
              <w:pPrChange w:id="1579" w:author="Lidia Alice Ruppert Ribeiro" w:date="2019-04-14T16:42:00Z">
                <w:pPr/>
              </w:pPrChange>
            </w:pPr>
          </w:p>
          <w:p w14:paraId="6C7248BC" w14:textId="757012C6" w:rsidR="7C60C15F" w:rsidDel="6E152058" w:rsidRDefault="7C60C15F">
            <w:pPr>
              <w:ind w:left="320"/>
              <w:jc w:val="both"/>
              <w:rPr>
                <w:del w:id="1580" w:author="Lidia Alice Ruppert Ribeiro" w:date="2019-04-14T17:59:00Z"/>
                <w:rFonts w:ascii="Calibri Light" w:hAnsi="Calibri Light" w:cs="Calibri Light"/>
                <w:color w:val="2F5496" w:themeColor="accent1" w:themeShade="BF"/>
                <w:sz w:val="20"/>
                <w:szCs w:val="20"/>
                <w:rPrChange w:id="1581" w:author="Lidia Alice Ruppert Ribeiro" w:date="2019-04-14T16:42:00Z">
                  <w:rPr>
                    <w:del w:id="1582" w:author="Lidia Alice Ruppert Ribeiro" w:date="2019-04-14T17:59:00Z"/>
                  </w:rPr>
                </w:rPrChange>
              </w:rPr>
              <w:pPrChange w:id="1583" w:author="Lidia Alice Ruppert Ribeiro" w:date="2019-04-14T16:42:00Z">
                <w:pPr/>
              </w:pPrChange>
            </w:pPr>
          </w:p>
          <w:p w14:paraId="67E056F3" w14:textId="1C3B84CB" w:rsidR="7C60C15F" w:rsidDel="6E152058" w:rsidRDefault="7C60C15F">
            <w:pPr>
              <w:ind w:left="320"/>
              <w:jc w:val="both"/>
              <w:rPr>
                <w:del w:id="1584" w:author="Lidia Alice Ruppert Ribeiro" w:date="2019-04-14T17:59:00Z"/>
                <w:rFonts w:ascii="Calibri Light" w:hAnsi="Calibri Light" w:cs="Calibri Light"/>
                <w:color w:val="2F5496" w:themeColor="accent1" w:themeShade="BF"/>
                <w:sz w:val="20"/>
                <w:szCs w:val="20"/>
                <w:rPrChange w:id="1585" w:author="Lidia Alice Ruppert Ribeiro" w:date="2019-04-14T16:42:00Z">
                  <w:rPr>
                    <w:del w:id="1586" w:author="Lidia Alice Ruppert Ribeiro" w:date="2019-04-14T17:59:00Z"/>
                  </w:rPr>
                </w:rPrChange>
              </w:rPr>
              <w:pPrChange w:id="1587" w:author="Lidia Alice Ruppert Ribeiro" w:date="2019-04-14T16:42:00Z">
                <w:pPr/>
              </w:pPrChange>
            </w:pPr>
          </w:p>
          <w:p w14:paraId="398EF40D" w14:textId="26DBCF12" w:rsidR="7C60C15F" w:rsidDel="6E152058" w:rsidRDefault="7C60C15F">
            <w:pPr>
              <w:ind w:left="320"/>
              <w:jc w:val="both"/>
              <w:rPr>
                <w:del w:id="1588" w:author="Lidia Alice Ruppert Ribeiro" w:date="2019-04-14T17:59:00Z"/>
                <w:rFonts w:ascii="Calibri Light" w:hAnsi="Calibri Light" w:cs="Calibri Light"/>
                <w:color w:val="2F5496" w:themeColor="accent1" w:themeShade="BF"/>
                <w:sz w:val="20"/>
                <w:szCs w:val="20"/>
                <w:rPrChange w:id="1589" w:author="Lidia Alice Ruppert Ribeiro" w:date="2019-04-14T16:42:00Z">
                  <w:rPr>
                    <w:del w:id="1590" w:author="Lidia Alice Ruppert Ribeiro" w:date="2019-04-14T17:59:00Z"/>
                  </w:rPr>
                </w:rPrChange>
              </w:rPr>
              <w:pPrChange w:id="1591" w:author="Lidia Alice Ruppert Ribeiro" w:date="2019-04-14T16:42:00Z">
                <w:pPr/>
              </w:pPrChange>
            </w:pPr>
          </w:p>
          <w:p w14:paraId="459231A6" w14:textId="2FFCA169" w:rsidR="7C60C15F" w:rsidDel="6E152058" w:rsidRDefault="7C60C15F">
            <w:pPr>
              <w:ind w:left="320"/>
              <w:jc w:val="both"/>
              <w:rPr>
                <w:del w:id="1592" w:author="Lidia Alice Ruppert Ribeiro" w:date="2019-04-14T17:59:00Z"/>
                <w:rFonts w:ascii="Calibri Light" w:hAnsi="Calibri Light" w:cs="Calibri Light"/>
                <w:color w:val="2F5496" w:themeColor="accent1" w:themeShade="BF"/>
                <w:sz w:val="20"/>
                <w:szCs w:val="20"/>
                <w:rPrChange w:id="1593" w:author="Lidia Alice Ruppert Ribeiro" w:date="2019-04-14T16:42:00Z">
                  <w:rPr>
                    <w:del w:id="1594" w:author="Lidia Alice Ruppert Ribeiro" w:date="2019-04-14T17:59:00Z"/>
                  </w:rPr>
                </w:rPrChange>
              </w:rPr>
              <w:pPrChange w:id="1595" w:author="Lidia Alice Ruppert Ribeiro" w:date="2019-04-14T16:42:00Z">
                <w:pPr/>
              </w:pPrChange>
            </w:pPr>
          </w:p>
          <w:p w14:paraId="65CF0E16" w14:textId="1C68F764" w:rsidR="7C60C15F" w:rsidDel="6E152058" w:rsidRDefault="7C60C15F">
            <w:pPr>
              <w:ind w:left="320"/>
              <w:jc w:val="both"/>
              <w:rPr>
                <w:del w:id="1596" w:author="Lidia Alice Ruppert Ribeiro" w:date="2019-04-14T17:59:00Z"/>
                <w:rFonts w:ascii="Calibri Light" w:hAnsi="Calibri Light" w:cs="Calibri Light"/>
                <w:color w:val="2F5496" w:themeColor="accent1" w:themeShade="BF"/>
                <w:sz w:val="20"/>
                <w:szCs w:val="20"/>
                <w:rPrChange w:id="1597" w:author="Lidia Alice Ruppert Ribeiro" w:date="2019-04-14T16:42:00Z">
                  <w:rPr>
                    <w:del w:id="1598" w:author="Lidia Alice Ruppert Ribeiro" w:date="2019-04-14T17:59:00Z"/>
                  </w:rPr>
                </w:rPrChange>
              </w:rPr>
              <w:pPrChange w:id="1599" w:author="Lidia Alice Ruppert Ribeiro" w:date="2019-04-14T16:42:00Z">
                <w:pPr/>
              </w:pPrChange>
            </w:pPr>
          </w:p>
          <w:p w14:paraId="25537377" w14:textId="6DE83134" w:rsidR="7C60C15F" w:rsidDel="6E152058" w:rsidRDefault="7C60C15F">
            <w:pPr>
              <w:ind w:left="320"/>
              <w:jc w:val="both"/>
              <w:rPr>
                <w:del w:id="1600" w:author="Lidia Alice Ruppert Ribeiro" w:date="2019-04-14T17:59:00Z"/>
                <w:rFonts w:ascii="Calibri Light" w:hAnsi="Calibri Light" w:cs="Calibri Light"/>
                <w:color w:val="2F5496" w:themeColor="accent1" w:themeShade="BF"/>
                <w:sz w:val="20"/>
                <w:szCs w:val="20"/>
                <w:rPrChange w:id="1601" w:author="Lidia Alice Ruppert Ribeiro" w:date="2019-04-14T16:42:00Z">
                  <w:rPr>
                    <w:del w:id="1602" w:author="Lidia Alice Ruppert Ribeiro" w:date="2019-04-14T17:59:00Z"/>
                  </w:rPr>
                </w:rPrChange>
              </w:rPr>
              <w:pPrChange w:id="1603" w:author="Lidia Alice Ruppert Ribeiro" w:date="2019-04-14T16:42:00Z">
                <w:pPr/>
              </w:pPrChange>
            </w:pPr>
          </w:p>
          <w:p w14:paraId="7C140C45" w14:textId="27CF74D3" w:rsidR="62558A24" w:rsidDel="528A2384" w:rsidRDefault="62558A24">
            <w:pPr>
              <w:pStyle w:val="ListParagraph"/>
              <w:numPr>
                <w:ilvl w:val="0"/>
                <w:numId w:val="10"/>
              </w:numPr>
              <w:rPr>
                <w:del w:id="1604" w:author="Lidia Alice Ruppert Ribeiro" w:date="2019-04-12T18:46:00Z"/>
                <w:color w:val="365F91"/>
                <w:sz w:val="20"/>
                <w:szCs w:val="20"/>
                <w:rPrChange w:id="1605" w:author="Lidia Alice Ruppert Ribeiro" w:date="2019-04-12T18:45:00Z">
                  <w:rPr>
                    <w:del w:id="1606" w:author="Lidia Alice Ruppert Ribeiro" w:date="2019-04-12T18:46:00Z"/>
                  </w:rPr>
                </w:rPrChange>
              </w:rPr>
              <w:pPrChange w:id="1607" w:author="Lidia Alice Ruppert Ribeiro" w:date="2019-04-12T18:45:00Z">
                <w:pPr/>
              </w:pPrChange>
            </w:pPr>
          </w:p>
          <w:p w14:paraId="44A35E18" w14:textId="2CBEC0B5" w:rsidR="528A2384" w:rsidRDefault="528A2384">
            <w:pPr>
              <w:pStyle w:val="ListParagraph"/>
              <w:numPr>
                <w:ilvl w:val="0"/>
                <w:numId w:val="10"/>
              </w:numPr>
              <w:rPr>
                <w:color w:val="365F91"/>
                <w:sz w:val="20"/>
                <w:szCs w:val="20"/>
                <w:rPrChange w:id="1608" w:author="Lidia Alice Ruppert Ribeiro" w:date="2019-04-14T16:42:00Z">
                  <w:rPr/>
                </w:rPrChange>
              </w:rPr>
              <w:pPrChange w:id="1609" w:author="Lidia Alice Ruppert Ribeiro" w:date="2019-04-14T16:42:00Z">
                <w:pPr/>
              </w:pPrChange>
            </w:pPr>
            <w:ins w:id="1610" w:author="Lidia Alice Ruppert Ribeiro" w:date="2019-04-12T18:46:00Z">
              <w:r w:rsidRPr="528A2384">
                <w:rPr>
                  <w:rFonts w:ascii="Calibri Light" w:eastAsia="Calibri Light" w:hAnsi="Calibri Light" w:cs="Calibri Light"/>
                  <w:color w:val="365F91"/>
                  <w:sz w:val="20"/>
                  <w:szCs w:val="20"/>
                  <w:rPrChange w:id="1611" w:author="Lidia Alice Ruppert Ribeiro" w:date="2019-04-12T18:46:00Z">
                    <w:rPr/>
                  </w:rPrChange>
                </w:rPr>
                <w:t>What are the main communication patterns with ROVs? Proprietary protocols? Software / proprietary frameworks? Types of connection with ROV (standards).</w:t>
              </w:r>
            </w:ins>
          </w:p>
          <w:p w14:paraId="785C1D41" w14:textId="7452AE30" w:rsidR="62558A24" w:rsidRDefault="62558A24">
            <w:pPr>
              <w:ind w:left="320"/>
              <w:rPr>
                <w:rStyle w:val="FootnoteReference"/>
                <w:rFonts w:asciiTheme="majorHAnsi" w:hAnsiTheme="majorHAnsi" w:cstheme="majorBidi"/>
                <w:color w:val="2F5496" w:themeColor="accent1" w:themeShade="BF"/>
                <w:sz w:val="18"/>
                <w:szCs w:val="18"/>
                <w:highlight w:val="lightGray"/>
                <w:rPrChange w:id="1612" w:author="Lidia Alice Ruppert Ribeiro" w:date="2019-04-14T16:42:00Z">
                  <w:rPr/>
                </w:rPrChange>
              </w:rPr>
              <w:pPrChange w:id="1613" w:author="Lidia Alice Ruppert Ribeiro" w:date="2019-04-14T16:42:00Z">
                <w:pPr/>
              </w:pPrChange>
            </w:pPr>
            <w:ins w:id="1614" w:author="Lidia Alice Ruppert Ribeiro" w:date="2019-04-12T18:25:00Z">
              <w:r w:rsidRPr="62558A24">
                <w:rPr>
                  <w:rFonts w:asciiTheme="majorHAnsi" w:hAnsiTheme="majorHAnsi" w:cstheme="majorBidi"/>
                  <w:color w:val="2F5496" w:themeColor="accent1" w:themeShade="BF"/>
                  <w:sz w:val="18"/>
                  <w:szCs w:val="18"/>
                  <w:highlight w:val="lightGray"/>
                  <w:rPrChange w:id="1615" w:author="Lidia Alice Ruppert Ribeiro" w:date="2019-04-12T18:25:00Z">
                    <w:rPr/>
                  </w:rPrChange>
                </w:rPr>
                <w:lastRenderedPageBreak/>
                <w:t>11/04/2019 – meeting with César Lima</w:t>
              </w:r>
            </w:ins>
          </w:p>
          <w:p w14:paraId="05398013" w14:textId="501403CD" w:rsidR="62558A24" w:rsidRDefault="62558A24">
            <w:pPr>
              <w:pStyle w:val="ListParagraph"/>
              <w:spacing w:line="259" w:lineRule="auto"/>
              <w:rPr>
                <w:rFonts w:ascii="Calibri Light" w:eastAsia="Calibri Light" w:hAnsi="Calibri Light" w:cs="Calibri Light"/>
                <w:sz w:val="18"/>
                <w:szCs w:val="18"/>
                <w:lang w:val="en"/>
                <w:rPrChange w:id="1616" w:author="Lidia Alice Ruppert Ribeiro" w:date="2019-04-14T16:42:00Z">
                  <w:rPr/>
                </w:rPrChange>
              </w:rPr>
              <w:pPrChange w:id="1617" w:author="Lidia Alice Ruppert Ribeiro" w:date="2019-04-14T16:42:00Z">
                <w:pPr/>
              </w:pPrChange>
            </w:pPr>
          </w:p>
          <w:p w14:paraId="50D6A24B" w14:textId="6BB825BF" w:rsidR="62558A24" w:rsidRDefault="35CF110D">
            <w:pPr>
              <w:spacing w:line="259" w:lineRule="auto"/>
              <w:ind w:left="360"/>
              <w:rPr>
                <w:rFonts w:ascii="Calibri Light" w:eastAsia="Calibri Light" w:hAnsi="Calibri Light" w:cs="Calibri Light"/>
                <w:sz w:val="18"/>
                <w:szCs w:val="18"/>
                <w:lang w:val="en"/>
                <w:rPrChange w:id="1618" w:author="Lidia Alice Ruppert Ribeiro" w:date="2019-04-14T18:01:00Z">
                  <w:rPr/>
                </w:rPrChange>
              </w:rPr>
              <w:pPrChange w:id="1619" w:author="Lidia Alice Ruppert Ribeiro" w:date="2019-04-14T18:01:00Z">
                <w:pPr/>
              </w:pPrChange>
            </w:pPr>
            <w:ins w:id="1620" w:author="Lidia Alice Ruppert Ribeiro" w:date="2019-04-14T18:01:00Z">
              <w:r w:rsidRPr="62558A24">
                <w:rPr>
                  <w:rFonts w:ascii="Calibri Light" w:eastAsia="Calibri Light" w:hAnsi="Calibri Light" w:cs="Calibri Light"/>
                  <w:sz w:val="18"/>
                  <w:szCs w:val="18"/>
                  <w:lang w:val="en"/>
                  <w:rPrChange w:id="1621" w:author="Lidia Alice Ruppert Ribeiro" w:date="2019-04-12T18:25:00Z">
                    <w:rPr/>
                  </w:rPrChange>
                </w:rPr>
                <w:t>They are proprietary standards. (Manufacturers and suppliers may answer it better).</w:t>
              </w:r>
            </w:ins>
          </w:p>
          <w:p w14:paraId="582EDF54" w14:textId="46232209" w:rsidR="62558A24" w:rsidRDefault="62558A24">
            <w:pPr>
              <w:spacing w:line="259" w:lineRule="auto"/>
              <w:rPr>
                <w:rFonts w:ascii="Calibri Light" w:eastAsia="Calibri Light" w:hAnsi="Calibri Light" w:cs="Calibri Light"/>
                <w:sz w:val="18"/>
                <w:szCs w:val="18"/>
                <w:lang w:val="en"/>
                <w:rPrChange w:id="1622" w:author="Lidia Alice Ruppert Ribeiro" w:date="2019-04-14T16:42:00Z">
                  <w:rPr/>
                </w:rPrChange>
              </w:rPr>
              <w:pPrChange w:id="1623" w:author="Lidia Alice Ruppert Ribeiro" w:date="2019-04-14T16:42:00Z">
                <w:pPr/>
              </w:pPrChange>
            </w:pPr>
          </w:p>
          <w:p w14:paraId="036E9DD1" w14:textId="2AB9C976" w:rsidR="62558A24" w:rsidRDefault="62558A24">
            <w:pPr>
              <w:ind w:left="320"/>
              <w:jc w:val="both"/>
              <w:rPr>
                <w:rFonts w:ascii="Calibri Light" w:hAnsi="Calibri Light" w:cs="Calibri Light"/>
                <w:color w:val="2F5496" w:themeColor="accent1" w:themeShade="BF"/>
                <w:sz w:val="20"/>
                <w:szCs w:val="20"/>
                <w:rPrChange w:id="1624" w:author="Lidia Alice Ruppert Ribeiro" w:date="2019-04-14T16:42:00Z">
                  <w:rPr/>
                </w:rPrChange>
              </w:rPr>
              <w:pPrChange w:id="1625" w:author="Lidia Alice Ruppert Ribeiro" w:date="2019-04-14T16:42:00Z">
                <w:pPr/>
              </w:pPrChange>
            </w:pPr>
            <w:ins w:id="1626" w:author="Lidia Alice Ruppert Ribeiro" w:date="2019-04-12T18:25:00Z">
              <w:r w:rsidRPr="62558A24">
                <w:rPr>
                  <w:rFonts w:ascii="Calibri Light" w:hAnsi="Calibri Light" w:cs="Calibri Light"/>
                  <w:color w:val="2F5496" w:themeColor="accent1" w:themeShade="BF"/>
                  <w:sz w:val="20"/>
                  <w:szCs w:val="20"/>
                  <w:rPrChange w:id="1627" w:author="Lidia Alice Ruppert Ribeiro" w:date="2019-04-12T18:25:00Z">
                    <w:rPr/>
                  </w:rPrChange>
                </w:rPr>
                <w:t>---</w:t>
              </w:r>
            </w:ins>
          </w:p>
          <w:p w14:paraId="55849420" w14:textId="7871A70A" w:rsidR="528A2384" w:rsidRDefault="528A2384">
            <w:pPr>
              <w:ind w:left="320"/>
              <w:jc w:val="both"/>
              <w:rPr>
                <w:rFonts w:ascii="Calibri Light" w:hAnsi="Calibri Light" w:cs="Calibri Light"/>
                <w:color w:val="2F5496" w:themeColor="accent1" w:themeShade="BF"/>
                <w:sz w:val="20"/>
                <w:szCs w:val="20"/>
                <w:rPrChange w:id="1628" w:author="Lidia Alice Ruppert Ribeiro" w:date="2019-04-14T16:42:00Z">
                  <w:rPr/>
                </w:rPrChange>
              </w:rPr>
              <w:pPrChange w:id="1629" w:author="Lidia Alice Ruppert Ribeiro" w:date="2019-04-14T16:42:00Z">
                <w:pPr/>
              </w:pPrChange>
            </w:pPr>
          </w:p>
          <w:p w14:paraId="16C24AAC" w14:textId="3E3DDB98" w:rsidR="528A2384" w:rsidRDefault="528A2384">
            <w:pPr>
              <w:ind w:left="320"/>
              <w:jc w:val="both"/>
              <w:rPr>
                <w:rFonts w:ascii="Calibri Light" w:hAnsi="Calibri Light" w:cs="Calibri Light"/>
                <w:color w:val="2F5496" w:themeColor="accent1" w:themeShade="BF"/>
                <w:sz w:val="20"/>
                <w:szCs w:val="20"/>
                <w:rPrChange w:id="1630" w:author="Lidia Alice Ruppert Ribeiro" w:date="2019-04-14T16:42:00Z">
                  <w:rPr/>
                </w:rPrChange>
              </w:rPr>
              <w:pPrChange w:id="1631" w:author="Lidia Alice Ruppert Ribeiro" w:date="2019-04-14T16:42:00Z">
                <w:pPr/>
              </w:pPrChange>
            </w:pPr>
          </w:p>
          <w:p w14:paraId="05C739E5" w14:textId="2C9C2582" w:rsidR="62558A24" w:rsidDel="3BDE0634" w:rsidRDefault="62558A24">
            <w:pPr>
              <w:pStyle w:val="ListParagraph"/>
              <w:numPr>
                <w:ilvl w:val="0"/>
                <w:numId w:val="10"/>
              </w:numPr>
              <w:rPr>
                <w:ins w:id="1632" w:author="Lidia Alice Ruppert Ribeiro" w:date="2019-04-12T18:32:00Z"/>
                <w:del w:id="1633" w:author="Lidia Alice Ruppert Ribeiro" w:date="2019-04-12T18:47:00Z"/>
                <w:color w:val="365F91"/>
                <w:sz w:val="20"/>
                <w:szCs w:val="20"/>
                <w:rPrChange w:id="1634" w:author="Lidia Alice Ruppert Ribeiro" w:date="2019-04-12T18:32:00Z">
                  <w:rPr>
                    <w:ins w:id="1635" w:author="Lidia Alice Ruppert Ribeiro" w:date="2019-04-12T18:32:00Z"/>
                    <w:del w:id="1636" w:author="Lidia Alice Ruppert Ribeiro" w:date="2019-04-12T18:47:00Z"/>
                  </w:rPr>
                </w:rPrChange>
              </w:rPr>
              <w:pPrChange w:id="1637" w:author="Lidia Alice Ruppert Ribeiro" w:date="2019-04-12T18:32:00Z">
                <w:pPr/>
              </w:pPrChange>
            </w:pPr>
          </w:p>
          <w:p w14:paraId="49D8FC94" w14:textId="646C63A7" w:rsidR="3BDE0634" w:rsidRDefault="3BDE0634">
            <w:pPr>
              <w:pStyle w:val="ListParagraph"/>
              <w:numPr>
                <w:ilvl w:val="0"/>
                <w:numId w:val="10"/>
              </w:numPr>
              <w:rPr>
                <w:color w:val="365F91"/>
                <w:sz w:val="20"/>
                <w:szCs w:val="20"/>
                <w:rPrChange w:id="1638" w:author="Lidia Alice Ruppert Ribeiro" w:date="2019-04-14T16:42:00Z">
                  <w:rPr/>
                </w:rPrChange>
              </w:rPr>
              <w:pPrChange w:id="1639" w:author="Lidia Alice Ruppert Ribeiro" w:date="2019-04-14T16:42:00Z">
                <w:pPr/>
              </w:pPrChange>
            </w:pPr>
            <w:ins w:id="1640" w:author="Lidia Alice Ruppert Ribeiro" w:date="2019-04-12T18:47:00Z">
              <w:r w:rsidRPr="3BDE0634">
                <w:rPr>
                  <w:rFonts w:ascii="Calibri Light" w:eastAsia="Calibri Light" w:hAnsi="Calibri Light" w:cs="Calibri Light"/>
                  <w:color w:val="365F91"/>
                  <w:sz w:val="20"/>
                  <w:szCs w:val="20"/>
                  <w:rPrChange w:id="1641" w:author="Lidia Alice Ruppert Ribeiro" w:date="2019-04-12T18:47:00Z">
                    <w:rPr/>
                  </w:rPrChange>
                </w:rPr>
                <w:t>How are the tools allocated / fixed in the ROV?</w:t>
              </w:r>
            </w:ins>
          </w:p>
          <w:p w14:paraId="77C89308" w14:textId="7452AE30" w:rsidR="62558A24" w:rsidRDefault="3124EE33">
            <w:pPr>
              <w:ind w:left="320"/>
              <w:rPr>
                <w:ins w:id="1642" w:author="Lidia Alice Ruppert Ribeiro" w:date="2019-04-14T18:03:00Z"/>
                <w:rFonts w:ascii="Calibri Light" w:eastAsia="Calibri Light" w:hAnsi="Calibri Light" w:cs="Calibri Light"/>
                <w:sz w:val="18"/>
                <w:szCs w:val="18"/>
                <w:lang w:val="en"/>
                <w:rPrChange w:id="1643" w:author="Lidia Alice Ruppert Ribeiro" w:date="2019-04-14T18:03:00Z">
                  <w:rPr>
                    <w:ins w:id="1644" w:author="Lidia Alice Ruppert Ribeiro" w:date="2019-04-14T18:03:00Z"/>
                  </w:rPr>
                </w:rPrChange>
              </w:rPr>
              <w:pPrChange w:id="1645" w:author="Lidia Alice Ruppert Ribeiro" w:date="2019-04-14T18:03:00Z">
                <w:pPr/>
              </w:pPrChange>
            </w:pPr>
            <w:ins w:id="1646" w:author="Lidia Alice Ruppert Ribeiro" w:date="2019-04-12T18:32:00Z">
              <w:r w:rsidRPr="3124EE33">
                <w:rPr>
                  <w:rFonts w:asciiTheme="majorHAnsi" w:hAnsiTheme="majorHAnsi" w:cstheme="majorBidi"/>
                  <w:color w:val="2F5496" w:themeColor="accent1" w:themeShade="BF"/>
                  <w:sz w:val="18"/>
                  <w:szCs w:val="18"/>
                  <w:highlight w:val="lightGray"/>
                  <w:rPrChange w:id="1647" w:author="Lidia Alice Ruppert Ribeiro" w:date="2019-04-12T18:32:00Z">
                    <w:rPr/>
                  </w:rPrChange>
                </w:rPr>
                <w:t>11/04/2019 – meeting with César Lima</w:t>
              </w:r>
            </w:ins>
          </w:p>
          <w:p w14:paraId="11DE4BEF" w14:textId="30AB147B" w:rsidR="62558A24" w:rsidRDefault="62558A24">
            <w:pPr>
              <w:ind w:left="320"/>
              <w:rPr>
                <w:ins w:id="1648" w:author="Lidia Alice Ruppert Ribeiro" w:date="2019-04-14T18:03:00Z"/>
                <w:rFonts w:ascii="Calibri" w:eastAsia="Calibri" w:hAnsi="Calibri" w:cs="Calibri"/>
                <w:sz w:val="18"/>
                <w:szCs w:val="18"/>
                <w:rPrChange w:id="1649" w:author="Lidia Alice Ruppert Ribeiro" w:date="2019-04-14T18:03:00Z">
                  <w:rPr>
                    <w:ins w:id="1650" w:author="Lidia Alice Ruppert Ribeiro" w:date="2019-04-14T18:03:00Z"/>
                  </w:rPr>
                </w:rPrChange>
              </w:rPr>
              <w:pPrChange w:id="1651" w:author="Lidia Alice Ruppert Ribeiro" w:date="2019-04-14T18:03:00Z">
                <w:pPr/>
              </w:pPrChange>
            </w:pPr>
          </w:p>
          <w:p w14:paraId="73E337A1" w14:textId="7452AE30" w:rsidR="62558A24" w:rsidDel="12BEF98F" w:rsidRDefault="12BEF98F">
            <w:pPr>
              <w:ind w:left="320"/>
              <w:rPr>
                <w:del w:id="1652" w:author="Lidia Alice Ruppert Ribeiro" w:date="2019-04-14T18:03:00Z"/>
                <w:rStyle w:val="FootnoteReference"/>
                <w:rFonts w:asciiTheme="majorHAnsi" w:hAnsiTheme="majorHAnsi" w:cstheme="majorBidi"/>
                <w:color w:val="2F5496" w:themeColor="accent1" w:themeShade="BF"/>
                <w:sz w:val="18"/>
                <w:szCs w:val="18"/>
                <w:highlight w:val="lightGray"/>
                <w:rPrChange w:id="1653" w:author="Lidia Alice Ruppert Ribeiro" w:date="2019-04-14T16:42:00Z">
                  <w:rPr>
                    <w:del w:id="1654" w:author="Lidia Alice Ruppert Ribeiro" w:date="2019-04-14T18:03:00Z"/>
                  </w:rPr>
                </w:rPrChange>
              </w:rPr>
              <w:pPrChange w:id="1655" w:author="Lidia Alice Ruppert Ribeiro" w:date="2019-04-14T16:42:00Z">
                <w:pPr/>
              </w:pPrChange>
            </w:pPr>
            <w:ins w:id="1656" w:author="Lidia Alice Ruppert Ribeiro" w:date="2019-04-14T18:03:00Z">
              <w:r w:rsidRPr="12BEF98F">
                <w:rPr>
                  <w:rFonts w:ascii="Calibri" w:eastAsia="Calibri" w:hAnsi="Calibri" w:cs="Calibri"/>
                  <w:sz w:val="18"/>
                  <w:szCs w:val="18"/>
                  <w:rPrChange w:id="1657" w:author="Lidia Alice Ruppert Ribeiro" w:date="2019-04-14T18:03:00Z">
                    <w:rPr/>
                  </w:rPrChange>
                </w:rPr>
                <w:t>The tools are attached to the ROV in places below it. When this is not possible, the ROVs need to go to the surface to change tool. In this case, much more time is spent and it is more costly for the company.</w:t>
              </w:r>
            </w:ins>
          </w:p>
          <w:p w14:paraId="69239A48" w14:textId="501403CD" w:rsidR="62558A24" w:rsidDel="12BEF98F" w:rsidRDefault="62558A24">
            <w:pPr>
              <w:pStyle w:val="ListParagraph"/>
              <w:spacing w:line="259" w:lineRule="auto"/>
              <w:rPr>
                <w:del w:id="1658" w:author="Lidia Alice Ruppert Ribeiro" w:date="2019-04-14T18:03:00Z"/>
                <w:rFonts w:ascii="Calibri Light" w:eastAsia="Calibri Light" w:hAnsi="Calibri Light" w:cs="Calibri Light"/>
                <w:sz w:val="18"/>
                <w:szCs w:val="18"/>
                <w:lang w:val="en"/>
                <w:rPrChange w:id="1659" w:author="Lidia Alice Ruppert Ribeiro" w:date="2019-04-14T16:42:00Z">
                  <w:rPr>
                    <w:del w:id="1660" w:author="Lidia Alice Ruppert Ribeiro" w:date="2019-04-14T18:03:00Z"/>
                  </w:rPr>
                </w:rPrChange>
              </w:rPr>
              <w:pPrChange w:id="1661" w:author="Lidia Alice Ruppert Ribeiro" w:date="2019-04-14T16:42:00Z">
                <w:pPr/>
              </w:pPrChange>
            </w:pPr>
          </w:p>
          <w:p w14:paraId="71EB3C60" w14:textId="5A2FCB87" w:rsidR="62558A24" w:rsidDel="12BEF98F" w:rsidRDefault="62558A24">
            <w:pPr>
              <w:spacing w:line="259" w:lineRule="auto"/>
              <w:ind w:left="360"/>
              <w:rPr>
                <w:del w:id="1662" w:author="Lidia Alice Ruppert Ribeiro" w:date="2019-04-14T18:03:00Z"/>
                <w:rFonts w:ascii="Calibri Light" w:eastAsia="Calibri Light" w:hAnsi="Calibri Light" w:cs="Calibri Light"/>
                <w:sz w:val="18"/>
                <w:szCs w:val="18"/>
                <w:lang w:val="en"/>
                <w:rPrChange w:id="1663" w:author="Lidia Alice Ruppert Ribeiro" w:date="2019-04-14T18:02:00Z">
                  <w:rPr>
                    <w:del w:id="1664" w:author="Lidia Alice Ruppert Ribeiro" w:date="2019-04-14T18:03:00Z"/>
                  </w:rPr>
                </w:rPrChange>
              </w:rPr>
              <w:pPrChange w:id="1665" w:author="Lidia Alice Ruppert Ribeiro" w:date="2019-04-14T18:02:00Z">
                <w:pPr/>
              </w:pPrChange>
            </w:pPr>
          </w:p>
          <w:p w14:paraId="289906F5" w14:textId="46232209" w:rsidR="62558A24" w:rsidDel="12BEF98F" w:rsidRDefault="62558A24">
            <w:pPr>
              <w:spacing w:line="259" w:lineRule="auto"/>
              <w:rPr>
                <w:del w:id="1666" w:author="Lidia Alice Ruppert Ribeiro" w:date="2019-04-14T18:03:00Z"/>
                <w:rFonts w:ascii="Calibri Light" w:eastAsia="Calibri Light" w:hAnsi="Calibri Light" w:cs="Calibri Light"/>
                <w:sz w:val="18"/>
                <w:szCs w:val="18"/>
                <w:lang w:val="en"/>
                <w:rPrChange w:id="1667" w:author="Lidia Alice Ruppert Ribeiro" w:date="2019-04-14T16:42:00Z">
                  <w:rPr>
                    <w:del w:id="1668" w:author="Lidia Alice Ruppert Ribeiro" w:date="2019-04-14T18:03:00Z"/>
                  </w:rPr>
                </w:rPrChange>
              </w:rPr>
              <w:pPrChange w:id="1669" w:author="Lidia Alice Ruppert Ribeiro" w:date="2019-04-14T16:42:00Z">
                <w:pPr/>
              </w:pPrChange>
            </w:pPr>
          </w:p>
          <w:p w14:paraId="76375301" w14:textId="70921BED" w:rsidR="12BEF98F" w:rsidRDefault="12BEF98F">
            <w:pPr>
              <w:ind w:left="320"/>
              <w:jc w:val="both"/>
              <w:rPr>
                <w:rFonts w:ascii="Calibri Light" w:eastAsia="Calibri Light" w:hAnsi="Calibri Light" w:cs="Calibri Light"/>
                <w:sz w:val="18"/>
                <w:szCs w:val="18"/>
                <w:lang w:val="en"/>
                <w:rPrChange w:id="1670" w:author="Lidia Alice Ruppert Ribeiro" w:date="2019-04-14T18:03:00Z">
                  <w:rPr/>
                </w:rPrChange>
              </w:rPr>
              <w:pPrChange w:id="1671" w:author="Lidia Alice Ruppert Ribeiro" w:date="2019-04-14T18:03:00Z">
                <w:pPr/>
              </w:pPrChange>
            </w:pPr>
          </w:p>
          <w:p w14:paraId="098B2EB5" w14:textId="2AB9C976" w:rsidR="62558A24" w:rsidRDefault="3124EE33">
            <w:pPr>
              <w:ind w:left="320"/>
              <w:jc w:val="both"/>
              <w:rPr>
                <w:rFonts w:ascii="Calibri Light" w:hAnsi="Calibri Light" w:cs="Calibri Light"/>
                <w:color w:val="2F5496" w:themeColor="accent1" w:themeShade="BF"/>
                <w:sz w:val="20"/>
                <w:szCs w:val="20"/>
                <w:rPrChange w:id="1672" w:author="Lidia Alice Ruppert Ribeiro" w:date="2019-04-14T18:04:00Z">
                  <w:rPr/>
                </w:rPrChange>
              </w:rPr>
              <w:pPrChange w:id="1673" w:author="Lidia Alice Ruppert Ribeiro" w:date="2019-04-14T18:04:00Z">
                <w:pPr/>
              </w:pPrChange>
            </w:pPr>
            <w:ins w:id="1674" w:author="Lidia Alice Ruppert Ribeiro" w:date="2019-04-12T18:32:00Z">
              <w:r w:rsidRPr="3124EE33">
                <w:rPr>
                  <w:rFonts w:ascii="Calibri Light" w:hAnsi="Calibri Light" w:cs="Calibri Light"/>
                  <w:color w:val="2F5496" w:themeColor="accent1" w:themeShade="BF"/>
                  <w:sz w:val="20"/>
                  <w:szCs w:val="20"/>
                  <w:rPrChange w:id="1675" w:author="Lidia Alice Ruppert Ribeiro" w:date="2019-04-12T18:32:00Z">
                    <w:rPr/>
                  </w:rPrChange>
                </w:rPr>
                <w:t>---</w:t>
              </w:r>
            </w:ins>
          </w:p>
          <w:p w14:paraId="7BDB6D4E" w14:textId="582225C0" w:rsidR="62558A24" w:rsidDel="3124EE33" w:rsidRDefault="62558A24">
            <w:pPr>
              <w:ind w:left="320"/>
              <w:rPr>
                <w:del w:id="1676" w:author="Lidia Alice Ruppert Ribeiro" w:date="2019-04-12T18:32:00Z"/>
                <w:rFonts w:ascii="Calibri Light" w:hAnsi="Calibri Light" w:cs="Calibri Light"/>
                <w:color w:val="2F5496" w:themeColor="accent1" w:themeShade="BF"/>
                <w:sz w:val="20"/>
                <w:szCs w:val="20"/>
                <w:rPrChange w:id="1677" w:author="Lidia Alice Ruppert Ribeiro" w:date="2019-04-12T18:25:00Z">
                  <w:rPr>
                    <w:del w:id="1678" w:author="Lidia Alice Ruppert Ribeiro" w:date="2019-04-12T18:32:00Z"/>
                  </w:rPr>
                </w:rPrChange>
              </w:rPr>
              <w:pPrChange w:id="1679" w:author="Lidia Alice Ruppert Ribeiro" w:date="2019-04-12T18:25:00Z">
                <w:pPr/>
              </w:pPrChange>
            </w:pPr>
          </w:p>
          <w:p w14:paraId="3CA87220" w14:textId="77777777" w:rsidR="3124EE33" w:rsidDel="12BEF98F" w:rsidRDefault="3124EE33">
            <w:pPr>
              <w:ind w:left="320"/>
              <w:rPr>
                <w:del w:id="1680" w:author="Lidia Alice Ruppert Ribeiro" w:date="2019-04-14T18:03:00Z"/>
                <w:rFonts w:ascii="Calibri Light" w:hAnsi="Calibri Light" w:cs="Calibri Light"/>
                <w:color w:val="2F5496" w:themeColor="accent1" w:themeShade="BF"/>
                <w:sz w:val="20"/>
                <w:szCs w:val="20"/>
                <w:rPrChange w:id="1681" w:author="Lidia Alice Ruppert Ribeiro" w:date="2019-04-14T16:42:00Z">
                  <w:rPr>
                    <w:del w:id="1682" w:author="Lidia Alice Ruppert Ribeiro" w:date="2019-04-14T18:03:00Z"/>
                  </w:rPr>
                </w:rPrChange>
              </w:rPr>
              <w:pPrChange w:id="1683" w:author="Lidia Alice Ruppert Ribeiro" w:date="2019-04-14T16:42:00Z">
                <w:pPr/>
              </w:pPrChange>
            </w:pPr>
          </w:p>
          <w:p w14:paraId="6810F948" w14:textId="300F3705" w:rsidR="62558A24" w:rsidDel="5C1C8342" w:rsidRDefault="62558A24">
            <w:pPr>
              <w:ind w:left="320"/>
              <w:jc w:val="both"/>
              <w:rPr>
                <w:del w:id="1684" w:author="Lidia Alice Ruppert Ribeiro" w:date="2019-04-14T18:04:00Z"/>
                <w:rFonts w:asciiTheme="majorHAnsi" w:hAnsiTheme="majorHAnsi" w:cstheme="majorBidi"/>
                <w:color w:val="2F5496" w:themeColor="accent1" w:themeShade="BF"/>
                <w:sz w:val="20"/>
                <w:szCs w:val="20"/>
                <w:rPrChange w:id="1685" w:author="Lidia Alice Ruppert Ribeiro" w:date="2019-04-14T16:42:00Z">
                  <w:rPr>
                    <w:del w:id="1686" w:author="Lidia Alice Ruppert Ribeiro" w:date="2019-04-14T18:04:00Z"/>
                  </w:rPr>
                </w:rPrChange>
              </w:rPr>
              <w:pPrChange w:id="1687" w:author="Lidia Alice Ruppert Ribeiro" w:date="2019-04-14T16:42:00Z">
                <w:pPr/>
              </w:pPrChange>
            </w:pPr>
          </w:p>
          <w:p w14:paraId="72B64F17" w14:textId="2BF95C79" w:rsidR="4DDAEE31" w:rsidRDefault="4DDAEE31">
            <w:pPr>
              <w:ind w:left="320"/>
              <w:jc w:val="both"/>
              <w:rPr>
                <w:rFonts w:asciiTheme="majorHAnsi" w:hAnsiTheme="majorHAnsi" w:cstheme="majorBidi"/>
                <w:color w:val="2F5496" w:themeColor="accent1" w:themeShade="BF"/>
                <w:sz w:val="20"/>
                <w:szCs w:val="20"/>
                <w:rPrChange w:id="1688" w:author="Lidia Alice Ruppert Ribeiro" w:date="2019-04-14T16:42:00Z">
                  <w:rPr/>
                </w:rPrChange>
              </w:rPr>
              <w:pPrChange w:id="1689" w:author="Lidia Alice Ruppert Ribeiro" w:date="2019-04-14T16:42:00Z">
                <w:pPr/>
              </w:pPrChange>
            </w:pPr>
          </w:p>
          <w:p w14:paraId="75969834" w14:textId="45E01BDA" w:rsidR="4DDAEE31" w:rsidRDefault="4DDAEE31">
            <w:pPr>
              <w:ind w:left="320"/>
              <w:jc w:val="both"/>
              <w:rPr>
                <w:rFonts w:asciiTheme="majorHAnsi" w:hAnsiTheme="majorHAnsi" w:cstheme="majorBidi"/>
                <w:color w:val="2F5496" w:themeColor="accent1" w:themeShade="BF"/>
                <w:sz w:val="20"/>
                <w:szCs w:val="20"/>
                <w:rPrChange w:id="1690" w:author="Lidia Alice Ruppert Ribeiro" w:date="2019-04-14T16:42:00Z">
                  <w:rPr/>
                </w:rPrChange>
              </w:rPr>
              <w:pPrChange w:id="1691" w:author="Lidia Alice Ruppert Ribeiro" w:date="2019-04-14T16:42:00Z">
                <w:pPr/>
              </w:pPrChange>
            </w:pPr>
          </w:p>
          <w:p w14:paraId="7A586148" w14:textId="751B8392" w:rsidR="4DDAEE31" w:rsidRDefault="4AF7C6BE">
            <w:pPr>
              <w:pStyle w:val="ListParagraph"/>
              <w:numPr>
                <w:ilvl w:val="0"/>
                <w:numId w:val="10"/>
              </w:numPr>
              <w:jc w:val="both"/>
              <w:rPr>
                <w:color w:val="365F91"/>
                <w:sz w:val="20"/>
                <w:szCs w:val="20"/>
                <w:rPrChange w:id="1692" w:author="Lidia Alice Ruppert Ribeiro" w:date="2019-04-12T18:56:00Z">
                  <w:rPr/>
                </w:rPrChange>
              </w:rPr>
              <w:pPrChange w:id="1693" w:author="Lidia Alice Ruppert Ribeiro" w:date="2019-04-14T16:42:00Z">
                <w:pPr/>
              </w:pPrChange>
            </w:pPr>
            <w:ins w:id="1694" w:author="Lidia Alice Ruppert Ribeiro" w:date="2019-04-12T18:56:00Z">
              <w:r w:rsidRPr="4AF7C6BE">
                <w:rPr>
                  <w:rFonts w:ascii="Calibri Light" w:eastAsia="Calibri Light" w:hAnsi="Calibri Light" w:cs="Calibri Light"/>
                  <w:color w:val="365F91"/>
                  <w:sz w:val="20"/>
                  <w:szCs w:val="20"/>
                  <w:rPrChange w:id="1695" w:author="Lidia Alice Ruppert Ribeiro" w:date="2019-04-12T18:56:00Z">
                    <w:rPr/>
                  </w:rPrChange>
                </w:rPr>
                <w:t xml:space="preserve">Who are the main Petrobras´ ROV suppliers? We need to be in put in touch with them so we can collect operational information and values. We need also contact of ROV manufacturers. (The project needs to be conceived in “partnership” with service suppliers and ROV/manisub manufactures). </w:t>
              </w:r>
            </w:ins>
            <w:ins w:id="1696" w:author="Lidia Alice Ruppert Ribeiro" w:date="2019-04-12T18:47:00Z">
              <w:r w:rsidR="4DDAEE31" w:rsidRPr="4DDAEE31">
                <w:rPr>
                  <w:rFonts w:ascii="Calibri Light" w:eastAsia="Calibri Light" w:hAnsi="Calibri Light" w:cs="Calibri Light"/>
                  <w:color w:val="365F91"/>
                  <w:sz w:val="20"/>
                  <w:szCs w:val="20"/>
                  <w:rPrChange w:id="1697" w:author="Lidia Alice Ruppert Ribeiro" w:date="2019-04-12T18:47:00Z">
                    <w:rPr/>
                  </w:rPrChange>
                </w:rPr>
                <w:t>How are the tools allocated / fixed in the ROV?</w:t>
              </w:r>
            </w:ins>
          </w:p>
          <w:p w14:paraId="12E99D1A" w14:textId="2968108D" w:rsidR="5214D72C" w:rsidRDefault="5214D72C">
            <w:pPr>
              <w:jc w:val="both"/>
              <w:rPr>
                <w:rFonts w:ascii="Calibri Light" w:eastAsia="Calibri Light" w:hAnsi="Calibri Light" w:cs="Calibri Light"/>
                <w:color w:val="365F91"/>
                <w:sz w:val="20"/>
                <w:szCs w:val="20"/>
                <w:rPrChange w:id="1698" w:author="Lidia Alice Ruppert Ribeiro" w:date="2019-04-14T16:42:00Z">
                  <w:rPr/>
                </w:rPrChange>
              </w:rPr>
              <w:pPrChange w:id="1699" w:author="Lidia Alice Ruppert Ribeiro" w:date="2019-04-14T16:42:00Z">
                <w:pPr/>
              </w:pPrChange>
            </w:pPr>
          </w:p>
          <w:p w14:paraId="173A8468" w14:textId="1F04ED3A" w:rsidR="11CB3DE0" w:rsidDel="5F65CC18" w:rsidRDefault="11CB3DE0">
            <w:pPr>
              <w:rPr>
                <w:del w:id="1700" w:author="Lidia Alice Ruppert Ribeiro" w:date="2019-04-14T16:38:00Z"/>
                <w:rFonts w:ascii="Calibri Light" w:eastAsia="Calibri Light" w:hAnsi="Calibri Light" w:cs="Calibri Light"/>
                <w:color w:val="365F91"/>
                <w:sz w:val="20"/>
                <w:szCs w:val="20"/>
                <w:rPrChange w:id="1701" w:author="Lidia Alice Ruppert Ribeiro" w:date="2019-04-12T19:02:00Z">
                  <w:rPr>
                    <w:del w:id="1702" w:author="Lidia Alice Ruppert Ribeiro" w:date="2019-04-14T16:38:00Z"/>
                  </w:rPr>
                </w:rPrChange>
              </w:rPr>
            </w:pPr>
          </w:p>
          <w:p w14:paraId="20D3C02E" w14:textId="7452AE30" w:rsidR="4DDAEE31" w:rsidRDefault="4DDAEE31">
            <w:pPr>
              <w:ind w:left="320"/>
              <w:jc w:val="both"/>
              <w:rPr>
                <w:rStyle w:val="FootnoteReference"/>
                <w:rFonts w:asciiTheme="majorHAnsi" w:hAnsiTheme="majorHAnsi" w:cstheme="majorBidi"/>
                <w:color w:val="2F5496" w:themeColor="accent1" w:themeShade="BF"/>
                <w:sz w:val="18"/>
                <w:szCs w:val="18"/>
                <w:highlight w:val="lightGray"/>
                <w:rPrChange w:id="1703" w:author="Lidia Alice Ruppert Ribeiro" w:date="2019-04-14T16:42:00Z">
                  <w:rPr/>
                </w:rPrChange>
              </w:rPr>
              <w:pPrChange w:id="1704" w:author="Lidia Alice Ruppert Ribeiro" w:date="2019-04-14T16:42:00Z">
                <w:pPr/>
              </w:pPrChange>
            </w:pPr>
            <w:ins w:id="1705" w:author="Lidia Alice Ruppert Ribeiro" w:date="2019-04-12T18:47:00Z">
              <w:r w:rsidRPr="4DDAEE31">
                <w:rPr>
                  <w:rFonts w:asciiTheme="majorHAnsi" w:hAnsiTheme="majorHAnsi" w:cstheme="majorBidi"/>
                  <w:color w:val="2F5496" w:themeColor="accent1" w:themeShade="BF"/>
                  <w:sz w:val="18"/>
                  <w:szCs w:val="18"/>
                  <w:highlight w:val="lightGray"/>
                  <w:rPrChange w:id="1706" w:author="Lidia Alice Ruppert Ribeiro" w:date="2019-04-12T18:47:00Z">
                    <w:rPr/>
                  </w:rPrChange>
                </w:rPr>
                <w:t>11/04/2019 – meeting with César Lima</w:t>
              </w:r>
            </w:ins>
          </w:p>
          <w:p w14:paraId="42DCB5D3" w14:textId="501403CD" w:rsidR="4DDAEE31" w:rsidRDefault="4DDAEE31">
            <w:pPr>
              <w:pStyle w:val="ListParagraph"/>
              <w:spacing w:line="259" w:lineRule="auto"/>
              <w:rPr>
                <w:rFonts w:ascii="Calibri Light" w:eastAsia="Calibri Light" w:hAnsi="Calibri Light" w:cs="Calibri Light"/>
                <w:sz w:val="18"/>
                <w:szCs w:val="18"/>
                <w:lang w:val="en"/>
                <w:rPrChange w:id="1707" w:author="Lidia Alice Ruppert Ribeiro" w:date="2019-04-14T16:42:00Z">
                  <w:rPr/>
                </w:rPrChange>
              </w:rPr>
              <w:pPrChange w:id="1708" w:author="Lidia Alice Ruppert Ribeiro" w:date="2019-04-14T16:42:00Z">
                <w:pPr/>
              </w:pPrChange>
            </w:pPr>
          </w:p>
          <w:p w14:paraId="4202E569" w14:textId="7EA3B080" w:rsidR="4DDAEE31" w:rsidRDefault="584FC241">
            <w:pPr>
              <w:spacing w:line="259" w:lineRule="auto"/>
              <w:ind w:left="360"/>
              <w:jc w:val="both"/>
              <w:rPr>
                <w:rFonts w:ascii="Calibri Light" w:eastAsia="Calibri Light" w:hAnsi="Calibri Light" w:cs="Calibri Light"/>
                <w:sz w:val="18"/>
                <w:szCs w:val="18"/>
                <w:lang w:val="en"/>
                <w:rPrChange w:id="1709" w:author="Lidia Alice Ruppert Ribeiro" w:date="2019-04-14T16:42:00Z">
                  <w:rPr/>
                </w:rPrChange>
              </w:rPr>
              <w:pPrChange w:id="1710" w:author="Lidia Alice Ruppert Ribeiro" w:date="2019-04-14T16:42:00Z">
                <w:pPr/>
              </w:pPrChange>
            </w:pPr>
            <w:ins w:id="1711" w:author="Lidia Alice Ruppert Ribeiro" w:date="2019-04-14T16:39:00Z">
              <w:r w:rsidRPr="4DDAEE31">
                <w:rPr>
                  <w:rFonts w:ascii="Calibri Light" w:eastAsia="Calibri Light" w:hAnsi="Calibri Light" w:cs="Calibri Light"/>
                  <w:sz w:val="18"/>
                  <w:szCs w:val="18"/>
                  <w:lang w:val="en"/>
                  <w:rPrChange w:id="1712" w:author="Lidia Alice Ruppert Ribeiro" w:date="2019-04-12T18:47:00Z">
                    <w:rPr/>
                  </w:rPrChange>
                </w:rPr>
                <w:t>C</w:t>
              </w:r>
            </w:ins>
            <w:ins w:id="1713" w:author="Lidia Alice Ruppert Ribeiro" w:date="2019-04-14T16:40:00Z">
              <w:r w:rsidR="63885836" w:rsidRPr="4DDAEE31">
                <w:rPr>
                  <w:rFonts w:ascii="Calibri Light" w:eastAsia="Calibri Light" w:hAnsi="Calibri Light" w:cs="Calibri Light"/>
                  <w:sz w:val="18"/>
                  <w:szCs w:val="18"/>
                  <w:lang w:val="en"/>
                  <w:rPrChange w:id="1714" w:author="Lidia Alice Ruppert Ribeiro" w:date="2019-04-12T18:47:00Z">
                    <w:rPr/>
                  </w:rPrChange>
                </w:rPr>
                <w:t>esar</w:t>
              </w:r>
            </w:ins>
            <w:ins w:id="1715" w:author="Lidia Alice Ruppert Ribeiro" w:date="2019-04-14T16:39:00Z">
              <w:r w:rsidR="32B76C6E" w:rsidRPr="4DDAEE31">
                <w:rPr>
                  <w:rFonts w:ascii="Calibri Light" w:eastAsia="Calibri Light" w:hAnsi="Calibri Light" w:cs="Calibri Light"/>
                  <w:sz w:val="18"/>
                  <w:szCs w:val="18"/>
                  <w:lang w:val="en"/>
                  <w:rPrChange w:id="1716" w:author="Lidia Alice Ruppert Ribeiro" w:date="2019-04-12T18:47:00Z">
                    <w:rPr/>
                  </w:rPrChange>
                </w:rPr>
                <w:t xml:space="preserve"> will get back to us with this.</w:t>
              </w:r>
            </w:ins>
            <w:ins w:id="1717" w:author="Lidia Alice Ruppert Ribeiro" w:date="2019-04-14T16:42:00Z">
              <w:r w:rsidR="71E32A4E" w:rsidRPr="4DDAEE31">
                <w:rPr>
                  <w:rFonts w:ascii="Calibri Light" w:eastAsia="Calibri Light" w:hAnsi="Calibri Light" w:cs="Calibri Light"/>
                  <w:sz w:val="18"/>
                  <w:szCs w:val="18"/>
                  <w:lang w:val="en"/>
                  <w:rPrChange w:id="1718" w:author="Lidia Alice Ruppert Ribeiro" w:date="2019-04-12T18:47:00Z">
                    <w:rPr/>
                  </w:rPrChange>
                </w:rPr>
                <w:t xml:space="preserve"> </w:t>
              </w:r>
            </w:ins>
          </w:p>
          <w:p w14:paraId="19EC7356" w14:textId="284A6E36" w:rsidR="4DDAEE31" w:rsidRDefault="4F99B8CD">
            <w:pPr>
              <w:spacing w:line="259" w:lineRule="auto"/>
              <w:ind w:left="360"/>
              <w:rPr>
                <w:rFonts w:ascii="Calibri Light" w:eastAsia="Calibri Light" w:hAnsi="Calibri Light" w:cs="Calibri Light"/>
                <w:sz w:val="18"/>
                <w:szCs w:val="18"/>
                <w:lang w:val="en"/>
                <w:rPrChange w:id="1719" w:author="Lidia Alice Ruppert Ribeiro" w:date="2019-04-14T16:42:00Z">
                  <w:rPr/>
                </w:rPrChange>
              </w:rPr>
              <w:pPrChange w:id="1720" w:author="Lidia Alice Ruppert Ribeiro" w:date="2019-04-14T16:42:00Z">
                <w:pPr/>
              </w:pPrChange>
            </w:pPr>
            <w:ins w:id="1721" w:author="Lidia Alice Ruppert Ribeiro" w:date="2019-04-14T16:41:00Z">
              <w:r w:rsidRPr="71E32A4E">
                <w:rPr>
                  <w:rFonts w:ascii="Calibri Light" w:eastAsia="Calibri Light" w:hAnsi="Calibri Light" w:cs="Calibri Light"/>
                  <w:sz w:val="18"/>
                  <w:szCs w:val="18"/>
                  <w:rPrChange w:id="1722" w:author="Lidia Alice Ruppert Ribeiro" w:date="2019-04-14T16:42:00Z">
                    <w:rPr/>
                  </w:rPrChange>
                </w:rPr>
                <w:t>He stressed the importance of envolving suppliers and manufacturers as informal partners in this project since they are the ones who put the technology in the market.</w:t>
              </w:r>
            </w:ins>
          </w:p>
          <w:p w14:paraId="65D89BF7" w14:textId="3BD162E8" w:rsidR="63885836" w:rsidDel="4F99B8CD" w:rsidRDefault="63885836">
            <w:pPr>
              <w:spacing w:line="259" w:lineRule="auto"/>
              <w:ind w:left="360"/>
              <w:jc w:val="both"/>
              <w:rPr>
                <w:del w:id="1723" w:author="Lidia Alice Ruppert Ribeiro" w:date="2019-04-14T16:41:00Z"/>
                <w:rFonts w:ascii="Calibri Light" w:eastAsia="Calibri Light" w:hAnsi="Calibri Light" w:cs="Calibri Light"/>
                <w:sz w:val="18"/>
                <w:szCs w:val="18"/>
                <w:lang w:val="en"/>
                <w:rPrChange w:id="1724" w:author="Lidia Alice Ruppert Ribeiro" w:date="2019-04-14T16:40:00Z">
                  <w:rPr>
                    <w:del w:id="1725" w:author="Lidia Alice Ruppert Ribeiro" w:date="2019-04-14T16:41:00Z"/>
                  </w:rPr>
                </w:rPrChange>
              </w:rPr>
              <w:pPrChange w:id="1726" w:author="Lidia Alice Ruppert Ribeiro" w:date="2019-04-14T16:40:00Z">
                <w:pPr/>
              </w:pPrChange>
            </w:pPr>
          </w:p>
          <w:p w14:paraId="76CD4857" w14:textId="77777777" w:rsidR="4F99B8CD" w:rsidRDefault="4F99B8CD">
            <w:pPr>
              <w:spacing w:line="259" w:lineRule="auto"/>
              <w:ind w:left="360"/>
              <w:jc w:val="both"/>
              <w:rPr>
                <w:rFonts w:ascii="Calibri Light" w:eastAsia="Calibri Light" w:hAnsi="Calibri Light" w:cs="Calibri Light"/>
                <w:sz w:val="18"/>
                <w:szCs w:val="18"/>
                <w:lang w:val="en"/>
                <w:rPrChange w:id="1727" w:author="Lidia Alice Ruppert Ribeiro" w:date="2019-04-14T16:42:00Z">
                  <w:rPr/>
                </w:rPrChange>
              </w:rPr>
              <w:pPrChange w:id="1728" w:author="Lidia Alice Ruppert Ribeiro" w:date="2019-04-14T16:42:00Z">
                <w:pPr/>
              </w:pPrChange>
            </w:pPr>
          </w:p>
          <w:p w14:paraId="332523C8" w14:textId="46232209" w:rsidR="4DDAEE31" w:rsidRDefault="4DDAEE31">
            <w:pPr>
              <w:spacing w:line="259" w:lineRule="auto"/>
              <w:jc w:val="both"/>
              <w:rPr>
                <w:ins w:id="1729" w:author="Lidia Alice Ruppert Ribeiro" w:date="2019-04-12T18:47:00Z"/>
                <w:rFonts w:ascii="Calibri Light" w:eastAsia="Calibri Light" w:hAnsi="Calibri Light" w:cs="Calibri Light"/>
                <w:sz w:val="18"/>
                <w:szCs w:val="18"/>
                <w:lang w:val="en"/>
                <w:rPrChange w:id="1730" w:author="Lidia Alice Ruppert Ribeiro" w:date="2019-04-12T18:47:00Z">
                  <w:rPr>
                    <w:ins w:id="1731" w:author="Lidia Alice Ruppert Ribeiro" w:date="2019-04-12T18:47:00Z"/>
                  </w:rPr>
                </w:rPrChange>
              </w:rPr>
              <w:pPrChange w:id="1732" w:author="Lidia Alice Ruppert Ribeiro" w:date="2019-04-12T18:47:00Z">
                <w:pPr/>
              </w:pPrChange>
            </w:pPr>
          </w:p>
          <w:p w14:paraId="4A19E583" w14:textId="2AB9C976" w:rsidR="4DDAEE31" w:rsidRDefault="4DDAEE31">
            <w:pPr>
              <w:ind w:left="320"/>
              <w:rPr>
                <w:ins w:id="1733" w:author="Lidia Alice Ruppert Ribeiro" w:date="2019-04-12T18:47:00Z"/>
                <w:rFonts w:ascii="Calibri Light" w:hAnsi="Calibri Light" w:cs="Calibri Light"/>
                <w:color w:val="2F5496" w:themeColor="accent1" w:themeShade="BF"/>
                <w:sz w:val="20"/>
                <w:szCs w:val="20"/>
                <w:rPrChange w:id="1734" w:author="Lidia Alice Ruppert Ribeiro" w:date="2019-04-12T18:47:00Z">
                  <w:rPr>
                    <w:ins w:id="1735" w:author="Lidia Alice Ruppert Ribeiro" w:date="2019-04-12T18:47:00Z"/>
                  </w:rPr>
                </w:rPrChange>
              </w:rPr>
              <w:pPrChange w:id="1736" w:author="Lidia Alice Ruppert Ribeiro" w:date="2019-04-12T18:47:00Z">
                <w:pPr/>
              </w:pPrChange>
            </w:pPr>
            <w:ins w:id="1737" w:author="Lidia Alice Ruppert Ribeiro" w:date="2019-04-12T18:47:00Z">
              <w:r w:rsidRPr="4DDAEE31">
                <w:rPr>
                  <w:rFonts w:ascii="Calibri Light" w:hAnsi="Calibri Light" w:cs="Calibri Light"/>
                  <w:color w:val="2F5496" w:themeColor="accent1" w:themeShade="BF"/>
                  <w:sz w:val="20"/>
                  <w:szCs w:val="20"/>
                  <w:rPrChange w:id="1738" w:author="Lidia Alice Ruppert Ribeiro" w:date="2019-04-12T18:47:00Z">
                    <w:rPr/>
                  </w:rPrChange>
                </w:rPr>
                <w:t>---</w:t>
              </w:r>
            </w:ins>
          </w:p>
          <w:p w14:paraId="1CAACC3F" w14:textId="17BA5915" w:rsidR="4DDAEE31" w:rsidDel="35D502B9" w:rsidRDefault="4DDAEE31">
            <w:pPr>
              <w:ind w:left="320"/>
              <w:rPr>
                <w:del w:id="1739" w:author="Lidia Alice Ruppert Ribeiro" w:date="2019-04-12T19:03:00Z"/>
                <w:rFonts w:asciiTheme="majorHAnsi" w:hAnsiTheme="majorHAnsi" w:cstheme="majorBidi"/>
                <w:color w:val="2F5496" w:themeColor="accent1" w:themeShade="BF"/>
                <w:sz w:val="20"/>
                <w:szCs w:val="20"/>
                <w:rPrChange w:id="1740" w:author="Lidia Alice Ruppert Ribeiro" w:date="2019-04-12T18:47:00Z">
                  <w:rPr>
                    <w:del w:id="1741" w:author="Lidia Alice Ruppert Ribeiro" w:date="2019-04-12T19:03:00Z"/>
                  </w:rPr>
                </w:rPrChange>
              </w:rPr>
              <w:pPrChange w:id="1742" w:author="Lidia Alice Ruppert Ribeiro" w:date="2019-04-12T18:47:00Z">
                <w:pPr/>
              </w:pPrChange>
            </w:pPr>
          </w:p>
          <w:tbl>
            <w:tblPr>
              <w:tblStyle w:val="TableGrid"/>
              <w:tblW w:w="0" w:type="auto"/>
              <w:tblInd w:w="320" w:type="dxa"/>
              <w:tblLayout w:type="fixed"/>
              <w:tblLook w:val="06A0" w:firstRow="1" w:lastRow="0" w:firstColumn="1" w:lastColumn="0" w:noHBand="1" w:noVBand="1"/>
            </w:tblPr>
            <w:tblGrid>
              <w:gridCol w:w="2476"/>
              <w:gridCol w:w="2476"/>
            </w:tblGrid>
            <w:tr w:rsidR="35D502B9" w14:paraId="369E6F9F" w14:textId="77777777" w:rsidTr="4F7636CA">
              <w:trPr>
                <w:ins w:id="1743" w:author="Lidia Alice Ruppert Ribeiro" w:date="2019-04-12T19:03:00Z"/>
              </w:trPr>
              <w:tc>
                <w:tcPr>
                  <w:tcW w:w="2476" w:type="dxa"/>
                </w:tcPr>
                <w:p w14:paraId="761AAA4D" w14:textId="392D97CE" w:rsidR="35D502B9" w:rsidDel="72368798" w:rsidRDefault="35D502B9">
                  <w:pPr>
                    <w:rPr>
                      <w:ins w:id="1744" w:author="Lidia Alice Ruppert Ribeiro" w:date="2019-04-12T19:03:00Z"/>
                      <w:del w:id="1745" w:author="Lidia Alice Ruppert Ribeiro" w:date="2019-04-12T19:06:00Z"/>
                      <w:rFonts w:asciiTheme="majorHAnsi" w:hAnsiTheme="majorHAnsi" w:cstheme="majorBidi"/>
                      <w:color w:val="2F5496" w:themeColor="accent1" w:themeShade="BF"/>
                      <w:sz w:val="20"/>
                      <w:szCs w:val="20"/>
                      <w:rPrChange w:id="1746" w:author="Lidia Alice Ruppert Ribeiro" w:date="2019-04-12T19:03:00Z">
                        <w:rPr>
                          <w:ins w:id="1747" w:author="Lidia Alice Ruppert Ribeiro" w:date="2019-04-12T19:03:00Z"/>
                          <w:del w:id="1748" w:author="Lidia Alice Ruppert Ribeiro" w:date="2019-04-12T19:06:00Z"/>
                        </w:rPr>
                      </w:rPrChange>
                    </w:rPr>
                  </w:pPr>
                </w:p>
                <w:p w14:paraId="7CC3CB1E" w14:textId="700EC1B3" w:rsidR="72368798" w:rsidRDefault="757F1FEC">
                  <w:pPr>
                    <w:pStyle w:val="ListParagraph"/>
                    <w:spacing w:line="259" w:lineRule="auto"/>
                    <w:ind w:left="0"/>
                    <w:jc w:val="both"/>
                    <w:rPr>
                      <w:rFonts w:ascii="Times New Roman" w:hAnsi="Times New Roman"/>
                      <w:b/>
                      <w:bCs/>
                      <w:sz w:val="15"/>
                      <w:szCs w:val="15"/>
                      <w:rPrChange w:id="1749" w:author="Lidia Alice Ruppert Ribeiro" w:date="2019-04-12T19:07:00Z">
                        <w:rPr/>
                      </w:rPrChange>
                    </w:rPr>
                    <w:pPrChange w:id="1750" w:author="Lidia Alice Ruppert Ribeiro" w:date="2019-04-12T19:07:00Z">
                      <w:pPr/>
                    </w:pPrChange>
                  </w:pPr>
                  <w:ins w:id="1751" w:author="Lidia Alice Ruppert Ribeiro" w:date="2019-04-12T19:07:00Z">
                    <w:r w:rsidRPr="77B74DCE">
                      <w:rPr>
                        <w:rFonts w:ascii="Times New Roman" w:hAnsi="Times New Roman"/>
                        <w:b/>
                        <w:bCs/>
                        <w:sz w:val="15"/>
                        <w:szCs w:val="15"/>
                        <w:rPrChange w:id="1752" w:author="Lidia Alice Ruppert Ribeiro" w:date="2019-04-12T19:06:00Z">
                          <w:rPr/>
                        </w:rPrChange>
                      </w:rPr>
                      <w:t xml:space="preserve">Service </w:t>
                    </w:r>
                  </w:ins>
                  <w:ins w:id="1753" w:author="Lidia Alice Ruppert Ribeiro" w:date="2019-04-12T19:06:00Z">
                    <w:r w:rsidR="77B74DCE" w:rsidRPr="77B74DCE">
                      <w:rPr>
                        <w:rFonts w:ascii="Times New Roman" w:hAnsi="Times New Roman"/>
                        <w:b/>
                        <w:bCs/>
                        <w:sz w:val="15"/>
                        <w:szCs w:val="15"/>
                        <w:rPrChange w:id="1754" w:author="Lidia Alice Ruppert Ribeiro" w:date="2019-04-12T19:06:00Z">
                          <w:rPr/>
                        </w:rPrChange>
                      </w:rPr>
                      <w:t>Suppl</w:t>
                    </w:r>
                  </w:ins>
                  <w:ins w:id="1755" w:author="Lidia Alice Ruppert Ribeiro" w:date="2019-04-12T19:07:00Z">
                    <w:r w:rsidR="7D0F23A4" w:rsidRPr="7D0F23A4">
                      <w:rPr>
                        <w:rFonts w:ascii="Times New Roman" w:hAnsi="Times New Roman"/>
                        <w:b/>
                        <w:bCs/>
                        <w:sz w:val="15"/>
                        <w:szCs w:val="15"/>
                        <w:rPrChange w:id="1756" w:author="Lidia Alice Ruppert Ribeiro" w:date="2019-04-12T19:07:00Z">
                          <w:rPr/>
                        </w:rPrChange>
                      </w:rPr>
                      <w:t>s</w:t>
                    </w:r>
                  </w:ins>
                </w:p>
              </w:tc>
              <w:tc>
                <w:tcPr>
                  <w:tcW w:w="2476" w:type="dxa"/>
                </w:tcPr>
                <w:p w14:paraId="04B287D2" w14:textId="489E0E48" w:rsidR="35D502B9" w:rsidDel="72368798" w:rsidRDefault="35D502B9">
                  <w:pPr>
                    <w:rPr>
                      <w:ins w:id="1757" w:author="Lidia Alice Ruppert Ribeiro" w:date="2019-04-12T19:03:00Z"/>
                      <w:del w:id="1758" w:author="Lidia Alice Ruppert Ribeiro" w:date="2019-04-12T19:06:00Z"/>
                      <w:rFonts w:asciiTheme="majorHAnsi" w:hAnsiTheme="majorHAnsi" w:cstheme="majorBidi"/>
                      <w:color w:val="2F5496" w:themeColor="accent1" w:themeShade="BF"/>
                      <w:sz w:val="20"/>
                      <w:szCs w:val="20"/>
                      <w:rPrChange w:id="1759" w:author="Lidia Alice Ruppert Ribeiro" w:date="2019-04-12T19:03:00Z">
                        <w:rPr>
                          <w:ins w:id="1760" w:author="Lidia Alice Ruppert Ribeiro" w:date="2019-04-12T19:03:00Z"/>
                          <w:del w:id="1761" w:author="Lidia Alice Ruppert Ribeiro" w:date="2019-04-12T19:06:00Z"/>
                        </w:rPr>
                      </w:rPrChange>
                    </w:rPr>
                  </w:pPr>
                </w:p>
                <w:p w14:paraId="2D040056" w14:textId="10F0B96A" w:rsidR="72368798" w:rsidRDefault="72368798">
                  <w:pPr>
                    <w:pStyle w:val="ListParagraph"/>
                    <w:ind w:left="0"/>
                    <w:jc w:val="both"/>
                    <w:rPr>
                      <w:rFonts w:ascii="Times New Roman" w:hAnsi="Times New Roman"/>
                      <w:b/>
                      <w:bCs/>
                      <w:sz w:val="15"/>
                      <w:szCs w:val="15"/>
                      <w:rPrChange w:id="1762" w:author="Lidia Alice Ruppert Ribeiro" w:date="2019-04-12T19:07:00Z">
                        <w:rPr/>
                      </w:rPrChange>
                    </w:rPr>
                    <w:pPrChange w:id="1763" w:author="Lidia Alice Ruppert Ribeiro" w:date="2019-04-12T19:07:00Z">
                      <w:pPr/>
                    </w:pPrChange>
                  </w:pPr>
                  <w:ins w:id="1764" w:author="Lidia Alice Ruppert Ribeiro" w:date="2019-04-12T19:06:00Z">
                    <w:r w:rsidRPr="72368798">
                      <w:rPr>
                        <w:rFonts w:ascii="Times New Roman" w:hAnsi="Times New Roman"/>
                        <w:b/>
                        <w:bCs/>
                        <w:sz w:val="15"/>
                        <w:szCs w:val="15"/>
                        <w:rPrChange w:id="1765" w:author="Lidia Alice Ruppert Ribeiro" w:date="2019-04-12T19:06:00Z">
                          <w:rPr/>
                        </w:rPrChange>
                      </w:rPr>
                      <w:t>Valida</w:t>
                    </w:r>
                  </w:ins>
                  <w:ins w:id="1766" w:author="Lidia Alice Ruppert Ribeiro" w:date="2019-04-12T19:07:00Z">
                    <w:r w:rsidR="7D0F23A4" w:rsidRPr="72368798">
                      <w:rPr>
                        <w:rFonts w:ascii="Times New Roman" w:hAnsi="Times New Roman"/>
                        <w:b/>
                        <w:bCs/>
                        <w:sz w:val="15"/>
                        <w:szCs w:val="15"/>
                        <w:rPrChange w:id="1767" w:author="Lidia Alice Ruppert Ribeiro" w:date="2019-04-12T19:06:00Z">
                          <w:rPr/>
                        </w:rPrChange>
                      </w:rPr>
                      <w:t>tion</w:t>
                    </w:r>
                  </w:ins>
                </w:p>
              </w:tc>
            </w:tr>
            <w:tr w:rsidR="6574CF30" w14:paraId="55B288A2" w14:textId="77777777" w:rsidTr="4F7636CA">
              <w:trPr>
                <w:ins w:id="1768" w:author="Lidia Alice Ruppert Ribeiro" w:date="2019-04-12T19:04:00Z"/>
              </w:trPr>
              <w:tc>
                <w:tcPr>
                  <w:tcW w:w="2476" w:type="dxa"/>
                </w:tcPr>
                <w:p w14:paraId="5A9B6F25" w14:textId="32BCE44C" w:rsidR="6574CF30" w:rsidDel="72368798" w:rsidRDefault="6574CF30">
                  <w:pPr>
                    <w:rPr>
                      <w:ins w:id="1769" w:author="Lidia Alice Ruppert Ribeiro" w:date="2019-04-12T19:04:00Z"/>
                      <w:del w:id="1770" w:author="Lidia Alice Ruppert Ribeiro" w:date="2019-04-12T19:06:00Z"/>
                      <w:rFonts w:asciiTheme="majorHAnsi" w:hAnsiTheme="majorHAnsi" w:cstheme="majorBidi"/>
                      <w:color w:val="2F5496" w:themeColor="accent1" w:themeShade="BF"/>
                      <w:sz w:val="20"/>
                      <w:szCs w:val="20"/>
                      <w:rPrChange w:id="1771" w:author="Lidia Alice Ruppert Ribeiro" w:date="2019-04-12T19:04:00Z">
                        <w:rPr>
                          <w:ins w:id="1772" w:author="Lidia Alice Ruppert Ribeiro" w:date="2019-04-12T19:04:00Z"/>
                          <w:del w:id="1773" w:author="Lidia Alice Ruppert Ribeiro" w:date="2019-04-12T19:06:00Z"/>
                        </w:rPr>
                      </w:rPrChange>
                    </w:rPr>
                  </w:pPr>
                </w:p>
                <w:p w14:paraId="02F23ACA" w14:textId="4A44A43C" w:rsidR="72368798" w:rsidRDefault="72368798">
                  <w:pPr>
                    <w:rPr>
                      <w:rFonts w:ascii="Times New Roman" w:hAnsi="Times New Roman"/>
                      <w:color w:val="000000" w:themeColor="text1"/>
                      <w:sz w:val="15"/>
                      <w:szCs w:val="15"/>
                      <w:rPrChange w:id="1774" w:author="Lidia Alice Ruppert Ribeiro" w:date="2019-04-12T19:07:00Z">
                        <w:rPr/>
                      </w:rPrChange>
                    </w:rPr>
                  </w:pPr>
                  <w:ins w:id="1775" w:author="Lidia Alice Ruppert Ribeiro" w:date="2019-04-12T19:06:00Z">
                    <w:r w:rsidRPr="72368798">
                      <w:rPr>
                        <w:rFonts w:ascii="Times New Roman" w:hAnsi="Times New Roman"/>
                        <w:color w:val="000000" w:themeColor="text1"/>
                        <w:sz w:val="15"/>
                        <w:szCs w:val="15"/>
                        <w:rPrChange w:id="1776" w:author="Lidia Alice Ruppert Ribeiro" w:date="2019-04-12T19:06:00Z">
                          <w:rPr/>
                        </w:rPrChange>
                      </w:rPr>
                      <w:t>BELOV (Bra</w:t>
                    </w:r>
                  </w:ins>
                  <w:ins w:id="1777" w:author="Lidia Alice Ruppert Ribeiro" w:date="2019-04-12T19:07:00Z">
                    <w:r w:rsidR="7D0F23A4" w:rsidRPr="72368798">
                      <w:rPr>
                        <w:rFonts w:ascii="Times New Roman" w:hAnsi="Times New Roman"/>
                        <w:color w:val="000000" w:themeColor="text1"/>
                        <w:sz w:val="15"/>
                        <w:szCs w:val="15"/>
                        <w:rPrChange w:id="1778" w:author="Lidia Alice Ruppert Ribeiro" w:date="2019-04-12T19:06:00Z">
                          <w:rPr/>
                        </w:rPrChange>
                      </w:rPr>
                      <w:t>zil)</w:t>
                    </w:r>
                  </w:ins>
                </w:p>
              </w:tc>
              <w:tc>
                <w:tcPr>
                  <w:tcW w:w="2476" w:type="dxa"/>
                </w:tcPr>
                <w:p w14:paraId="330E3DAD" w14:textId="054528F5" w:rsidR="6574CF30" w:rsidDel="72368798" w:rsidRDefault="6574CF30">
                  <w:pPr>
                    <w:rPr>
                      <w:ins w:id="1779" w:author="Lidia Alice Ruppert Ribeiro" w:date="2019-04-12T19:04:00Z"/>
                      <w:del w:id="1780" w:author="Lidia Alice Ruppert Ribeiro" w:date="2019-04-12T19:06:00Z"/>
                      <w:rFonts w:asciiTheme="majorHAnsi" w:hAnsiTheme="majorHAnsi" w:cstheme="majorBidi"/>
                      <w:color w:val="2F5496" w:themeColor="accent1" w:themeShade="BF"/>
                      <w:sz w:val="20"/>
                      <w:szCs w:val="20"/>
                      <w:rPrChange w:id="1781" w:author="Lidia Alice Ruppert Ribeiro" w:date="2019-04-12T19:04:00Z">
                        <w:rPr>
                          <w:ins w:id="1782" w:author="Lidia Alice Ruppert Ribeiro" w:date="2019-04-12T19:04:00Z"/>
                          <w:del w:id="1783" w:author="Lidia Alice Ruppert Ribeiro" w:date="2019-04-12T19:06:00Z"/>
                        </w:rPr>
                      </w:rPrChange>
                    </w:rPr>
                  </w:pPr>
                </w:p>
                <w:p w14:paraId="36571B09" w14:textId="77777777" w:rsidR="72368798" w:rsidRDefault="72368798">
                  <w:pPr>
                    <w:rPr>
                      <w:ins w:id="1784" w:author="Lidia Alice Ruppert Ribeiro" w:date="2019-04-12T19:06:00Z"/>
                      <w:rFonts w:ascii="Times New Roman" w:hAnsi="Times New Roman"/>
                      <w:color w:val="000000" w:themeColor="text1"/>
                      <w:sz w:val="15"/>
                      <w:szCs w:val="15"/>
                      <w:rPrChange w:id="1785" w:author="Lidia Alice Ruppert Ribeiro" w:date="2019-04-12T19:06:00Z">
                        <w:rPr>
                          <w:ins w:id="1786" w:author="Lidia Alice Ruppert Ribeiro" w:date="2019-04-12T19:06:00Z"/>
                        </w:rPr>
                      </w:rPrChange>
                    </w:rPr>
                  </w:pPr>
                  <w:ins w:id="1787" w:author="Lidia Alice Ruppert Ribeiro" w:date="2019-04-12T19:06:00Z">
                    <w:r w:rsidRPr="72368798">
                      <w:rPr>
                        <w:rFonts w:ascii="Times New Roman" w:hAnsi="Times New Roman"/>
                        <w:color w:val="000000" w:themeColor="text1"/>
                        <w:sz w:val="15"/>
                        <w:szCs w:val="15"/>
                        <w:rPrChange w:id="1788" w:author="Lidia Alice Ruppert Ribeiro" w:date="2019-04-12T19:06:00Z">
                          <w:rPr/>
                        </w:rPrChange>
                      </w:rPr>
                      <w:t> </w:t>
                    </w:r>
                  </w:ins>
                </w:p>
              </w:tc>
            </w:tr>
            <w:tr w:rsidR="35D502B9" w14:paraId="54F1C14E" w14:textId="77777777" w:rsidTr="4F7636CA">
              <w:trPr>
                <w:ins w:id="1789" w:author="Lidia Alice Ruppert Ribeiro" w:date="2019-04-12T19:03:00Z"/>
              </w:trPr>
              <w:tc>
                <w:tcPr>
                  <w:tcW w:w="2476" w:type="dxa"/>
                </w:tcPr>
                <w:p w14:paraId="08C903F9" w14:textId="489E0E48" w:rsidR="35D502B9" w:rsidDel="72368798" w:rsidRDefault="35D502B9">
                  <w:pPr>
                    <w:rPr>
                      <w:ins w:id="1790" w:author="Lidia Alice Ruppert Ribeiro" w:date="2019-04-12T19:03:00Z"/>
                      <w:del w:id="1791" w:author="Lidia Alice Ruppert Ribeiro" w:date="2019-04-12T19:06:00Z"/>
                      <w:rFonts w:asciiTheme="majorHAnsi" w:hAnsiTheme="majorHAnsi" w:cstheme="majorBidi"/>
                      <w:color w:val="2F5496" w:themeColor="accent1" w:themeShade="BF"/>
                      <w:sz w:val="20"/>
                      <w:szCs w:val="20"/>
                      <w:rPrChange w:id="1792" w:author="Lidia Alice Ruppert Ribeiro" w:date="2019-04-12T19:03:00Z">
                        <w:rPr>
                          <w:ins w:id="1793" w:author="Lidia Alice Ruppert Ribeiro" w:date="2019-04-12T19:03:00Z"/>
                          <w:del w:id="1794" w:author="Lidia Alice Ruppert Ribeiro" w:date="2019-04-12T19:06:00Z"/>
                        </w:rPr>
                      </w:rPrChange>
                    </w:rPr>
                  </w:pPr>
                </w:p>
                <w:p w14:paraId="466CDAC7" w14:textId="11194A76" w:rsidR="72368798" w:rsidRDefault="72368798">
                  <w:pPr>
                    <w:rPr>
                      <w:rFonts w:ascii="Times New Roman" w:hAnsi="Times New Roman"/>
                      <w:color w:val="000000" w:themeColor="text1"/>
                      <w:sz w:val="15"/>
                      <w:szCs w:val="15"/>
                      <w:rPrChange w:id="1795" w:author="Lidia Alice Ruppert Ribeiro" w:date="2019-04-12T19:07:00Z">
                        <w:rPr/>
                      </w:rPrChange>
                    </w:rPr>
                  </w:pPr>
                  <w:ins w:id="1796" w:author="Lidia Alice Ruppert Ribeiro" w:date="2019-04-12T19:06:00Z">
                    <w:r w:rsidRPr="72368798">
                      <w:rPr>
                        <w:rFonts w:ascii="Times New Roman" w:hAnsi="Times New Roman"/>
                        <w:color w:val="000000" w:themeColor="text1"/>
                        <w:sz w:val="15"/>
                        <w:szCs w:val="15"/>
                        <w:rPrChange w:id="1797" w:author="Lidia Alice Ruppert Ribeiro" w:date="2019-04-12T19:06:00Z">
                          <w:rPr/>
                        </w:rPrChange>
                      </w:rPr>
                      <w:t>DOF (Nor</w:t>
                    </w:r>
                  </w:ins>
                  <w:ins w:id="1798" w:author="Lidia Alice Ruppert Ribeiro" w:date="2019-04-12T19:07:00Z">
                    <w:r w:rsidR="7D0F23A4" w:rsidRPr="72368798">
                      <w:rPr>
                        <w:rFonts w:ascii="Times New Roman" w:hAnsi="Times New Roman"/>
                        <w:color w:val="000000" w:themeColor="text1"/>
                        <w:sz w:val="15"/>
                        <w:szCs w:val="15"/>
                        <w:rPrChange w:id="1799" w:author="Lidia Alice Ruppert Ribeiro" w:date="2019-04-12T19:06:00Z">
                          <w:rPr/>
                        </w:rPrChange>
                      </w:rPr>
                      <w:t>wat)</w:t>
                    </w:r>
                  </w:ins>
                </w:p>
              </w:tc>
              <w:tc>
                <w:tcPr>
                  <w:tcW w:w="2476" w:type="dxa"/>
                </w:tcPr>
                <w:p w14:paraId="26DEEAD4" w14:textId="489E0E48" w:rsidR="35D502B9" w:rsidDel="72368798" w:rsidRDefault="35D502B9">
                  <w:pPr>
                    <w:rPr>
                      <w:ins w:id="1800" w:author="Lidia Alice Ruppert Ribeiro" w:date="2019-04-12T19:03:00Z"/>
                      <w:del w:id="1801" w:author="Lidia Alice Ruppert Ribeiro" w:date="2019-04-12T19:06:00Z"/>
                      <w:rFonts w:asciiTheme="majorHAnsi" w:hAnsiTheme="majorHAnsi" w:cstheme="majorBidi"/>
                      <w:color w:val="2F5496" w:themeColor="accent1" w:themeShade="BF"/>
                      <w:sz w:val="20"/>
                      <w:szCs w:val="20"/>
                      <w:rPrChange w:id="1802" w:author="Lidia Alice Ruppert Ribeiro" w:date="2019-04-12T19:03:00Z">
                        <w:rPr>
                          <w:ins w:id="1803" w:author="Lidia Alice Ruppert Ribeiro" w:date="2019-04-12T19:03:00Z"/>
                          <w:del w:id="1804" w:author="Lidia Alice Ruppert Ribeiro" w:date="2019-04-12T19:06:00Z"/>
                        </w:rPr>
                      </w:rPrChange>
                    </w:rPr>
                  </w:pPr>
                </w:p>
                <w:p w14:paraId="25886E32" w14:textId="77777777" w:rsidR="72368798" w:rsidRDefault="72368798">
                  <w:pPr>
                    <w:rPr>
                      <w:ins w:id="1805" w:author="Lidia Alice Ruppert Ribeiro" w:date="2019-04-12T19:06:00Z"/>
                      <w:rFonts w:ascii="Times New Roman" w:hAnsi="Times New Roman"/>
                      <w:color w:val="000000" w:themeColor="text1"/>
                      <w:sz w:val="15"/>
                      <w:szCs w:val="15"/>
                      <w:rPrChange w:id="1806" w:author="Lidia Alice Ruppert Ribeiro" w:date="2019-04-12T19:06:00Z">
                        <w:rPr>
                          <w:ins w:id="1807" w:author="Lidia Alice Ruppert Ribeiro" w:date="2019-04-12T19:06:00Z"/>
                        </w:rPr>
                      </w:rPrChange>
                    </w:rPr>
                  </w:pPr>
                  <w:ins w:id="1808" w:author="Lidia Alice Ruppert Ribeiro" w:date="2019-04-12T19:06:00Z">
                    <w:r w:rsidRPr="72368798">
                      <w:rPr>
                        <w:rFonts w:ascii="Times New Roman" w:hAnsi="Times New Roman"/>
                        <w:color w:val="000000" w:themeColor="text1"/>
                        <w:sz w:val="15"/>
                        <w:szCs w:val="15"/>
                        <w:rPrChange w:id="1809" w:author="Lidia Alice Ruppert Ribeiro" w:date="2019-04-12T19:06:00Z">
                          <w:rPr/>
                        </w:rPrChange>
                      </w:rPr>
                      <w:t> </w:t>
                    </w:r>
                  </w:ins>
                </w:p>
              </w:tc>
            </w:tr>
            <w:tr w:rsidR="35D502B9" w14:paraId="6EFE80F4" w14:textId="77777777" w:rsidTr="4F7636CA">
              <w:trPr>
                <w:ins w:id="1810" w:author="Lidia Alice Ruppert Ribeiro" w:date="2019-04-12T19:03:00Z"/>
              </w:trPr>
              <w:tc>
                <w:tcPr>
                  <w:tcW w:w="2476" w:type="dxa"/>
                </w:tcPr>
                <w:p w14:paraId="21117930" w14:textId="489E0E48" w:rsidR="35D502B9" w:rsidDel="72368798" w:rsidRDefault="35D502B9">
                  <w:pPr>
                    <w:rPr>
                      <w:ins w:id="1811" w:author="Lidia Alice Ruppert Ribeiro" w:date="2019-04-12T19:03:00Z"/>
                      <w:del w:id="1812" w:author="Lidia Alice Ruppert Ribeiro" w:date="2019-04-12T19:06:00Z"/>
                      <w:rFonts w:asciiTheme="majorHAnsi" w:hAnsiTheme="majorHAnsi" w:cstheme="majorBidi"/>
                      <w:color w:val="2F5496" w:themeColor="accent1" w:themeShade="BF"/>
                      <w:sz w:val="20"/>
                      <w:szCs w:val="20"/>
                      <w:rPrChange w:id="1813" w:author="Lidia Alice Ruppert Ribeiro" w:date="2019-04-12T19:03:00Z">
                        <w:rPr>
                          <w:ins w:id="1814" w:author="Lidia Alice Ruppert Ribeiro" w:date="2019-04-12T19:03:00Z"/>
                          <w:del w:id="1815" w:author="Lidia Alice Ruppert Ribeiro" w:date="2019-04-12T19:06:00Z"/>
                        </w:rPr>
                      </w:rPrChange>
                    </w:rPr>
                  </w:pPr>
                </w:p>
                <w:p w14:paraId="67AFF4E8" w14:textId="4DAE5949" w:rsidR="72368798" w:rsidRDefault="72368798">
                  <w:pPr>
                    <w:rPr>
                      <w:rFonts w:ascii="Times New Roman" w:hAnsi="Times New Roman"/>
                      <w:color w:val="000000" w:themeColor="text1"/>
                      <w:sz w:val="15"/>
                      <w:szCs w:val="15"/>
                      <w:rPrChange w:id="1816" w:author="Lidia Alice Ruppert Ribeiro" w:date="2019-04-12T19:09:00Z">
                        <w:rPr/>
                      </w:rPrChange>
                    </w:rPr>
                  </w:pPr>
                  <w:ins w:id="1817" w:author="Lidia Alice Ruppert Ribeiro" w:date="2019-04-12T19:06:00Z">
                    <w:r w:rsidRPr="72368798">
                      <w:rPr>
                        <w:rFonts w:ascii="Times New Roman" w:hAnsi="Times New Roman"/>
                        <w:color w:val="000000" w:themeColor="text1"/>
                        <w:sz w:val="15"/>
                        <w:szCs w:val="15"/>
                        <w:rPrChange w:id="1818" w:author="Lidia Alice Ruppert Ribeiro" w:date="2019-04-12T19:06:00Z">
                          <w:rPr/>
                        </w:rPrChange>
                      </w:rPr>
                      <w:t xml:space="preserve">ECA group (França) - </w:t>
                    </w:r>
                  </w:ins>
                  <w:ins w:id="1819" w:author="Lidia Alice Ruppert Ribeiro" w:date="2019-04-12T19:08:00Z">
                    <w:r w:rsidR="50F3D831" w:rsidRPr="72368798">
                      <w:rPr>
                        <w:rFonts w:ascii="Times New Roman" w:hAnsi="Times New Roman"/>
                        <w:color w:val="000000" w:themeColor="text1"/>
                        <w:sz w:val="15"/>
                        <w:szCs w:val="15"/>
                        <w:rPrChange w:id="1820" w:author="Lidia Alice Ruppert Ribeiro" w:date="2019-04-12T19:06:00Z">
                          <w:rPr/>
                        </w:rPrChange>
                      </w:rPr>
                      <w:t>manuf</w:t>
                    </w:r>
                  </w:ins>
                  <w:ins w:id="1821" w:author="Lidia Alice Ruppert Ribeiro" w:date="2019-04-12T19:09:00Z">
                    <w:r w:rsidR="77F40B19" w:rsidRPr="72368798">
                      <w:rPr>
                        <w:rFonts w:ascii="Times New Roman" w:hAnsi="Times New Roman"/>
                        <w:color w:val="000000" w:themeColor="text1"/>
                        <w:sz w:val="15"/>
                        <w:szCs w:val="15"/>
                        <w:rPrChange w:id="1822" w:author="Lidia Alice Ruppert Ribeiro" w:date="2019-04-12T19:06:00Z">
                          <w:rPr/>
                        </w:rPrChange>
                      </w:rPr>
                      <w:t>act</w:t>
                    </w:r>
                  </w:ins>
                  <w:ins w:id="1823" w:author="Lidia Alice Ruppert Ribeiro" w:date="2019-04-12T19:08:00Z">
                    <w:r w:rsidR="50F3D831" w:rsidRPr="72368798">
                      <w:rPr>
                        <w:rFonts w:ascii="Times New Roman" w:hAnsi="Times New Roman"/>
                        <w:color w:val="000000" w:themeColor="text1"/>
                        <w:sz w:val="15"/>
                        <w:szCs w:val="15"/>
                        <w:rPrChange w:id="1824" w:author="Lidia Alice Ruppert Ribeiro" w:date="2019-04-12T19:06:00Z">
                          <w:rPr/>
                        </w:rPrChange>
                      </w:rPr>
                      <w:t>urer</w:t>
                    </w:r>
                  </w:ins>
                </w:p>
              </w:tc>
              <w:tc>
                <w:tcPr>
                  <w:tcW w:w="2476" w:type="dxa"/>
                </w:tcPr>
                <w:p w14:paraId="53786728" w14:textId="489E0E48" w:rsidR="35D502B9" w:rsidDel="72368798" w:rsidRDefault="35D502B9">
                  <w:pPr>
                    <w:rPr>
                      <w:ins w:id="1825" w:author="Lidia Alice Ruppert Ribeiro" w:date="2019-04-12T19:03:00Z"/>
                      <w:del w:id="1826" w:author="Lidia Alice Ruppert Ribeiro" w:date="2019-04-12T19:06:00Z"/>
                      <w:rFonts w:asciiTheme="majorHAnsi" w:hAnsiTheme="majorHAnsi" w:cstheme="majorBidi"/>
                      <w:color w:val="2F5496" w:themeColor="accent1" w:themeShade="BF"/>
                      <w:sz w:val="20"/>
                      <w:szCs w:val="20"/>
                      <w:rPrChange w:id="1827" w:author="Lidia Alice Ruppert Ribeiro" w:date="2019-04-12T19:03:00Z">
                        <w:rPr>
                          <w:ins w:id="1828" w:author="Lidia Alice Ruppert Ribeiro" w:date="2019-04-12T19:03:00Z"/>
                          <w:del w:id="1829" w:author="Lidia Alice Ruppert Ribeiro" w:date="2019-04-12T19:06:00Z"/>
                        </w:rPr>
                      </w:rPrChange>
                    </w:rPr>
                  </w:pPr>
                </w:p>
                <w:p w14:paraId="2AE8C597" w14:textId="77777777" w:rsidR="72368798" w:rsidRDefault="72368798">
                  <w:pPr>
                    <w:rPr>
                      <w:ins w:id="1830" w:author="Lidia Alice Ruppert Ribeiro" w:date="2019-04-12T19:06:00Z"/>
                      <w:rFonts w:ascii="Times New Roman" w:hAnsi="Times New Roman"/>
                      <w:color w:val="000000" w:themeColor="text1"/>
                      <w:sz w:val="15"/>
                      <w:szCs w:val="15"/>
                      <w:rPrChange w:id="1831" w:author="Lidia Alice Ruppert Ribeiro" w:date="2019-04-12T19:06:00Z">
                        <w:rPr>
                          <w:ins w:id="1832" w:author="Lidia Alice Ruppert Ribeiro" w:date="2019-04-12T19:06:00Z"/>
                        </w:rPr>
                      </w:rPrChange>
                    </w:rPr>
                  </w:pPr>
                  <w:ins w:id="1833" w:author="Lidia Alice Ruppert Ribeiro" w:date="2019-04-12T19:06:00Z">
                    <w:r w:rsidRPr="72368798">
                      <w:rPr>
                        <w:rFonts w:ascii="Times New Roman" w:hAnsi="Times New Roman"/>
                        <w:color w:val="000000" w:themeColor="text1"/>
                        <w:sz w:val="15"/>
                        <w:szCs w:val="15"/>
                        <w:rPrChange w:id="1834" w:author="Lidia Alice Ruppert Ribeiro" w:date="2019-04-12T19:06:00Z">
                          <w:rPr/>
                        </w:rPrChange>
                      </w:rPr>
                      <w:t> </w:t>
                    </w:r>
                  </w:ins>
                </w:p>
              </w:tc>
            </w:tr>
            <w:tr w:rsidR="4B2C3F74" w14:paraId="1BC61AA4" w14:textId="77777777" w:rsidTr="4F7636CA">
              <w:trPr>
                <w:ins w:id="1835" w:author="Lidia Alice Ruppert Ribeiro" w:date="2019-04-12T19:05:00Z"/>
              </w:trPr>
              <w:tc>
                <w:tcPr>
                  <w:tcW w:w="2476" w:type="dxa"/>
                </w:tcPr>
                <w:p w14:paraId="34F1C371" w14:textId="6B196CA0" w:rsidR="4B2C3F74" w:rsidDel="72368798" w:rsidRDefault="4B2C3F74">
                  <w:pPr>
                    <w:rPr>
                      <w:ins w:id="1836" w:author="Lidia Alice Ruppert Ribeiro" w:date="2019-04-12T19:05:00Z"/>
                      <w:del w:id="1837" w:author="Lidia Alice Ruppert Ribeiro" w:date="2019-04-12T19:06:00Z"/>
                      <w:rFonts w:asciiTheme="majorHAnsi" w:hAnsiTheme="majorHAnsi" w:cstheme="majorBidi"/>
                      <w:color w:val="2F5496" w:themeColor="accent1" w:themeShade="BF"/>
                      <w:sz w:val="20"/>
                      <w:szCs w:val="20"/>
                      <w:rPrChange w:id="1838" w:author="Lidia Alice Ruppert Ribeiro" w:date="2019-04-12T19:05:00Z">
                        <w:rPr>
                          <w:ins w:id="1839" w:author="Lidia Alice Ruppert Ribeiro" w:date="2019-04-12T19:05:00Z"/>
                          <w:del w:id="1840" w:author="Lidia Alice Ruppert Ribeiro" w:date="2019-04-12T19:06:00Z"/>
                        </w:rPr>
                      </w:rPrChange>
                    </w:rPr>
                  </w:pPr>
                </w:p>
                <w:p w14:paraId="1A397FE2" w14:textId="6DCE2EF6" w:rsidR="72368798" w:rsidRDefault="72368798">
                  <w:pPr>
                    <w:rPr>
                      <w:rFonts w:ascii="Times New Roman" w:hAnsi="Times New Roman"/>
                      <w:color w:val="000000" w:themeColor="text1"/>
                      <w:sz w:val="15"/>
                      <w:szCs w:val="15"/>
                      <w:rPrChange w:id="1841" w:author="Lidia Alice Ruppert Ribeiro" w:date="2019-04-12T19:09:00Z">
                        <w:rPr/>
                      </w:rPrChange>
                    </w:rPr>
                  </w:pPr>
                  <w:ins w:id="1842" w:author="Lidia Alice Ruppert Ribeiro" w:date="2019-04-12T19:06:00Z">
                    <w:r w:rsidRPr="72368798">
                      <w:rPr>
                        <w:rFonts w:ascii="Times New Roman" w:hAnsi="Times New Roman"/>
                        <w:color w:val="000000" w:themeColor="text1"/>
                        <w:sz w:val="15"/>
                        <w:szCs w:val="15"/>
                        <w:rPrChange w:id="1843" w:author="Lidia Alice Ruppert Ribeiro" w:date="2019-04-12T19:06:00Z">
                          <w:rPr/>
                        </w:rPrChange>
                      </w:rPr>
                      <w:t>Forum (</w:t>
                    </w:r>
                  </w:ins>
                  <w:ins w:id="1844" w:author="Lidia Alice Ruppert Ribeiro" w:date="2019-04-12T19:08:00Z">
                    <w:r w:rsidR="50F3D831" w:rsidRPr="72368798">
                      <w:rPr>
                        <w:rFonts w:ascii="Times New Roman" w:hAnsi="Times New Roman"/>
                        <w:color w:val="000000" w:themeColor="text1"/>
                        <w:sz w:val="15"/>
                        <w:szCs w:val="15"/>
                        <w:rPrChange w:id="1845" w:author="Lidia Alice Ruppert Ribeiro" w:date="2019-04-12T19:06:00Z">
                          <w:rPr/>
                        </w:rPrChange>
                      </w:rPr>
                      <w:t>USA</w:t>
                    </w:r>
                  </w:ins>
                  <w:ins w:id="1846" w:author="Lidia Alice Ruppert Ribeiro" w:date="2019-04-12T19:06:00Z">
                    <w:r w:rsidRPr="72368798">
                      <w:rPr>
                        <w:rFonts w:ascii="Times New Roman" w:hAnsi="Times New Roman"/>
                        <w:color w:val="000000" w:themeColor="text1"/>
                        <w:sz w:val="15"/>
                        <w:szCs w:val="15"/>
                        <w:rPrChange w:id="1847" w:author="Lidia Alice Ruppert Ribeiro" w:date="2019-04-12T19:06:00Z">
                          <w:rPr/>
                        </w:rPrChange>
                      </w:rPr>
                      <w:t xml:space="preserve">) - </w:t>
                    </w:r>
                  </w:ins>
                  <w:ins w:id="1848" w:author="Lidia Alice Ruppert Ribeiro" w:date="2019-04-12T19:09:00Z">
                    <w:r w:rsidR="77F40B19" w:rsidRPr="72368798">
                      <w:rPr>
                        <w:rFonts w:ascii="Times New Roman" w:hAnsi="Times New Roman"/>
                        <w:color w:val="000000" w:themeColor="text1"/>
                        <w:sz w:val="15"/>
                        <w:szCs w:val="15"/>
                        <w:rPrChange w:id="1849" w:author="Lidia Alice Ruppert Ribeiro" w:date="2019-04-12T19:06:00Z">
                          <w:rPr/>
                        </w:rPrChange>
                      </w:rPr>
                      <w:t>manufacturer</w:t>
                    </w:r>
                  </w:ins>
                </w:p>
              </w:tc>
              <w:tc>
                <w:tcPr>
                  <w:tcW w:w="2476" w:type="dxa"/>
                </w:tcPr>
                <w:p w14:paraId="57AAD7CA" w14:textId="2ACF9172" w:rsidR="4B2C3F74" w:rsidDel="72368798" w:rsidRDefault="4B2C3F74">
                  <w:pPr>
                    <w:rPr>
                      <w:ins w:id="1850" w:author="Lidia Alice Ruppert Ribeiro" w:date="2019-04-12T19:05:00Z"/>
                      <w:del w:id="1851" w:author="Lidia Alice Ruppert Ribeiro" w:date="2019-04-12T19:06:00Z"/>
                      <w:rFonts w:asciiTheme="majorHAnsi" w:hAnsiTheme="majorHAnsi" w:cstheme="majorBidi"/>
                      <w:color w:val="2F5496" w:themeColor="accent1" w:themeShade="BF"/>
                      <w:sz w:val="20"/>
                      <w:szCs w:val="20"/>
                      <w:rPrChange w:id="1852" w:author="Lidia Alice Ruppert Ribeiro" w:date="2019-04-12T19:05:00Z">
                        <w:rPr>
                          <w:ins w:id="1853" w:author="Lidia Alice Ruppert Ribeiro" w:date="2019-04-12T19:05:00Z"/>
                          <w:del w:id="1854" w:author="Lidia Alice Ruppert Ribeiro" w:date="2019-04-12T19:06:00Z"/>
                        </w:rPr>
                      </w:rPrChange>
                    </w:rPr>
                  </w:pPr>
                </w:p>
                <w:p w14:paraId="04DFC5E6" w14:textId="77777777" w:rsidR="72368798" w:rsidRDefault="72368798">
                  <w:pPr>
                    <w:rPr>
                      <w:ins w:id="1855" w:author="Lidia Alice Ruppert Ribeiro" w:date="2019-04-12T19:06:00Z"/>
                      <w:rFonts w:ascii="Times New Roman" w:hAnsi="Times New Roman"/>
                      <w:color w:val="000000" w:themeColor="text1"/>
                      <w:sz w:val="15"/>
                      <w:szCs w:val="15"/>
                      <w:rPrChange w:id="1856" w:author="Lidia Alice Ruppert Ribeiro" w:date="2019-04-12T19:06:00Z">
                        <w:rPr>
                          <w:ins w:id="1857" w:author="Lidia Alice Ruppert Ribeiro" w:date="2019-04-12T19:06:00Z"/>
                        </w:rPr>
                      </w:rPrChange>
                    </w:rPr>
                  </w:pPr>
                  <w:ins w:id="1858" w:author="Lidia Alice Ruppert Ribeiro" w:date="2019-04-12T19:06:00Z">
                    <w:r w:rsidRPr="72368798">
                      <w:rPr>
                        <w:rFonts w:ascii="Times New Roman" w:hAnsi="Times New Roman"/>
                        <w:color w:val="000000" w:themeColor="text1"/>
                        <w:sz w:val="15"/>
                        <w:szCs w:val="15"/>
                        <w:rPrChange w:id="1859" w:author="Lidia Alice Ruppert Ribeiro" w:date="2019-04-12T19:06:00Z">
                          <w:rPr/>
                        </w:rPrChange>
                      </w:rPr>
                      <w:t> </w:t>
                    </w:r>
                  </w:ins>
                </w:p>
              </w:tc>
            </w:tr>
            <w:tr w:rsidR="4B2C3F74" w14:paraId="2D019C85" w14:textId="77777777" w:rsidTr="4F7636CA">
              <w:trPr>
                <w:ins w:id="1860" w:author="Lidia Alice Ruppert Ribeiro" w:date="2019-04-12T19:05:00Z"/>
              </w:trPr>
              <w:tc>
                <w:tcPr>
                  <w:tcW w:w="2476" w:type="dxa"/>
                </w:tcPr>
                <w:p w14:paraId="05CD8F8E" w14:textId="113E50F6" w:rsidR="4B2C3F74" w:rsidDel="72368798" w:rsidRDefault="4B2C3F74">
                  <w:pPr>
                    <w:rPr>
                      <w:ins w:id="1861" w:author="Lidia Alice Ruppert Ribeiro" w:date="2019-04-12T19:05:00Z"/>
                      <w:del w:id="1862" w:author="Lidia Alice Ruppert Ribeiro" w:date="2019-04-12T19:06:00Z"/>
                      <w:rFonts w:asciiTheme="majorHAnsi" w:hAnsiTheme="majorHAnsi" w:cstheme="majorBidi"/>
                      <w:color w:val="2F5496" w:themeColor="accent1" w:themeShade="BF"/>
                      <w:sz w:val="20"/>
                      <w:szCs w:val="20"/>
                      <w:rPrChange w:id="1863" w:author="Lidia Alice Ruppert Ribeiro" w:date="2019-04-12T19:05:00Z">
                        <w:rPr>
                          <w:ins w:id="1864" w:author="Lidia Alice Ruppert Ribeiro" w:date="2019-04-12T19:05:00Z"/>
                          <w:del w:id="1865" w:author="Lidia Alice Ruppert Ribeiro" w:date="2019-04-12T19:06:00Z"/>
                        </w:rPr>
                      </w:rPrChange>
                    </w:rPr>
                  </w:pPr>
                </w:p>
                <w:p w14:paraId="512A3AE5" w14:textId="360F7246" w:rsidR="72368798" w:rsidRDefault="72368798">
                  <w:pPr>
                    <w:spacing w:line="259" w:lineRule="auto"/>
                    <w:rPr>
                      <w:rFonts w:ascii="Times New Roman" w:hAnsi="Times New Roman"/>
                      <w:color w:val="000000" w:themeColor="text1"/>
                      <w:sz w:val="15"/>
                      <w:szCs w:val="15"/>
                      <w:rPrChange w:id="1866" w:author="Lidia Alice Ruppert Ribeiro" w:date="2019-04-12T19:09:00Z">
                        <w:rPr/>
                      </w:rPrChange>
                    </w:rPr>
                    <w:pPrChange w:id="1867" w:author="Lidia Alice Ruppert Ribeiro" w:date="2019-04-12T19:09:00Z">
                      <w:pPr/>
                    </w:pPrChange>
                  </w:pPr>
                  <w:ins w:id="1868" w:author="Lidia Alice Ruppert Ribeiro" w:date="2019-04-12T19:06:00Z">
                    <w:r w:rsidRPr="72368798">
                      <w:rPr>
                        <w:rFonts w:ascii="Times New Roman" w:hAnsi="Times New Roman"/>
                        <w:color w:val="000000" w:themeColor="text1"/>
                        <w:sz w:val="15"/>
                        <w:szCs w:val="15"/>
                        <w:rPrChange w:id="1869" w:author="Lidia Alice Ruppert Ribeiro" w:date="2019-04-12T19:06:00Z">
                          <w:rPr/>
                        </w:rPrChange>
                      </w:rPr>
                      <w:t>Fugro (</w:t>
                    </w:r>
                  </w:ins>
                  <w:ins w:id="1870" w:author="Lidia Alice Ruppert Ribeiro" w:date="2019-04-12T19:09:00Z">
                    <w:r w:rsidR="326F61DB" w:rsidRPr="72368798">
                      <w:rPr>
                        <w:rFonts w:ascii="Times New Roman" w:hAnsi="Times New Roman"/>
                        <w:color w:val="000000" w:themeColor="text1"/>
                        <w:sz w:val="15"/>
                        <w:szCs w:val="15"/>
                        <w:rPrChange w:id="1871" w:author="Lidia Alice Ruppert Ribeiro" w:date="2019-04-12T19:06:00Z">
                          <w:rPr/>
                        </w:rPrChange>
                      </w:rPr>
                      <w:t>Netherlands)</w:t>
                    </w:r>
                  </w:ins>
                </w:p>
              </w:tc>
              <w:tc>
                <w:tcPr>
                  <w:tcW w:w="2476" w:type="dxa"/>
                </w:tcPr>
                <w:p w14:paraId="0F1633AB" w14:textId="4FB20BB3" w:rsidR="4B2C3F74" w:rsidDel="72368798" w:rsidRDefault="4B2C3F74">
                  <w:pPr>
                    <w:rPr>
                      <w:ins w:id="1872" w:author="Lidia Alice Ruppert Ribeiro" w:date="2019-04-12T19:05:00Z"/>
                      <w:del w:id="1873" w:author="Lidia Alice Ruppert Ribeiro" w:date="2019-04-12T19:06:00Z"/>
                      <w:rFonts w:asciiTheme="majorHAnsi" w:hAnsiTheme="majorHAnsi" w:cstheme="majorBidi"/>
                      <w:color w:val="2F5496" w:themeColor="accent1" w:themeShade="BF"/>
                      <w:sz w:val="20"/>
                      <w:szCs w:val="20"/>
                      <w:rPrChange w:id="1874" w:author="Lidia Alice Ruppert Ribeiro" w:date="2019-04-12T19:05:00Z">
                        <w:rPr>
                          <w:ins w:id="1875" w:author="Lidia Alice Ruppert Ribeiro" w:date="2019-04-12T19:05:00Z"/>
                          <w:del w:id="1876" w:author="Lidia Alice Ruppert Ribeiro" w:date="2019-04-12T19:06:00Z"/>
                        </w:rPr>
                      </w:rPrChange>
                    </w:rPr>
                  </w:pPr>
                </w:p>
                <w:p w14:paraId="1A7DB869" w14:textId="77777777" w:rsidR="72368798" w:rsidRDefault="72368798">
                  <w:pPr>
                    <w:rPr>
                      <w:ins w:id="1877" w:author="Lidia Alice Ruppert Ribeiro" w:date="2019-04-12T19:06:00Z"/>
                      <w:rFonts w:ascii="Times New Roman" w:hAnsi="Times New Roman"/>
                      <w:color w:val="000000" w:themeColor="text1"/>
                      <w:sz w:val="15"/>
                      <w:szCs w:val="15"/>
                      <w:rPrChange w:id="1878" w:author="Lidia Alice Ruppert Ribeiro" w:date="2019-04-12T19:06:00Z">
                        <w:rPr>
                          <w:ins w:id="1879" w:author="Lidia Alice Ruppert Ribeiro" w:date="2019-04-12T19:06:00Z"/>
                        </w:rPr>
                      </w:rPrChange>
                    </w:rPr>
                  </w:pPr>
                  <w:ins w:id="1880" w:author="Lidia Alice Ruppert Ribeiro" w:date="2019-04-12T19:06:00Z">
                    <w:r w:rsidRPr="72368798">
                      <w:rPr>
                        <w:rFonts w:ascii="Times New Roman" w:hAnsi="Times New Roman"/>
                        <w:color w:val="000000" w:themeColor="text1"/>
                        <w:sz w:val="15"/>
                        <w:szCs w:val="15"/>
                        <w:rPrChange w:id="1881" w:author="Lidia Alice Ruppert Ribeiro" w:date="2019-04-12T19:06:00Z">
                          <w:rPr/>
                        </w:rPrChange>
                      </w:rPr>
                      <w:t> </w:t>
                    </w:r>
                  </w:ins>
                </w:p>
              </w:tc>
            </w:tr>
            <w:tr w:rsidR="7DFAF752" w14:paraId="448ADDC7" w14:textId="77777777" w:rsidTr="4F7636CA">
              <w:trPr>
                <w:ins w:id="1882" w:author="Lidia Alice Ruppert Ribeiro" w:date="2019-04-12T19:05:00Z"/>
              </w:trPr>
              <w:tc>
                <w:tcPr>
                  <w:tcW w:w="2476" w:type="dxa"/>
                </w:tcPr>
                <w:p w14:paraId="18990150" w14:textId="7055551F" w:rsidR="7DFAF752" w:rsidDel="72368798" w:rsidRDefault="7DFAF752">
                  <w:pPr>
                    <w:rPr>
                      <w:ins w:id="1883" w:author="Lidia Alice Ruppert Ribeiro" w:date="2019-04-12T19:05:00Z"/>
                      <w:del w:id="1884" w:author="Lidia Alice Ruppert Ribeiro" w:date="2019-04-12T19:06:00Z"/>
                      <w:rFonts w:asciiTheme="majorHAnsi" w:hAnsiTheme="majorHAnsi" w:cstheme="majorBidi"/>
                      <w:color w:val="2F5496" w:themeColor="accent1" w:themeShade="BF"/>
                      <w:sz w:val="20"/>
                      <w:szCs w:val="20"/>
                      <w:rPrChange w:id="1885" w:author="Lidia Alice Ruppert Ribeiro" w:date="2019-04-12T19:05:00Z">
                        <w:rPr>
                          <w:ins w:id="1886" w:author="Lidia Alice Ruppert Ribeiro" w:date="2019-04-12T19:05:00Z"/>
                          <w:del w:id="1887" w:author="Lidia Alice Ruppert Ribeiro" w:date="2019-04-12T19:06:00Z"/>
                        </w:rPr>
                      </w:rPrChange>
                    </w:rPr>
                  </w:pPr>
                </w:p>
                <w:p w14:paraId="68956697" w14:textId="543A9968" w:rsidR="72368798" w:rsidRDefault="72368798">
                  <w:pPr>
                    <w:rPr>
                      <w:rFonts w:ascii="Times New Roman" w:hAnsi="Times New Roman"/>
                      <w:color w:val="000000" w:themeColor="text1"/>
                      <w:sz w:val="15"/>
                      <w:szCs w:val="15"/>
                      <w:rPrChange w:id="1888" w:author="Lidia Alice Ruppert Ribeiro" w:date="2019-04-12T19:09:00Z">
                        <w:rPr/>
                      </w:rPrChange>
                    </w:rPr>
                  </w:pPr>
                  <w:ins w:id="1889" w:author="Lidia Alice Ruppert Ribeiro" w:date="2019-04-12T19:06:00Z">
                    <w:r w:rsidRPr="72368798">
                      <w:rPr>
                        <w:rFonts w:ascii="Times New Roman" w:hAnsi="Times New Roman"/>
                        <w:color w:val="000000" w:themeColor="text1"/>
                        <w:sz w:val="15"/>
                        <w:szCs w:val="15"/>
                        <w:rPrChange w:id="1890" w:author="Lidia Alice Ruppert Ribeiro" w:date="2019-04-12T19:06:00Z">
                          <w:rPr/>
                        </w:rPrChange>
                      </w:rPr>
                      <w:t>GNOM ROV (R</w:t>
                    </w:r>
                  </w:ins>
                  <w:ins w:id="1891" w:author="Lidia Alice Ruppert Ribeiro" w:date="2019-04-12T19:09:00Z">
                    <w:r w:rsidR="326F61DB" w:rsidRPr="72368798">
                      <w:rPr>
                        <w:rFonts w:ascii="Times New Roman" w:hAnsi="Times New Roman"/>
                        <w:color w:val="000000" w:themeColor="text1"/>
                        <w:sz w:val="15"/>
                        <w:szCs w:val="15"/>
                        <w:rPrChange w:id="1892" w:author="Lidia Alice Ruppert Ribeiro" w:date="2019-04-12T19:06:00Z">
                          <w:rPr/>
                        </w:rPrChange>
                      </w:rPr>
                      <w:t>ussia)</w:t>
                    </w:r>
                  </w:ins>
                </w:p>
              </w:tc>
              <w:tc>
                <w:tcPr>
                  <w:tcW w:w="2476" w:type="dxa"/>
                </w:tcPr>
                <w:p w14:paraId="317D6960" w14:textId="10A9C0AC" w:rsidR="7DFAF752" w:rsidDel="72368798" w:rsidRDefault="7DFAF752">
                  <w:pPr>
                    <w:rPr>
                      <w:ins w:id="1893" w:author="Lidia Alice Ruppert Ribeiro" w:date="2019-04-12T19:05:00Z"/>
                      <w:del w:id="1894" w:author="Lidia Alice Ruppert Ribeiro" w:date="2019-04-12T19:06:00Z"/>
                      <w:rFonts w:asciiTheme="majorHAnsi" w:hAnsiTheme="majorHAnsi" w:cstheme="majorBidi"/>
                      <w:color w:val="2F5496" w:themeColor="accent1" w:themeShade="BF"/>
                      <w:sz w:val="20"/>
                      <w:szCs w:val="20"/>
                      <w:rPrChange w:id="1895" w:author="Lidia Alice Ruppert Ribeiro" w:date="2019-04-12T19:05:00Z">
                        <w:rPr>
                          <w:ins w:id="1896" w:author="Lidia Alice Ruppert Ribeiro" w:date="2019-04-12T19:05:00Z"/>
                          <w:del w:id="1897" w:author="Lidia Alice Ruppert Ribeiro" w:date="2019-04-12T19:06:00Z"/>
                        </w:rPr>
                      </w:rPrChange>
                    </w:rPr>
                  </w:pPr>
                </w:p>
                <w:p w14:paraId="14A074BC" w14:textId="77777777" w:rsidR="72368798" w:rsidRDefault="72368798">
                  <w:pPr>
                    <w:rPr>
                      <w:ins w:id="1898" w:author="Lidia Alice Ruppert Ribeiro" w:date="2019-04-12T19:06:00Z"/>
                      <w:rFonts w:ascii="Times New Roman" w:hAnsi="Times New Roman"/>
                      <w:color w:val="000000" w:themeColor="text1"/>
                      <w:sz w:val="15"/>
                      <w:szCs w:val="15"/>
                      <w:rPrChange w:id="1899" w:author="Lidia Alice Ruppert Ribeiro" w:date="2019-04-12T19:06:00Z">
                        <w:rPr>
                          <w:ins w:id="1900" w:author="Lidia Alice Ruppert Ribeiro" w:date="2019-04-12T19:06:00Z"/>
                        </w:rPr>
                      </w:rPrChange>
                    </w:rPr>
                  </w:pPr>
                  <w:ins w:id="1901" w:author="Lidia Alice Ruppert Ribeiro" w:date="2019-04-12T19:06:00Z">
                    <w:r w:rsidRPr="72368798">
                      <w:rPr>
                        <w:rFonts w:ascii="Times New Roman" w:hAnsi="Times New Roman"/>
                        <w:color w:val="000000" w:themeColor="text1"/>
                        <w:sz w:val="15"/>
                        <w:szCs w:val="15"/>
                        <w:rPrChange w:id="1902" w:author="Lidia Alice Ruppert Ribeiro" w:date="2019-04-12T19:06:00Z">
                          <w:rPr/>
                        </w:rPrChange>
                      </w:rPr>
                      <w:t> </w:t>
                    </w:r>
                  </w:ins>
                </w:p>
              </w:tc>
            </w:tr>
            <w:tr w:rsidR="4B2C3F74" w14:paraId="45AD6065" w14:textId="77777777" w:rsidTr="4F7636CA">
              <w:trPr>
                <w:ins w:id="1903" w:author="Lidia Alice Ruppert Ribeiro" w:date="2019-04-12T19:05:00Z"/>
              </w:trPr>
              <w:tc>
                <w:tcPr>
                  <w:tcW w:w="2476" w:type="dxa"/>
                </w:tcPr>
                <w:p w14:paraId="34F85A89" w14:textId="5AC39F4D" w:rsidR="4B2C3F74" w:rsidDel="72368798" w:rsidRDefault="4B2C3F74">
                  <w:pPr>
                    <w:rPr>
                      <w:ins w:id="1904" w:author="Lidia Alice Ruppert Ribeiro" w:date="2019-04-12T19:05:00Z"/>
                      <w:del w:id="1905" w:author="Lidia Alice Ruppert Ribeiro" w:date="2019-04-12T19:06:00Z"/>
                      <w:rFonts w:asciiTheme="majorHAnsi" w:hAnsiTheme="majorHAnsi" w:cstheme="majorBidi"/>
                      <w:color w:val="2F5496" w:themeColor="accent1" w:themeShade="BF"/>
                      <w:sz w:val="20"/>
                      <w:szCs w:val="20"/>
                      <w:rPrChange w:id="1906" w:author="Lidia Alice Ruppert Ribeiro" w:date="2019-04-12T19:05:00Z">
                        <w:rPr>
                          <w:ins w:id="1907" w:author="Lidia Alice Ruppert Ribeiro" w:date="2019-04-12T19:05:00Z"/>
                          <w:del w:id="1908" w:author="Lidia Alice Ruppert Ribeiro" w:date="2019-04-12T19:06:00Z"/>
                        </w:rPr>
                      </w:rPrChange>
                    </w:rPr>
                  </w:pPr>
                </w:p>
                <w:p w14:paraId="0315ECF1" w14:textId="43361FC4" w:rsidR="72368798" w:rsidRDefault="72368798">
                  <w:pPr>
                    <w:rPr>
                      <w:rFonts w:ascii="Times New Roman" w:hAnsi="Times New Roman"/>
                      <w:color w:val="000000" w:themeColor="text1"/>
                      <w:sz w:val="15"/>
                      <w:szCs w:val="15"/>
                      <w:rPrChange w:id="1909" w:author="Lidia Alice Ruppert Ribeiro" w:date="2019-04-12T19:09:00Z">
                        <w:rPr/>
                      </w:rPrChange>
                    </w:rPr>
                  </w:pPr>
                  <w:ins w:id="1910" w:author="Lidia Alice Ruppert Ribeiro" w:date="2019-04-12T19:06:00Z">
                    <w:r w:rsidRPr="72368798">
                      <w:rPr>
                        <w:rFonts w:ascii="Times New Roman" w:hAnsi="Times New Roman"/>
                        <w:color w:val="000000" w:themeColor="text1"/>
                        <w:sz w:val="15"/>
                        <w:szCs w:val="15"/>
                        <w:rPrChange w:id="1911" w:author="Lidia Alice Ruppert Ribeiro" w:date="2019-04-12T19:06:00Z">
                          <w:rPr/>
                        </w:rPrChange>
                      </w:rPr>
                      <w:t>IKM GRUPPEN (Nor</w:t>
                    </w:r>
                  </w:ins>
                  <w:ins w:id="1912" w:author="Lidia Alice Ruppert Ribeiro" w:date="2019-04-12T19:09:00Z">
                    <w:r w:rsidR="326F61DB" w:rsidRPr="72368798">
                      <w:rPr>
                        <w:rFonts w:ascii="Times New Roman" w:hAnsi="Times New Roman"/>
                        <w:color w:val="000000" w:themeColor="text1"/>
                        <w:sz w:val="15"/>
                        <w:szCs w:val="15"/>
                        <w:rPrChange w:id="1913" w:author="Lidia Alice Ruppert Ribeiro" w:date="2019-04-12T19:06:00Z">
                          <w:rPr/>
                        </w:rPrChange>
                      </w:rPr>
                      <w:t>way</w:t>
                    </w:r>
                  </w:ins>
                  <w:ins w:id="1914" w:author="Lidia Alice Ruppert Ribeiro" w:date="2019-04-12T19:06:00Z">
                    <w:r w:rsidRPr="72368798">
                      <w:rPr>
                        <w:rFonts w:ascii="Times New Roman" w:hAnsi="Times New Roman"/>
                        <w:color w:val="000000" w:themeColor="text1"/>
                        <w:sz w:val="15"/>
                        <w:szCs w:val="15"/>
                        <w:rPrChange w:id="1915" w:author="Lidia Alice Ruppert Ribeiro" w:date="2019-04-12T19:06:00Z">
                          <w:rPr/>
                        </w:rPrChange>
                      </w:rPr>
                      <w:t>)</w:t>
                    </w:r>
                  </w:ins>
                </w:p>
              </w:tc>
              <w:tc>
                <w:tcPr>
                  <w:tcW w:w="2476" w:type="dxa"/>
                </w:tcPr>
                <w:p w14:paraId="75BA3C95" w14:textId="5B8F13C4" w:rsidR="4B2C3F74" w:rsidDel="72368798" w:rsidRDefault="4B2C3F74">
                  <w:pPr>
                    <w:rPr>
                      <w:ins w:id="1916" w:author="Lidia Alice Ruppert Ribeiro" w:date="2019-04-12T19:05:00Z"/>
                      <w:del w:id="1917" w:author="Lidia Alice Ruppert Ribeiro" w:date="2019-04-12T19:06:00Z"/>
                      <w:rFonts w:asciiTheme="majorHAnsi" w:hAnsiTheme="majorHAnsi" w:cstheme="majorBidi"/>
                      <w:color w:val="2F5496" w:themeColor="accent1" w:themeShade="BF"/>
                      <w:sz w:val="20"/>
                      <w:szCs w:val="20"/>
                      <w:rPrChange w:id="1918" w:author="Lidia Alice Ruppert Ribeiro" w:date="2019-04-12T19:05:00Z">
                        <w:rPr>
                          <w:ins w:id="1919" w:author="Lidia Alice Ruppert Ribeiro" w:date="2019-04-12T19:05:00Z"/>
                          <w:del w:id="1920" w:author="Lidia Alice Ruppert Ribeiro" w:date="2019-04-12T19:06:00Z"/>
                        </w:rPr>
                      </w:rPrChange>
                    </w:rPr>
                  </w:pPr>
                </w:p>
                <w:p w14:paraId="4EB77490" w14:textId="77777777" w:rsidR="72368798" w:rsidRDefault="72368798">
                  <w:pPr>
                    <w:rPr>
                      <w:ins w:id="1921" w:author="Lidia Alice Ruppert Ribeiro" w:date="2019-04-12T19:06:00Z"/>
                      <w:rFonts w:ascii="Times New Roman" w:hAnsi="Times New Roman"/>
                      <w:color w:val="000000" w:themeColor="text1"/>
                      <w:sz w:val="15"/>
                      <w:szCs w:val="15"/>
                      <w:rPrChange w:id="1922" w:author="Lidia Alice Ruppert Ribeiro" w:date="2019-04-12T19:06:00Z">
                        <w:rPr>
                          <w:ins w:id="1923" w:author="Lidia Alice Ruppert Ribeiro" w:date="2019-04-12T19:06:00Z"/>
                        </w:rPr>
                      </w:rPrChange>
                    </w:rPr>
                  </w:pPr>
                  <w:ins w:id="1924" w:author="Lidia Alice Ruppert Ribeiro" w:date="2019-04-12T19:06:00Z">
                    <w:r w:rsidRPr="72368798">
                      <w:rPr>
                        <w:rFonts w:ascii="Times New Roman" w:hAnsi="Times New Roman"/>
                        <w:color w:val="000000" w:themeColor="text1"/>
                        <w:sz w:val="15"/>
                        <w:szCs w:val="15"/>
                        <w:rPrChange w:id="1925" w:author="Lidia Alice Ruppert Ribeiro" w:date="2019-04-12T19:06:00Z">
                          <w:rPr/>
                        </w:rPrChange>
                      </w:rPr>
                      <w:t> </w:t>
                    </w:r>
                  </w:ins>
                </w:p>
              </w:tc>
            </w:tr>
            <w:tr w:rsidR="4B2C3F74" w14:paraId="77FC723D" w14:textId="77777777" w:rsidTr="4F7636CA">
              <w:trPr>
                <w:ins w:id="1926" w:author="Lidia Alice Ruppert Ribeiro" w:date="2019-04-12T19:05:00Z"/>
              </w:trPr>
              <w:tc>
                <w:tcPr>
                  <w:tcW w:w="2476" w:type="dxa"/>
                </w:tcPr>
                <w:p w14:paraId="39191AB0" w14:textId="3554C568" w:rsidR="4B2C3F74" w:rsidDel="72368798" w:rsidRDefault="4B2C3F74">
                  <w:pPr>
                    <w:rPr>
                      <w:ins w:id="1927" w:author="Lidia Alice Ruppert Ribeiro" w:date="2019-04-12T19:05:00Z"/>
                      <w:del w:id="1928" w:author="Lidia Alice Ruppert Ribeiro" w:date="2019-04-12T19:06:00Z"/>
                      <w:rFonts w:asciiTheme="majorHAnsi" w:hAnsiTheme="majorHAnsi" w:cstheme="majorBidi"/>
                      <w:color w:val="2F5496" w:themeColor="accent1" w:themeShade="BF"/>
                      <w:sz w:val="20"/>
                      <w:szCs w:val="20"/>
                      <w:rPrChange w:id="1929" w:author="Lidia Alice Ruppert Ribeiro" w:date="2019-04-12T19:05:00Z">
                        <w:rPr>
                          <w:ins w:id="1930" w:author="Lidia Alice Ruppert Ribeiro" w:date="2019-04-12T19:05:00Z"/>
                          <w:del w:id="1931" w:author="Lidia Alice Ruppert Ribeiro" w:date="2019-04-12T19:06:00Z"/>
                        </w:rPr>
                      </w:rPrChange>
                    </w:rPr>
                  </w:pPr>
                </w:p>
                <w:p w14:paraId="63D017EA" w14:textId="42366335" w:rsidR="72368798" w:rsidRDefault="72368798">
                  <w:pPr>
                    <w:rPr>
                      <w:rFonts w:ascii="Times New Roman" w:hAnsi="Times New Roman"/>
                      <w:color w:val="000000" w:themeColor="text1"/>
                      <w:sz w:val="15"/>
                      <w:szCs w:val="15"/>
                      <w:rPrChange w:id="1932" w:author="Lidia Alice Ruppert Ribeiro" w:date="2019-04-12T19:10:00Z">
                        <w:rPr/>
                      </w:rPrChange>
                    </w:rPr>
                  </w:pPr>
                  <w:ins w:id="1933" w:author="Lidia Alice Ruppert Ribeiro" w:date="2019-04-12T19:06:00Z">
                    <w:r w:rsidRPr="72368798">
                      <w:rPr>
                        <w:rFonts w:ascii="Times New Roman" w:hAnsi="Times New Roman"/>
                        <w:color w:val="000000" w:themeColor="text1"/>
                        <w:sz w:val="15"/>
                        <w:szCs w:val="15"/>
                        <w:rPrChange w:id="1934" w:author="Lidia Alice Ruppert Ribeiro" w:date="2019-04-12T19:06:00Z">
                          <w:rPr/>
                        </w:rPrChange>
                      </w:rPr>
                      <w:t>I-TECH (Bra</w:t>
                    </w:r>
                  </w:ins>
                  <w:ins w:id="1935" w:author="Lidia Alice Ruppert Ribeiro" w:date="2019-04-12T19:10:00Z">
                    <w:r w:rsidR="6A498013" w:rsidRPr="72368798">
                      <w:rPr>
                        <w:rFonts w:ascii="Times New Roman" w:hAnsi="Times New Roman"/>
                        <w:color w:val="000000" w:themeColor="text1"/>
                        <w:sz w:val="15"/>
                        <w:szCs w:val="15"/>
                        <w:rPrChange w:id="1936" w:author="Lidia Alice Ruppert Ribeiro" w:date="2019-04-12T19:06:00Z">
                          <w:rPr/>
                        </w:rPrChange>
                      </w:rPr>
                      <w:t>zil)</w:t>
                    </w:r>
                  </w:ins>
                </w:p>
              </w:tc>
              <w:tc>
                <w:tcPr>
                  <w:tcW w:w="2476" w:type="dxa"/>
                </w:tcPr>
                <w:p w14:paraId="13C0BFED" w14:textId="36A15A35" w:rsidR="4B2C3F74" w:rsidDel="72368798" w:rsidRDefault="4B2C3F74">
                  <w:pPr>
                    <w:rPr>
                      <w:ins w:id="1937" w:author="Lidia Alice Ruppert Ribeiro" w:date="2019-04-12T19:05:00Z"/>
                      <w:del w:id="1938" w:author="Lidia Alice Ruppert Ribeiro" w:date="2019-04-12T19:06:00Z"/>
                      <w:rFonts w:asciiTheme="majorHAnsi" w:hAnsiTheme="majorHAnsi" w:cstheme="majorBidi"/>
                      <w:color w:val="2F5496" w:themeColor="accent1" w:themeShade="BF"/>
                      <w:sz w:val="20"/>
                      <w:szCs w:val="20"/>
                      <w:rPrChange w:id="1939" w:author="Lidia Alice Ruppert Ribeiro" w:date="2019-04-12T19:05:00Z">
                        <w:rPr>
                          <w:ins w:id="1940" w:author="Lidia Alice Ruppert Ribeiro" w:date="2019-04-12T19:05:00Z"/>
                          <w:del w:id="1941" w:author="Lidia Alice Ruppert Ribeiro" w:date="2019-04-12T19:06:00Z"/>
                        </w:rPr>
                      </w:rPrChange>
                    </w:rPr>
                  </w:pPr>
                </w:p>
                <w:p w14:paraId="05F6B37B" w14:textId="77777777" w:rsidR="72368798" w:rsidRDefault="72368798">
                  <w:pPr>
                    <w:rPr>
                      <w:ins w:id="1942" w:author="Lidia Alice Ruppert Ribeiro" w:date="2019-04-12T19:06:00Z"/>
                      <w:rFonts w:ascii="Times New Roman" w:hAnsi="Times New Roman"/>
                      <w:color w:val="000000" w:themeColor="text1"/>
                      <w:sz w:val="15"/>
                      <w:szCs w:val="15"/>
                      <w:rPrChange w:id="1943" w:author="Lidia Alice Ruppert Ribeiro" w:date="2019-04-12T19:06:00Z">
                        <w:rPr>
                          <w:ins w:id="1944" w:author="Lidia Alice Ruppert Ribeiro" w:date="2019-04-12T19:06:00Z"/>
                        </w:rPr>
                      </w:rPrChange>
                    </w:rPr>
                  </w:pPr>
                  <w:ins w:id="1945" w:author="Lidia Alice Ruppert Ribeiro" w:date="2019-04-12T19:06:00Z">
                    <w:r w:rsidRPr="72368798">
                      <w:rPr>
                        <w:rFonts w:ascii="Times New Roman" w:hAnsi="Times New Roman"/>
                        <w:color w:val="000000" w:themeColor="text1"/>
                        <w:sz w:val="15"/>
                        <w:szCs w:val="15"/>
                        <w:rPrChange w:id="1946" w:author="Lidia Alice Ruppert Ribeiro" w:date="2019-04-12T19:06:00Z">
                          <w:rPr/>
                        </w:rPrChange>
                      </w:rPr>
                      <w:t> </w:t>
                    </w:r>
                  </w:ins>
                </w:p>
              </w:tc>
            </w:tr>
            <w:tr w:rsidR="35D502B9" w14:paraId="527F65CD" w14:textId="77777777" w:rsidTr="4F7636CA">
              <w:trPr>
                <w:ins w:id="1947" w:author="Lidia Alice Ruppert Ribeiro" w:date="2019-04-12T19:03:00Z"/>
              </w:trPr>
              <w:tc>
                <w:tcPr>
                  <w:tcW w:w="2476" w:type="dxa"/>
                </w:tcPr>
                <w:p w14:paraId="04D3E62F" w14:textId="489E0E48" w:rsidR="35D502B9" w:rsidDel="72368798" w:rsidRDefault="35D502B9">
                  <w:pPr>
                    <w:rPr>
                      <w:ins w:id="1948" w:author="Lidia Alice Ruppert Ribeiro" w:date="2019-04-12T19:03:00Z"/>
                      <w:del w:id="1949" w:author="Lidia Alice Ruppert Ribeiro" w:date="2019-04-12T19:06:00Z"/>
                      <w:rFonts w:asciiTheme="majorHAnsi" w:hAnsiTheme="majorHAnsi" w:cstheme="majorBidi"/>
                      <w:color w:val="2F5496" w:themeColor="accent1" w:themeShade="BF"/>
                      <w:sz w:val="20"/>
                      <w:szCs w:val="20"/>
                      <w:rPrChange w:id="1950" w:author="Lidia Alice Ruppert Ribeiro" w:date="2019-04-12T19:03:00Z">
                        <w:rPr>
                          <w:ins w:id="1951" w:author="Lidia Alice Ruppert Ribeiro" w:date="2019-04-12T19:03:00Z"/>
                          <w:del w:id="1952" w:author="Lidia Alice Ruppert Ribeiro" w:date="2019-04-12T19:06:00Z"/>
                        </w:rPr>
                      </w:rPrChange>
                    </w:rPr>
                  </w:pPr>
                </w:p>
                <w:p w14:paraId="308E5426" w14:textId="2D614817" w:rsidR="72368798" w:rsidRDefault="72368798">
                  <w:pPr>
                    <w:rPr>
                      <w:rFonts w:ascii="Times New Roman" w:hAnsi="Times New Roman"/>
                      <w:color w:val="000000" w:themeColor="text1"/>
                      <w:sz w:val="15"/>
                      <w:szCs w:val="15"/>
                      <w:rPrChange w:id="1953" w:author="Lidia Alice Ruppert Ribeiro" w:date="2019-04-12T19:10:00Z">
                        <w:rPr/>
                      </w:rPrChange>
                    </w:rPr>
                  </w:pPr>
                  <w:ins w:id="1954" w:author="Lidia Alice Ruppert Ribeiro" w:date="2019-04-12T19:06:00Z">
                    <w:r w:rsidRPr="72368798">
                      <w:rPr>
                        <w:rFonts w:ascii="Times New Roman" w:hAnsi="Times New Roman"/>
                        <w:color w:val="000000" w:themeColor="text1"/>
                        <w:sz w:val="15"/>
                        <w:szCs w:val="15"/>
                        <w:rPrChange w:id="1955" w:author="Lidia Alice Ruppert Ribeiro" w:date="2019-04-12T19:06:00Z">
                          <w:rPr/>
                        </w:rPrChange>
                      </w:rPr>
                      <w:t>Kraft (</w:t>
                    </w:r>
                  </w:ins>
                  <w:ins w:id="1956" w:author="Lidia Alice Ruppert Ribeiro" w:date="2019-04-12T19:10:00Z">
                    <w:r w:rsidR="6A498013" w:rsidRPr="72368798">
                      <w:rPr>
                        <w:rFonts w:ascii="Times New Roman" w:hAnsi="Times New Roman"/>
                        <w:color w:val="000000" w:themeColor="text1"/>
                        <w:sz w:val="15"/>
                        <w:szCs w:val="15"/>
                        <w:rPrChange w:id="1957" w:author="Lidia Alice Ruppert Ribeiro" w:date="2019-04-12T19:06:00Z">
                          <w:rPr/>
                        </w:rPrChange>
                      </w:rPr>
                      <w:t>USA)</w:t>
                    </w:r>
                  </w:ins>
                  <w:ins w:id="1958" w:author="Lidia Alice Ruppert Ribeiro" w:date="2019-04-12T19:06:00Z">
                    <w:r w:rsidRPr="72368798">
                      <w:rPr>
                        <w:rFonts w:ascii="Times New Roman" w:hAnsi="Times New Roman"/>
                        <w:color w:val="000000" w:themeColor="text1"/>
                        <w:sz w:val="15"/>
                        <w:szCs w:val="15"/>
                        <w:rPrChange w:id="1959" w:author="Lidia Alice Ruppert Ribeiro" w:date="2019-04-12T19:06:00Z">
                          <w:rPr/>
                        </w:rPrChange>
                      </w:rPr>
                      <w:t xml:space="preserve"> - </w:t>
                    </w:r>
                  </w:ins>
                  <w:ins w:id="1960" w:author="Lidia Alice Ruppert Ribeiro" w:date="2019-04-12T19:10:00Z">
                    <w:r w:rsidR="6A498013" w:rsidRPr="72368798">
                      <w:rPr>
                        <w:rFonts w:ascii="Times New Roman" w:hAnsi="Times New Roman"/>
                        <w:color w:val="000000" w:themeColor="text1"/>
                        <w:sz w:val="15"/>
                        <w:szCs w:val="15"/>
                        <w:rPrChange w:id="1961" w:author="Lidia Alice Ruppert Ribeiro" w:date="2019-04-12T19:06:00Z">
                          <w:rPr/>
                        </w:rPrChange>
                      </w:rPr>
                      <w:t>manufactuer</w:t>
                    </w:r>
                  </w:ins>
                </w:p>
              </w:tc>
              <w:tc>
                <w:tcPr>
                  <w:tcW w:w="2476" w:type="dxa"/>
                </w:tcPr>
                <w:p w14:paraId="24DE13B2" w14:textId="489E0E48" w:rsidR="35D502B9" w:rsidDel="72368798" w:rsidRDefault="35D502B9">
                  <w:pPr>
                    <w:rPr>
                      <w:ins w:id="1962" w:author="Lidia Alice Ruppert Ribeiro" w:date="2019-04-12T19:03:00Z"/>
                      <w:del w:id="1963" w:author="Lidia Alice Ruppert Ribeiro" w:date="2019-04-12T19:06:00Z"/>
                      <w:rFonts w:asciiTheme="majorHAnsi" w:hAnsiTheme="majorHAnsi" w:cstheme="majorBidi"/>
                      <w:color w:val="2F5496" w:themeColor="accent1" w:themeShade="BF"/>
                      <w:sz w:val="20"/>
                      <w:szCs w:val="20"/>
                      <w:rPrChange w:id="1964" w:author="Lidia Alice Ruppert Ribeiro" w:date="2019-04-12T19:03:00Z">
                        <w:rPr>
                          <w:ins w:id="1965" w:author="Lidia Alice Ruppert Ribeiro" w:date="2019-04-12T19:03:00Z"/>
                          <w:del w:id="1966" w:author="Lidia Alice Ruppert Ribeiro" w:date="2019-04-12T19:06:00Z"/>
                        </w:rPr>
                      </w:rPrChange>
                    </w:rPr>
                  </w:pPr>
                </w:p>
                <w:p w14:paraId="57DCB3A2" w14:textId="77777777" w:rsidR="72368798" w:rsidRDefault="72368798">
                  <w:pPr>
                    <w:rPr>
                      <w:ins w:id="1967" w:author="Lidia Alice Ruppert Ribeiro" w:date="2019-04-12T19:06:00Z"/>
                      <w:rFonts w:ascii="Times New Roman" w:hAnsi="Times New Roman"/>
                      <w:color w:val="000000" w:themeColor="text1"/>
                      <w:sz w:val="15"/>
                      <w:szCs w:val="15"/>
                      <w:rPrChange w:id="1968" w:author="Lidia Alice Ruppert Ribeiro" w:date="2019-04-12T19:06:00Z">
                        <w:rPr>
                          <w:ins w:id="1969" w:author="Lidia Alice Ruppert Ribeiro" w:date="2019-04-12T19:06:00Z"/>
                        </w:rPr>
                      </w:rPrChange>
                    </w:rPr>
                  </w:pPr>
                  <w:ins w:id="1970" w:author="Lidia Alice Ruppert Ribeiro" w:date="2019-04-12T19:06:00Z">
                    <w:r w:rsidRPr="72368798">
                      <w:rPr>
                        <w:rFonts w:ascii="Times New Roman" w:hAnsi="Times New Roman"/>
                        <w:color w:val="000000" w:themeColor="text1"/>
                        <w:sz w:val="15"/>
                        <w:szCs w:val="15"/>
                        <w:rPrChange w:id="1971" w:author="Lidia Alice Ruppert Ribeiro" w:date="2019-04-12T19:06:00Z">
                          <w:rPr/>
                        </w:rPrChange>
                      </w:rPr>
                      <w:t> </w:t>
                    </w:r>
                  </w:ins>
                </w:p>
              </w:tc>
            </w:tr>
            <w:tr w:rsidR="35D502B9" w14:paraId="5F22E701" w14:textId="77777777" w:rsidTr="4F7636CA">
              <w:trPr>
                <w:ins w:id="1972" w:author="Lidia Alice Ruppert Ribeiro" w:date="2019-04-12T19:03:00Z"/>
              </w:trPr>
              <w:tc>
                <w:tcPr>
                  <w:tcW w:w="2476" w:type="dxa"/>
                </w:tcPr>
                <w:p w14:paraId="48CEDD6C" w14:textId="489E0E48" w:rsidR="35D502B9" w:rsidDel="72368798" w:rsidRDefault="35D502B9">
                  <w:pPr>
                    <w:rPr>
                      <w:ins w:id="1973" w:author="Lidia Alice Ruppert Ribeiro" w:date="2019-04-12T19:03:00Z"/>
                      <w:del w:id="1974" w:author="Lidia Alice Ruppert Ribeiro" w:date="2019-04-12T19:06:00Z"/>
                      <w:rFonts w:asciiTheme="majorHAnsi" w:hAnsiTheme="majorHAnsi" w:cstheme="majorBidi"/>
                      <w:color w:val="2F5496" w:themeColor="accent1" w:themeShade="BF"/>
                      <w:sz w:val="20"/>
                      <w:szCs w:val="20"/>
                      <w:rPrChange w:id="1975" w:author="Lidia Alice Ruppert Ribeiro" w:date="2019-04-12T19:03:00Z">
                        <w:rPr>
                          <w:ins w:id="1976" w:author="Lidia Alice Ruppert Ribeiro" w:date="2019-04-12T19:03:00Z"/>
                          <w:del w:id="1977" w:author="Lidia Alice Ruppert Ribeiro" w:date="2019-04-12T19:06:00Z"/>
                        </w:rPr>
                      </w:rPrChange>
                    </w:rPr>
                  </w:pPr>
                </w:p>
                <w:p w14:paraId="1CD751E5" w14:textId="21AEB97A" w:rsidR="72368798" w:rsidRDefault="72368798">
                  <w:pPr>
                    <w:rPr>
                      <w:rFonts w:ascii="Times New Roman" w:hAnsi="Times New Roman"/>
                      <w:color w:val="000000" w:themeColor="text1"/>
                      <w:sz w:val="15"/>
                      <w:szCs w:val="15"/>
                      <w:rPrChange w:id="1978" w:author="Lidia Alice Ruppert Ribeiro" w:date="2019-04-12T19:10:00Z">
                        <w:rPr/>
                      </w:rPrChange>
                    </w:rPr>
                  </w:pPr>
                  <w:ins w:id="1979" w:author="Lidia Alice Ruppert Ribeiro" w:date="2019-04-12T19:06:00Z">
                    <w:r w:rsidRPr="72368798">
                      <w:rPr>
                        <w:rFonts w:ascii="Times New Roman" w:hAnsi="Times New Roman"/>
                        <w:color w:val="000000" w:themeColor="text1"/>
                        <w:sz w:val="15"/>
                        <w:szCs w:val="15"/>
                        <w:rPrChange w:id="1980" w:author="Lidia Alice Ruppert Ribeiro" w:date="2019-04-12T19:06:00Z">
                          <w:rPr/>
                        </w:rPrChange>
                      </w:rPr>
                      <w:t>OCEANEERING (</w:t>
                    </w:r>
                  </w:ins>
                  <w:ins w:id="1981" w:author="Lidia Alice Ruppert Ribeiro" w:date="2019-04-12T19:10:00Z">
                    <w:r w:rsidR="6A498013" w:rsidRPr="72368798">
                      <w:rPr>
                        <w:rFonts w:ascii="Times New Roman" w:hAnsi="Times New Roman"/>
                        <w:color w:val="000000" w:themeColor="text1"/>
                        <w:sz w:val="15"/>
                        <w:szCs w:val="15"/>
                        <w:rPrChange w:id="1982" w:author="Lidia Alice Ruppert Ribeiro" w:date="2019-04-12T19:06:00Z">
                          <w:rPr/>
                        </w:rPrChange>
                      </w:rPr>
                      <w:t>USA)</w:t>
                    </w:r>
                  </w:ins>
                </w:p>
              </w:tc>
              <w:tc>
                <w:tcPr>
                  <w:tcW w:w="2476" w:type="dxa"/>
                </w:tcPr>
                <w:p w14:paraId="3CFEB962" w14:textId="489E0E48" w:rsidR="35D502B9" w:rsidDel="72368798" w:rsidRDefault="35D502B9">
                  <w:pPr>
                    <w:rPr>
                      <w:ins w:id="1983" w:author="Lidia Alice Ruppert Ribeiro" w:date="2019-04-12T19:03:00Z"/>
                      <w:del w:id="1984" w:author="Lidia Alice Ruppert Ribeiro" w:date="2019-04-12T19:06:00Z"/>
                      <w:rFonts w:asciiTheme="majorHAnsi" w:hAnsiTheme="majorHAnsi" w:cstheme="majorBidi"/>
                      <w:color w:val="2F5496" w:themeColor="accent1" w:themeShade="BF"/>
                      <w:sz w:val="20"/>
                      <w:szCs w:val="20"/>
                      <w:rPrChange w:id="1985" w:author="Lidia Alice Ruppert Ribeiro" w:date="2019-04-12T19:03:00Z">
                        <w:rPr>
                          <w:ins w:id="1986" w:author="Lidia Alice Ruppert Ribeiro" w:date="2019-04-12T19:03:00Z"/>
                          <w:del w:id="1987" w:author="Lidia Alice Ruppert Ribeiro" w:date="2019-04-12T19:06:00Z"/>
                        </w:rPr>
                      </w:rPrChange>
                    </w:rPr>
                  </w:pPr>
                </w:p>
                <w:p w14:paraId="5D9BBA48" w14:textId="77777777" w:rsidR="72368798" w:rsidRDefault="72368798">
                  <w:pPr>
                    <w:rPr>
                      <w:ins w:id="1988" w:author="Lidia Alice Ruppert Ribeiro" w:date="2019-04-12T19:06:00Z"/>
                      <w:rFonts w:ascii="Times New Roman" w:hAnsi="Times New Roman"/>
                      <w:color w:val="000000" w:themeColor="text1"/>
                      <w:sz w:val="15"/>
                      <w:szCs w:val="15"/>
                      <w:rPrChange w:id="1989" w:author="Lidia Alice Ruppert Ribeiro" w:date="2019-04-12T19:06:00Z">
                        <w:rPr>
                          <w:ins w:id="1990" w:author="Lidia Alice Ruppert Ribeiro" w:date="2019-04-12T19:06:00Z"/>
                        </w:rPr>
                      </w:rPrChange>
                    </w:rPr>
                  </w:pPr>
                  <w:ins w:id="1991" w:author="Lidia Alice Ruppert Ribeiro" w:date="2019-04-12T19:06:00Z">
                    <w:r w:rsidRPr="72368798">
                      <w:rPr>
                        <w:rFonts w:ascii="Times New Roman" w:hAnsi="Times New Roman"/>
                        <w:color w:val="000000" w:themeColor="text1"/>
                        <w:sz w:val="15"/>
                        <w:szCs w:val="15"/>
                        <w:rPrChange w:id="1992" w:author="Lidia Alice Ruppert Ribeiro" w:date="2019-04-12T19:06:00Z">
                          <w:rPr/>
                        </w:rPrChange>
                      </w:rPr>
                      <w:t> </w:t>
                    </w:r>
                  </w:ins>
                </w:p>
              </w:tc>
            </w:tr>
            <w:tr w:rsidR="35D502B9" w14:paraId="2316C5C1" w14:textId="77777777" w:rsidTr="4F7636CA">
              <w:trPr>
                <w:ins w:id="1993" w:author="Lidia Alice Ruppert Ribeiro" w:date="2019-04-12T19:03:00Z"/>
              </w:trPr>
              <w:tc>
                <w:tcPr>
                  <w:tcW w:w="2476" w:type="dxa"/>
                </w:tcPr>
                <w:p w14:paraId="3EF62657" w14:textId="489E0E48" w:rsidR="35D502B9" w:rsidDel="72368798" w:rsidRDefault="35D502B9">
                  <w:pPr>
                    <w:rPr>
                      <w:ins w:id="1994" w:author="Lidia Alice Ruppert Ribeiro" w:date="2019-04-12T19:03:00Z"/>
                      <w:del w:id="1995" w:author="Lidia Alice Ruppert Ribeiro" w:date="2019-04-12T19:06:00Z"/>
                      <w:rFonts w:asciiTheme="majorHAnsi" w:hAnsiTheme="majorHAnsi" w:cstheme="majorBidi"/>
                      <w:color w:val="2F5496" w:themeColor="accent1" w:themeShade="BF"/>
                      <w:sz w:val="20"/>
                      <w:szCs w:val="20"/>
                      <w:rPrChange w:id="1996" w:author="Lidia Alice Ruppert Ribeiro" w:date="2019-04-12T19:03:00Z">
                        <w:rPr>
                          <w:ins w:id="1997" w:author="Lidia Alice Ruppert Ribeiro" w:date="2019-04-12T19:03:00Z"/>
                          <w:del w:id="1998" w:author="Lidia Alice Ruppert Ribeiro" w:date="2019-04-12T19:06:00Z"/>
                        </w:rPr>
                      </w:rPrChange>
                    </w:rPr>
                  </w:pPr>
                </w:p>
                <w:p w14:paraId="363A6070" w14:textId="22F529A0" w:rsidR="72368798" w:rsidRDefault="72368798">
                  <w:pPr>
                    <w:rPr>
                      <w:rFonts w:ascii="Times New Roman" w:hAnsi="Times New Roman"/>
                      <w:color w:val="000000" w:themeColor="text1"/>
                      <w:sz w:val="15"/>
                      <w:szCs w:val="15"/>
                      <w:rPrChange w:id="1999" w:author="Lidia Alice Ruppert Ribeiro" w:date="2019-04-12T19:10:00Z">
                        <w:rPr/>
                      </w:rPrChange>
                    </w:rPr>
                  </w:pPr>
                  <w:ins w:id="2000" w:author="Lidia Alice Ruppert Ribeiro" w:date="2019-04-12T19:06:00Z">
                    <w:r w:rsidRPr="72368798">
                      <w:rPr>
                        <w:rFonts w:ascii="Times New Roman" w:hAnsi="Times New Roman"/>
                        <w:color w:val="000000" w:themeColor="text1"/>
                        <w:sz w:val="15"/>
                        <w:szCs w:val="15"/>
                        <w:rPrChange w:id="2001" w:author="Lidia Alice Ruppert Ribeiro" w:date="2019-04-12T19:06:00Z">
                          <w:rPr/>
                        </w:rPrChange>
                      </w:rPr>
                      <w:t>OCEÂNICA (Bra</w:t>
                    </w:r>
                  </w:ins>
                  <w:ins w:id="2002" w:author="Lidia Alice Ruppert Ribeiro" w:date="2019-04-12T19:10:00Z">
                    <w:r w:rsidR="401D2483" w:rsidRPr="72368798">
                      <w:rPr>
                        <w:rFonts w:ascii="Times New Roman" w:hAnsi="Times New Roman"/>
                        <w:color w:val="000000" w:themeColor="text1"/>
                        <w:sz w:val="15"/>
                        <w:szCs w:val="15"/>
                        <w:rPrChange w:id="2003" w:author="Lidia Alice Ruppert Ribeiro" w:date="2019-04-12T19:06:00Z">
                          <w:rPr/>
                        </w:rPrChange>
                      </w:rPr>
                      <w:t>zil</w:t>
                    </w:r>
                  </w:ins>
                  <w:ins w:id="2004" w:author="Lidia Alice Ruppert Ribeiro" w:date="2019-04-12T19:06:00Z">
                    <w:r w:rsidRPr="72368798">
                      <w:rPr>
                        <w:rFonts w:ascii="Times New Roman" w:hAnsi="Times New Roman"/>
                        <w:color w:val="000000" w:themeColor="text1"/>
                        <w:sz w:val="15"/>
                        <w:szCs w:val="15"/>
                        <w:rPrChange w:id="2005" w:author="Lidia Alice Ruppert Ribeiro" w:date="2019-04-12T19:06:00Z">
                          <w:rPr/>
                        </w:rPrChange>
                      </w:rPr>
                      <w:t>)</w:t>
                    </w:r>
                  </w:ins>
                </w:p>
              </w:tc>
              <w:tc>
                <w:tcPr>
                  <w:tcW w:w="2476" w:type="dxa"/>
                </w:tcPr>
                <w:p w14:paraId="43BFFDAA" w14:textId="489E0E48" w:rsidR="35D502B9" w:rsidDel="72368798" w:rsidRDefault="35D502B9">
                  <w:pPr>
                    <w:rPr>
                      <w:ins w:id="2006" w:author="Lidia Alice Ruppert Ribeiro" w:date="2019-04-12T19:03:00Z"/>
                      <w:del w:id="2007" w:author="Lidia Alice Ruppert Ribeiro" w:date="2019-04-12T19:06:00Z"/>
                      <w:rFonts w:asciiTheme="majorHAnsi" w:hAnsiTheme="majorHAnsi" w:cstheme="majorBidi"/>
                      <w:color w:val="2F5496" w:themeColor="accent1" w:themeShade="BF"/>
                      <w:sz w:val="20"/>
                      <w:szCs w:val="20"/>
                      <w:rPrChange w:id="2008" w:author="Lidia Alice Ruppert Ribeiro" w:date="2019-04-12T19:03:00Z">
                        <w:rPr>
                          <w:ins w:id="2009" w:author="Lidia Alice Ruppert Ribeiro" w:date="2019-04-12T19:03:00Z"/>
                          <w:del w:id="2010" w:author="Lidia Alice Ruppert Ribeiro" w:date="2019-04-12T19:06:00Z"/>
                        </w:rPr>
                      </w:rPrChange>
                    </w:rPr>
                  </w:pPr>
                </w:p>
                <w:p w14:paraId="50496DFF" w14:textId="77777777" w:rsidR="72368798" w:rsidRDefault="72368798">
                  <w:pPr>
                    <w:rPr>
                      <w:ins w:id="2011" w:author="Lidia Alice Ruppert Ribeiro" w:date="2019-04-12T19:06:00Z"/>
                      <w:rFonts w:ascii="Times New Roman" w:hAnsi="Times New Roman"/>
                      <w:color w:val="000000" w:themeColor="text1"/>
                      <w:sz w:val="15"/>
                      <w:szCs w:val="15"/>
                      <w:rPrChange w:id="2012" w:author="Lidia Alice Ruppert Ribeiro" w:date="2019-04-12T19:06:00Z">
                        <w:rPr>
                          <w:ins w:id="2013" w:author="Lidia Alice Ruppert Ribeiro" w:date="2019-04-12T19:06:00Z"/>
                        </w:rPr>
                      </w:rPrChange>
                    </w:rPr>
                  </w:pPr>
                  <w:ins w:id="2014" w:author="Lidia Alice Ruppert Ribeiro" w:date="2019-04-12T19:06:00Z">
                    <w:r w:rsidRPr="72368798">
                      <w:rPr>
                        <w:rFonts w:ascii="Times New Roman" w:hAnsi="Times New Roman"/>
                        <w:color w:val="000000" w:themeColor="text1"/>
                        <w:sz w:val="15"/>
                        <w:szCs w:val="15"/>
                        <w:rPrChange w:id="2015" w:author="Lidia Alice Ruppert Ribeiro" w:date="2019-04-12T19:06:00Z">
                          <w:rPr/>
                        </w:rPrChange>
                      </w:rPr>
                      <w:t> </w:t>
                    </w:r>
                  </w:ins>
                </w:p>
              </w:tc>
            </w:tr>
            <w:tr w:rsidR="35D502B9" w14:paraId="45361413" w14:textId="77777777" w:rsidTr="4F7636CA">
              <w:trPr>
                <w:ins w:id="2016" w:author="Lidia Alice Ruppert Ribeiro" w:date="2019-04-12T19:03:00Z"/>
              </w:trPr>
              <w:tc>
                <w:tcPr>
                  <w:tcW w:w="2476" w:type="dxa"/>
                </w:tcPr>
                <w:p w14:paraId="3251A216" w14:textId="489E0E48" w:rsidR="35D502B9" w:rsidDel="72368798" w:rsidRDefault="35D502B9">
                  <w:pPr>
                    <w:rPr>
                      <w:ins w:id="2017" w:author="Lidia Alice Ruppert Ribeiro" w:date="2019-04-12T19:03:00Z"/>
                      <w:del w:id="2018" w:author="Lidia Alice Ruppert Ribeiro" w:date="2019-04-12T19:06:00Z"/>
                      <w:rFonts w:asciiTheme="majorHAnsi" w:hAnsiTheme="majorHAnsi" w:cstheme="majorBidi"/>
                      <w:color w:val="2F5496" w:themeColor="accent1" w:themeShade="BF"/>
                      <w:sz w:val="20"/>
                      <w:szCs w:val="20"/>
                      <w:rPrChange w:id="2019" w:author="Lidia Alice Ruppert Ribeiro" w:date="2019-04-12T19:03:00Z">
                        <w:rPr>
                          <w:ins w:id="2020" w:author="Lidia Alice Ruppert Ribeiro" w:date="2019-04-12T19:03:00Z"/>
                          <w:del w:id="2021" w:author="Lidia Alice Ruppert Ribeiro" w:date="2019-04-12T19:06:00Z"/>
                        </w:rPr>
                      </w:rPrChange>
                    </w:rPr>
                  </w:pPr>
                </w:p>
                <w:p w14:paraId="7839A156" w14:textId="7539CDCB" w:rsidR="72368798" w:rsidRDefault="72368798">
                  <w:pPr>
                    <w:rPr>
                      <w:rFonts w:ascii="Times New Roman" w:hAnsi="Times New Roman"/>
                      <w:color w:val="000000" w:themeColor="text1"/>
                      <w:sz w:val="15"/>
                      <w:szCs w:val="15"/>
                      <w:rPrChange w:id="2022" w:author="Lidia Alice Ruppert Ribeiro" w:date="2019-04-12T19:10:00Z">
                        <w:rPr/>
                      </w:rPrChange>
                    </w:rPr>
                  </w:pPr>
                  <w:ins w:id="2023" w:author="Lidia Alice Ruppert Ribeiro" w:date="2019-04-12T19:06:00Z">
                    <w:r w:rsidRPr="72368798">
                      <w:rPr>
                        <w:rFonts w:ascii="Times New Roman" w:hAnsi="Times New Roman"/>
                        <w:color w:val="000000" w:themeColor="text1"/>
                        <w:sz w:val="15"/>
                        <w:szCs w:val="15"/>
                        <w:rPrChange w:id="2024" w:author="Lidia Alice Ruppert Ribeiro" w:date="2019-04-12T19:06:00Z">
                          <w:rPr/>
                        </w:rPrChange>
                      </w:rPr>
                      <w:t>OGSEA (Bra</w:t>
                    </w:r>
                  </w:ins>
                  <w:ins w:id="2025" w:author="Lidia Alice Ruppert Ribeiro" w:date="2019-04-12T19:10:00Z">
                    <w:r w:rsidR="401D2483" w:rsidRPr="72368798">
                      <w:rPr>
                        <w:rFonts w:ascii="Times New Roman" w:hAnsi="Times New Roman"/>
                        <w:color w:val="000000" w:themeColor="text1"/>
                        <w:sz w:val="15"/>
                        <w:szCs w:val="15"/>
                        <w:rPrChange w:id="2026" w:author="Lidia Alice Ruppert Ribeiro" w:date="2019-04-12T19:06:00Z">
                          <w:rPr/>
                        </w:rPrChange>
                      </w:rPr>
                      <w:t>zil)</w:t>
                    </w:r>
                  </w:ins>
                </w:p>
              </w:tc>
              <w:tc>
                <w:tcPr>
                  <w:tcW w:w="2476" w:type="dxa"/>
                </w:tcPr>
                <w:p w14:paraId="04BE9619" w14:textId="489E0E48" w:rsidR="35D502B9" w:rsidDel="72368798" w:rsidRDefault="35D502B9">
                  <w:pPr>
                    <w:rPr>
                      <w:ins w:id="2027" w:author="Lidia Alice Ruppert Ribeiro" w:date="2019-04-12T19:03:00Z"/>
                      <w:del w:id="2028" w:author="Lidia Alice Ruppert Ribeiro" w:date="2019-04-12T19:06:00Z"/>
                      <w:rFonts w:asciiTheme="majorHAnsi" w:hAnsiTheme="majorHAnsi" w:cstheme="majorBidi"/>
                      <w:color w:val="2F5496" w:themeColor="accent1" w:themeShade="BF"/>
                      <w:sz w:val="20"/>
                      <w:szCs w:val="20"/>
                      <w:rPrChange w:id="2029" w:author="Lidia Alice Ruppert Ribeiro" w:date="2019-04-12T19:03:00Z">
                        <w:rPr>
                          <w:ins w:id="2030" w:author="Lidia Alice Ruppert Ribeiro" w:date="2019-04-12T19:03:00Z"/>
                          <w:del w:id="2031" w:author="Lidia Alice Ruppert Ribeiro" w:date="2019-04-12T19:06:00Z"/>
                        </w:rPr>
                      </w:rPrChange>
                    </w:rPr>
                  </w:pPr>
                </w:p>
                <w:p w14:paraId="4EC4CB98" w14:textId="77777777" w:rsidR="72368798" w:rsidRDefault="72368798">
                  <w:pPr>
                    <w:rPr>
                      <w:ins w:id="2032" w:author="Lidia Alice Ruppert Ribeiro" w:date="2019-04-12T19:06:00Z"/>
                      <w:rFonts w:ascii="Times New Roman" w:hAnsi="Times New Roman"/>
                      <w:color w:val="000000" w:themeColor="text1"/>
                      <w:sz w:val="15"/>
                      <w:szCs w:val="15"/>
                      <w:rPrChange w:id="2033" w:author="Lidia Alice Ruppert Ribeiro" w:date="2019-04-12T19:06:00Z">
                        <w:rPr>
                          <w:ins w:id="2034" w:author="Lidia Alice Ruppert Ribeiro" w:date="2019-04-12T19:06:00Z"/>
                        </w:rPr>
                      </w:rPrChange>
                    </w:rPr>
                  </w:pPr>
                  <w:ins w:id="2035" w:author="Lidia Alice Ruppert Ribeiro" w:date="2019-04-12T19:06:00Z">
                    <w:r w:rsidRPr="72368798">
                      <w:rPr>
                        <w:rFonts w:ascii="Times New Roman" w:hAnsi="Times New Roman"/>
                        <w:color w:val="000000" w:themeColor="text1"/>
                        <w:sz w:val="15"/>
                        <w:szCs w:val="15"/>
                        <w:rPrChange w:id="2036" w:author="Lidia Alice Ruppert Ribeiro" w:date="2019-04-12T19:06:00Z">
                          <w:rPr/>
                        </w:rPrChange>
                      </w:rPr>
                      <w:t> </w:t>
                    </w:r>
                  </w:ins>
                </w:p>
              </w:tc>
            </w:tr>
            <w:tr w:rsidR="06750490" w14:paraId="24F8BAD1" w14:textId="77777777" w:rsidTr="4F7636CA">
              <w:trPr>
                <w:ins w:id="2037" w:author="Lidia Alice Ruppert Ribeiro" w:date="2019-04-12T19:03:00Z"/>
              </w:trPr>
              <w:tc>
                <w:tcPr>
                  <w:tcW w:w="2476" w:type="dxa"/>
                </w:tcPr>
                <w:p w14:paraId="0DD00EC9" w14:textId="5122762E" w:rsidR="06750490" w:rsidDel="72368798" w:rsidRDefault="06750490">
                  <w:pPr>
                    <w:rPr>
                      <w:ins w:id="2038" w:author="Lidia Alice Ruppert Ribeiro" w:date="2019-04-12T19:03:00Z"/>
                      <w:del w:id="2039" w:author="Lidia Alice Ruppert Ribeiro" w:date="2019-04-12T19:06:00Z"/>
                      <w:rFonts w:asciiTheme="majorHAnsi" w:hAnsiTheme="majorHAnsi" w:cstheme="majorBidi"/>
                      <w:color w:val="2F5496" w:themeColor="accent1" w:themeShade="BF"/>
                      <w:sz w:val="20"/>
                      <w:szCs w:val="20"/>
                      <w:rPrChange w:id="2040" w:author="Lidia Alice Ruppert Ribeiro" w:date="2019-04-12T19:03:00Z">
                        <w:rPr>
                          <w:ins w:id="2041" w:author="Lidia Alice Ruppert Ribeiro" w:date="2019-04-12T19:03:00Z"/>
                          <w:del w:id="2042" w:author="Lidia Alice Ruppert Ribeiro" w:date="2019-04-12T19:06:00Z"/>
                        </w:rPr>
                      </w:rPrChange>
                    </w:rPr>
                  </w:pPr>
                </w:p>
                <w:p w14:paraId="70F5D5B6" w14:textId="5E480EEF" w:rsidR="72368798" w:rsidRDefault="72368798">
                  <w:pPr>
                    <w:rPr>
                      <w:rFonts w:ascii="Times New Roman" w:hAnsi="Times New Roman"/>
                      <w:color w:val="000000" w:themeColor="text1"/>
                      <w:sz w:val="15"/>
                      <w:szCs w:val="15"/>
                      <w:rPrChange w:id="2043" w:author="Lidia Alice Ruppert Ribeiro" w:date="2019-04-12T19:10:00Z">
                        <w:rPr/>
                      </w:rPrChange>
                    </w:rPr>
                  </w:pPr>
                  <w:ins w:id="2044" w:author="Lidia Alice Ruppert Ribeiro" w:date="2019-04-12T19:06:00Z">
                    <w:r w:rsidRPr="72368798">
                      <w:rPr>
                        <w:rFonts w:ascii="Times New Roman" w:hAnsi="Times New Roman"/>
                        <w:color w:val="000000" w:themeColor="text1"/>
                        <w:sz w:val="15"/>
                        <w:szCs w:val="15"/>
                        <w:rPrChange w:id="2045" w:author="Lidia Alice Ruppert Ribeiro" w:date="2019-04-12T19:06:00Z">
                          <w:rPr/>
                        </w:rPrChange>
                      </w:rPr>
                      <w:t>OUTLAND TECHNOLOGY (Bra</w:t>
                    </w:r>
                  </w:ins>
                  <w:ins w:id="2046" w:author="Lidia Alice Ruppert Ribeiro" w:date="2019-04-12T19:10:00Z">
                    <w:r w:rsidR="401D2483" w:rsidRPr="72368798">
                      <w:rPr>
                        <w:rFonts w:ascii="Times New Roman" w:hAnsi="Times New Roman"/>
                        <w:color w:val="000000" w:themeColor="text1"/>
                        <w:sz w:val="15"/>
                        <w:szCs w:val="15"/>
                        <w:rPrChange w:id="2047" w:author="Lidia Alice Ruppert Ribeiro" w:date="2019-04-12T19:06:00Z">
                          <w:rPr/>
                        </w:rPrChange>
                      </w:rPr>
                      <w:t>z</w:t>
                    </w:r>
                  </w:ins>
                  <w:ins w:id="2048" w:author="Lidia Alice Ruppert Ribeiro" w:date="2019-04-12T19:06:00Z">
                    <w:r w:rsidRPr="72368798">
                      <w:rPr>
                        <w:rFonts w:ascii="Times New Roman" w:hAnsi="Times New Roman"/>
                        <w:color w:val="000000" w:themeColor="text1"/>
                        <w:sz w:val="15"/>
                        <w:szCs w:val="15"/>
                        <w:rPrChange w:id="2049" w:author="Lidia Alice Ruppert Ribeiro" w:date="2019-04-12T19:06:00Z">
                          <w:rPr/>
                        </w:rPrChange>
                      </w:rPr>
                      <w:t>il)</w:t>
                    </w:r>
                  </w:ins>
                </w:p>
              </w:tc>
              <w:tc>
                <w:tcPr>
                  <w:tcW w:w="2476" w:type="dxa"/>
                </w:tcPr>
                <w:p w14:paraId="3A260112" w14:textId="2BAE489E" w:rsidR="06750490" w:rsidDel="72368798" w:rsidRDefault="06750490">
                  <w:pPr>
                    <w:rPr>
                      <w:ins w:id="2050" w:author="Lidia Alice Ruppert Ribeiro" w:date="2019-04-12T19:03:00Z"/>
                      <w:del w:id="2051" w:author="Lidia Alice Ruppert Ribeiro" w:date="2019-04-12T19:06:00Z"/>
                      <w:rFonts w:asciiTheme="majorHAnsi" w:hAnsiTheme="majorHAnsi" w:cstheme="majorBidi"/>
                      <w:color w:val="2F5496" w:themeColor="accent1" w:themeShade="BF"/>
                      <w:sz w:val="20"/>
                      <w:szCs w:val="20"/>
                      <w:rPrChange w:id="2052" w:author="Lidia Alice Ruppert Ribeiro" w:date="2019-04-12T19:03:00Z">
                        <w:rPr>
                          <w:ins w:id="2053" w:author="Lidia Alice Ruppert Ribeiro" w:date="2019-04-12T19:03:00Z"/>
                          <w:del w:id="2054" w:author="Lidia Alice Ruppert Ribeiro" w:date="2019-04-12T19:06:00Z"/>
                        </w:rPr>
                      </w:rPrChange>
                    </w:rPr>
                  </w:pPr>
                </w:p>
                <w:p w14:paraId="2EE17771" w14:textId="77777777" w:rsidR="72368798" w:rsidRDefault="72368798">
                  <w:pPr>
                    <w:rPr>
                      <w:ins w:id="2055" w:author="Lidia Alice Ruppert Ribeiro" w:date="2019-04-12T19:06:00Z"/>
                      <w:rFonts w:ascii="Times New Roman" w:hAnsi="Times New Roman"/>
                      <w:color w:val="000000" w:themeColor="text1"/>
                      <w:sz w:val="15"/>
                      <w:szCs w:val="15"/>
                      <w:rPrChange w:id="2056" w:author="Lidia Alice Ruppert Ribeiro" w:date="2019-04-12T19:06:00Z">
                        <w:rPr>
                          <w:ins w:id="2057" w:author="Lidia Alice Ruppert Ribeiro" w:date="2019-04-12T19:06:00Z"/>
                        </w:rPr>
                      </w:rPrChange>
                    </w:rPr>
                  </w:pPr>
                  <w:ins w:id="2058" w:author="Lidia Alice Ruppert Ribeiro" w:date="2019-04-12T19:06:00Z">
                    <w:r w:rsidRPr="72368798">
                      <w:rPr>
                        <w:rFonts w:ascii="Times New Roman" w:hAnsi="Times New Roman"/>
                        <w:color w:val="000000" w:themeColor="text1"/>
                        <w:sz w:val="15"/>
                        <w:szCs w:val="15"/>
                        <w:rPrChange w:id="2059" w:author="Lidia Alice Ruppert Ribeiro" w:date="2019-04-12T19:06:00Z">
                          <w:rPr/>
                        </w:rPrChange>
                      </w:rPr>
                      <w:t> </w:t>
                    </w:r>
                  </w:ins>
                </w:p>
              </w:tc>
            </w:tr>
            <w:tr w:rsidR="06750490" w14:paraId="7AA25ADC" w14:textId="77777777" w:rsidTr="4F7636CA">
              <w:trPr>
                <w:ins w:id="2060" w:author="Lidia Alice Ruppert Ribeiro" w:date="2019-04-12T19:03:00Z"/>
              </w:trPr>
              <w:tc>
                <w:tcPr>
                  <w:tcW w:w="2476" w:type="dxa"/>
                </w:tcPr>
                <w:p w14:paraId="4DF1D483" w14:textId="27CC2BB2" w:rsidR="06750490" w:rsidDel="72368798" w:rsidRDefault="06750490">
                  <w:pPr>
                    <w:rPr>
                      <w:ins w:id="2061" w:author="Lidia Alice Ruppert Ribeiro" w:date="2019-04-12T19:03:00Z"/>
                      <w:del w:id="2062" w:author="Lidia Alice Ruppert Ribeiro" w:date="2019-04-12T19:06:00Z"/>
                      <w:rFonts w:asciiTheme="majorHAnsi" w:hAnsiTheme="majorHAnsi" w:cstheme="majorBidi"/>
                      <w:color w:val="2F5496" w:themeColor="accent1" w:themeShade="BF"/>
                      <w:sz w:val="20"/>
                      <w:szCs w:val="20"/>
                      <w:rPrChange w:id="2063" w:author="Lidia Alice Ruppert Ribeiro" w:date="2019-04-12T19:03:00Z">
                        <w:rPr>
                          <w:ins w:id="2064" w:author="Lidia Alice Ruppert Ribeiro" w:date="2019-04-12T19:03:00Z"/>
                          <w:del w:id="2065" w:author="Lidia Alice Ruppert Ribeiro" w:date="2019-04-12T19:06:00Z"/>
                        </w:rPr>
                      </w:rPrChange>
                    </w:rPr>
                  </w:pPr>
                </w:p>
                <w:p w14:paraId="7746F65D" w14:textId="4F08DAA4" w:rsidR="72368798" w:rsidRDefault="72368798">
                  <w:pPr>
                    <w:rPr>
                      <w:rFonts w:ascii="Times New Roman" w:hAnsi="Times New Roman"/>
                      <w:color w:val="000000" w:themeColor="text1"/>
                      <w:sz w:val="15"/>
                      <w:szCs w:val="15"/>
                      <w:rPrChange w:id="2066" w:author="Lidia Alice Ruppert Ribeiro" w:date="2019-04-12T19:10:00Z">
                        <w:rPr/>
                      </w:rPrChange>
                    </w:rPr>
                  </w:pPr>
                  <w:ins w:id="2067" w:author="Lidia Alice Ruppert Ribeiro" w:date="2019-04-12T19:06:00Z">
                    <w:r w:rsidRPr="72368798">
                      <w:rPr>
                        <w:rFonts w:ascii="Times New Roman" w:hAnsi="Times New Roman"/>
                        <w:color w:val="000000" w:themeColor="text1"/>
                        <w:sz w:val="15"/>
                        <w:szCs w:val="15"/>
                        <w:rPrChange w:id="2068" w:author="Lidia Alice Ruppert Ribeiro" w:date="2019-04-12T19:06:00Z">
                          <w:rPr/>
                        </w:rPrChange>
                      </w:rPr>
                      <w:t>Petrus (Bra</w:t>
                    </w:r>
                  </w:ins>
                  <w:ins w:id="2069" w:author="Lidia Alice Ruppert Ribeiro" w:date="2019-04-12T19:10:00Z">
                    <w:r w:rsidR="401D2483" w:rsidRPr="72368798">
                      <w:rPr>
                        <w:rFonts w:ascii="Times New Roman" w:hAnsi="Times New Roman"/>
                        <w:color w:val="000000" w:themeColor="text1"/>
                        <w:sz w:val="15"/>
                        <w:szCs w:val="15"/>
                        <w:rPrChange w:id="2070" w:author="Lidia Alice Ruppert Ribeiro" w:date="2019-04-12T19:06:00Z">
                          <w:rPr/>
                        </w:rPrChange>
                      </w:rPr>
                      <w:t>zi</w:t>
                    </w:r>
                  </w:ins>
                  <w:ins w:id="2071" w:author="Lidia Alice Ruppert Ribeiro" w:date="2019-04-12T19:06:00Z">
                    <w:r w:rsidRPr="72368798">
                      <w:rPr>
                        <w:rFonts w:ascii="Times New Roman" w:hAnsi="Times New Roman"/>
                        <w:color w:val="000000" w:themeColor="text1"/>
                        <w:sz w:val="15"/>
                        <w:szCs w:val="15"/>
                        <w:rPrChange w:id="2072" w:author="Lidia Alice Ruppert Ribeiro" w:date="2019-04-12T19:06:00Z">
                          <w:rPr/>
                        </w:rPrChange>
                      </w:rPr>
                      <w:t>l)</w:t>
                    </w:r>
                  </w:ins>
                </w:p>
              </w:tc>
              <w:tc>
                <w:tcPr>
                  <w:tcW w:w="2476" w:type="dxa"/>
                </w:tcPr>
                <w:p w14:paraId="4ADD6D4D" w14:textId="3622129C" w:rsidR="06750490" w:rsidDel="72368798" w:rsidRDefault="06750490">
                  <w:pPr>
                    <w:rPr>
                      <w:ins w:id="2073" w:author="Lidia Alice Ruppert Ribeiro" w:date="2019-04-12T19:03:00Z"/>
                      <w:del w:id="2074" w:author="Lidia Alice Ruppert Ribeiro" w:date="2019-04-12T19:06:00Z"/>
                      <w:rFonts w:asciiTheme="majorHAnsi" w:hAnsiTheme="majorHAnsi" w:cstheme="majorBidi"/>
                      <w:color w:val="2F5496" w:themeColor="accent1" w:themeShade="BF"/>
                      <w:sz w:val="20"/>
                      <w:szCs w:val="20"/>
                      <w:rPrChange w:id="2075" w:author="Lidia Alice Ruppert Ribeiro" w:date="2019-04-12T19:03:00Z">
                        <w:rPr>
                          <w:ins w:id="2076" w:author="Lidia Alice Ruppert Ribeiro" w:date="2019-04-12T19:03:00Z"/>
                          <w:del w:id="2077" w:author="Lidia Alice Ruppert Ribeiro" w:date="2019-04-12T19:06:00Z"/>
                        </w:rPr>
                      </w:rPrChange>
                    </w:rPr>
                  </w:pPr>
                </w:p>
                <w:p w14:paraId="06A6454E" w14:textId="77777777" w:rsidR="72368798" w:rsidRDefault="72368798">
                  <w:pPr>
                    <w:rPr>
                      <w:ins w:id="2078" w:author="Lidia Alice Ruppert Ribeiro" w:date="2019-04-12T19:06:00Z"/>
                      <w:rFonts w:ascii="Times New Roman" w:hAnsi="Times New Roman"/>
                      <w:color w:val="000000" w:themeColor="text1"/>
                      <w:sz w:val="15"/>
                      <w:szCs w:val="15"/>
                      <w:rPrChange w:id="2079" w:author="Lidia Alice Ruppert Ribeiro" w:date="2019-04-12T19:06:00Z">
                        <w:rPr>
                          <w:ins w:id="2080" w:author="Lidia Alice Ruppert Ribeiro" w:date="2019-04-12T19:06:00Z"/>
                        </w:rPr>
                      </w:rPrChange>
                    </w:rPr>
                  </w:pPr>
                  <w:ins w:id="2081" w:author="Lidia Alice Ruppert Ribeiro" w:date="2019-04-12T19:06:00Z">
                    <w:r w:rsidRPr="72368798">
                      <w:rPr>
                        <w:rFonts w:ascii="Times New Roman" w:hAnsi="Times New Roman"/>
                        <w:color w:val="000000" w:themeColor="text1"/>
                        <w:sz w:val="15"/>
                        <w:szCs w:val="15"/>
                        <w:rPrChange w:id="2082" w:author="Lidia Alice Ruppert Ribeiro" w:date="2019-04-12T19:06:00Z">
                          <w:rPr/>
                        </w:rPrChange>
                      </w:rPr>
                      <w:t> </w:t>
                    </w:r>
                  </w:ins>
                </w:p>
              </w:tc>
            </w:tr>
            <w:tr w:rsidR="06750490" w14:paraId="619C832C" w14:textId="77777777" w:rsidTr="4F7636CA">
              <w:trPr>
                <w:ins w:id="2083" w:author="Lidia Alice Ruppert Ribeiro" w:date="2019-04-12T19:03:00Z"/>
              </w:trPr>
              <w:tc>
                <w:tcPr>
                  <w:tcW w:w="2476" w:type="dxa"/>
                </w:tcPr>
                <w:p w14:paraId="6A084976" w14:textId="24F380A6" w:rsidR="06750490" w:rsidDel="72368798" w:rsidRDefault="06750490">
                  <w:pPr>
                    <w:rPr>
                      <w:ins w:id="2084" w:author="Lidia Alice Ruppert Ribeiro" w:date="2019-04-12T19:03:00Z"/>
                      <w:del w:id="2085" w:author="Lidia Alice Ruppert Ribeiro" w:date="2019-04-12T19:06:00Z"/>
                      <w:rFonts w:asciiTheme="majorHAnsi" w:hAnsiTheme="majorHAnsi" w:cstheme="majorBidi"/>
                      <w:color w:val="2F5496" w:themeColor="accent1" w:themeShade="BF"/>
                      <w:sz w:val="20"/>
                      <w:szCs w:val="20"/>
                      <w:rPrChange w:id="2086" w:author="Lidia Alice Ruppert Ribeiro" w:date="2019-04-12T19:03:00Z">
                        <w:rPr>
                          <w:ins w:id="2087" w:author="Lidia Alice Ruppert Ribeiro" w:date="2019-04-12T19:03:00Z"/>
                          <w:del w:id="2088" w:author="Lidia Alice Ruppert Ribeiro" w:date="2019-04-12T19:06:00Z"/>
                        </w:rPr>
                      </w:rPrChange>
                    </w:rPr>
                  </w:pPr>
                </w:p>
                <w:p w14:paraId="24CF89A5" w14:textId="77777777" w:rsidR="72368798" w:rsidRDefault="72368798">
                  <w:pPr>
                    <w:rPr>
                      <w:rFonts w:ascii="Times New Roman" w:hAnsi="Times New Roman"/>
                      <w:color w:val="000000" w:themeColor="text1"/>
                      <w:sz w:val="15"/>
                      <w:szCs w:val="15"/>
                      <w:rPrChange w:id="2089" w:author="Lidia Alice Ruppert Ribeiro" w:date="2019-04-12T19:10:00Z">
                        <w:rPr/>
                      </w:rPrChange>
                    </w:rPr>
                  </w:pPr>
                  <w:ins w:id="2090" w:author="Lidia Alice Ruppert Ribeiro" w:date="2019-04-12T19:06:00Z">
                    <w:r w:rsidRPr="72368798">
                      <w:rPr>
                        <w:rFonts w:ascii="Times New Roman" w:hAnsi="Times New Roman"/>
                        <w:color w:val="000000" w:themeColor="text1"/>
                        <w:sz w:val="15"/>
                        <w:szCs w:val="15"/>
                        <w:rPrChange w:id="2091" w:author="Lidia Alice Ruppert Ribeiro" w:date="2019-04-12T19:06:00Z">
                          <w:rPr/>
                        </w:rPrChange>
                      </w:rPr>
                      <w:t>Saipem (</w:t>
                    </w:r>
                  </w:ins>
                  <w:ins w:id="2092" w:author="Lidia Alice Ruppert Ribeiro" w:date="2019-04-12T19:10:00Z">
                    <w:r w:rsidRPr="72368798">
                      <w:rPr>
                        <w:rFonts w:ascii="Times New Roman" w:hAnsi="Times New Roman"/>
                        <w:color w:val="000000" w:themeColor="text1"/>
                        <w:sz w:val="15"/>
                        <w:szCs w:val="15"/>
                        <w:rPrChange w:id="2093" w:author="Lidia Alice Ruppert Ribeiro" w:date="2019-04-12T19:06:00Z">
                          <w:rPr/>
                        </w:rPrChange>
                      </w:rPr>
                      <w:t>Itála</w:t>
                    </w:r>
                  </w:ins>
                  <w:ins w:id="2094" w:author="Lidia Alice Ruppert Ribeiro" w:date="2019-04-12T19:06:00Z">
                    <w:r w:rsidRPr="72368798">
                      <w:rPr>
                        <w:rFonts w:ascii="Times New Roman" w:hAnsi="Times New Roman"/>
                        <w:color w:val="000000" w:themeColor="text1"/>
                        <w:sz w:val="15"/>
                        <w:szCs w:val="15"/>
                        <w:rPrChange w:id="2095" w:author="Lidia Alice Ruppert Ribeiro" w:date="2019-04-12T19:06:00Z">
                          <w:rPr/>
                        </w:rPrChange>
                      </w:rPr>
                      <w:t>)</w:t>
                    </w:r>
                  </w:ins>
                </w:p>
              </w:tc>
              <w:tc>
                <w:tcPr>
                  <w:tcW w:w="2476" w:type="dxa"/>
                </w:tcPr>
                <w:p w14:paraId="0DED8E62" w14:textId="001A941A" w:rsidR="06750490" w:rsidDel="72368798" w:rsidRDefault="06750490">
                  <w:pPr>
                    <w:rPr>
                      <w:ins w:id="2096" w:author="Lidia Alice Ruppert Ribeiro" w:date="2019-04-12T19:03:00Z"/>
                      <w:del w:id="2097" w:author="Lidia Alice Ruppert Ribeiro" w:date="2019-04-12T19:06:00Z"/>
                      <w:rFonts w:asciiTheme="majorHAnsi" w:hAnsiTheme="majorHAnsi" w:cstheme="majorBidi"/>
                      <w:color w:val="2F5496" w:themeColor="accent1" w:themeShade="BF"/>
                      <w:sz w:val="20"/>
                      <w:szCs w:val="20"/>
                      <w:rPrChange w:id="2098" w:author="Lidia Alice Ruppert Ribeiro" w:date="2019-04-12T19:03:00Z">
                        <w:rPr>
                          <w:ins w:id="2099" w:author="Lidia Alice Ruppert Ribeiro" w:date="2019-04-12T19:03:00Z"/>
                          <w:del w:id="2100" w:author="Lidia Alice Ruppert Ribeiro" w:date="2019-04-12T19:06:00Z"/>
                        </w:rPr>
                      </w:rPrChange>
                    </w:rPr>
                  </w:pPr>
                </w:p>
                <w:p w14:paraId="46EC60D5" w14:textId="77777777" w:rsidR="72368798" w:rsidRDefault="72368798">
                  <w:pPr>
                    <w:rPr>
                      <w:ins w:id="2101" w:author="Lidia Alice Ruppert Ribeiro" w:date="2019-04-12T19:06:00Z"/>
                      <w:rFonts w:ascii="Times New Roman" w:hAnsi="Times New Roman"/>
                      <w:color w:val="000000" w:themeColor="text1"/>
                      <w:sz w:val="15"/>
                      <w:szCs w:val="15"/>
                      <w:rPrChange w:id="2102" w:author="Lidia Alice Ruppert Ribeiro" w:date="2019-04-12T19:06:00Z">
                        <w:rPr>
                          <w:ins w:id="2103" w:author="Lidia Alice Ruppert Ribeiro" w:date="2019-04-12T19:06:00Z"/>
                        </w:rPr>
                      </w:rPrChange>
                    </w:rPr>
                  </w:pPr>
                  <w:ins w:id="2104" w:author="Lidia Alice Ruppert Ribeiro" w:date="2019-04-12T19:06:00Z">
                    <w:r w:rsidRPr="72368798">
                      <w:rPr>
                        <w:rFonts w:ascii="Times New Roman" w:hAnsi="Times New Roman"/>
                        <w:color w:val="000000" w:themeColor="text1"/>
                        <w:sz w:val="15"/>
                        <w:szCs w:val="15"/>
                        <w:rPrChange w:id="2105" w:author="Lidia Alice Ruppert Ribeiro" w:date="2019-04-12T19:06:00Z">
                          <w:rPr/>
                        </w:rPrChange>
                      </w:rPr>
                      <w:t> </w:t>
                    </w:r>
                  </w:ins>
                </w:p>
              </w:tc>
            </w:tr>
            <w:tr w:rsidR="06750490" w14:paraId="6573FD69" w14:textId="77777777" w:rsidTr="4F7636CA">
              <w:trPr>
                <w:ins w:id="2106" w:author="Lidia Alice Ruppert Ribeiro" w:date="2019-04-12T19:03:00Z"/>
              </w:trPr>
              <w:tc>
                <w:tcPr>
                  <w:tcW w:w="2476" w:type="dxa"/>
                </w:tcPr>
                <w:p w14:paraId="3601DD2D" w14:textId="035F9FC1" w:rsidR="06750490" w:rsidDel="72368798" w:rsidRDefault="06750490">
                  <w:pPr>
                    <w:rPr>
                      <w:ins w:id="2107" w:author="Lidia Alice Ruppert Ribeiro" w:date="2019-04-12T19:03:00Z"/>
                      <w:del w:id="2108" w:author="Lidia Alice Ruppert Ribeiro" w:date="2019-04-12T19:06:00Z"/>
                      <w:rFonts w:asciiTheme="majorHAnsi" w:hAnsiTheme="majorHAnsi" w:cstheme="majorBidi"/>
                      <w:color w:val="2F5496" w:themeColor="accent1" w:themeShade="BF"/>
                      <w:sz w:val="20"/>
                      <w:szCs w:val="20"/>
                      <w:rPrChange w:id="2109" w:author="Lidia Alice Ruppert Ribeiro" w:date="2019-04-12T19:03:00Z">
                        <w:rPr>
                          <w:ins w:id="2110" w:author="Lidia Alice Ruppert Ribeiro" w:date="2019-04-12T19:03:00Z"/>
                          <w:del w:id="2111" w:author="Lidia Alice Ruppert Ribeiro" w:date="2019-04-12T19:06:00Z"/>
                        </w:rPr>
                      </w:rPrChange>
                    </w:rPr>
                  </w:pPr>
                </w:p>
                <w:p w14:paraId="68DB54FD" w14:textId="3497B59B" w:rsidR="72368798" w:rsidRDefault="72368798">
                  <w:pPr>
                    <w:rPr>
                      <w:rFonts w:ascii="Times New Roman" w:hAnsi="Times New Roman"/>
                      <w:color w:val="000000" w:themeColor="text1"/>
                      <w:sz w:val="15"/>
                      <w:szCs w:val="15"/>
                      <w:rPrChange w:id="2112" w:author="Lidia Alice Ruppert Ribeiro" w:date="2019-04-12T19:11:00Z">
                        <w:rPr/>
                      </w:rPrChange>
                    </w:rPr>
                  </w:pPr>
                  <w:ins w:id="2113" w:author="Lidia Alice Ruppert Ribeiro" w:date="2019-04-12T19:06:00Z">
                    <w:r w:rsidRPr="72368798">
                      <w:rPr>
                        <w:rFonts w:ascii="Times New Roman" w:hAnsi="Times New Roman"/>
                        <w:color w:val="000000" w:themeColor="text1"/>
                        <w:sz w:val="15"/>
                        <w:szCs w:val="15"/>
                        <w:rPrChange w:id="2114" w:author="Lidia Alice Ruppert Ribeiro" w:date="2019-04-12T19:06:00Z">
                          <w:rPr/>
                        </w:rPrChange>
                      </w:rPr>
                      <w:t>SEASEEP (Bra</w:t>
                    </w:r>
                  </w:ins>
                  <w:ins w:id="2115" w:author="Lidia Alice Ruppert Ribeiro" w:date="2019-04-12T19:11:00Z">
                    <w:r w:rsidR="052BE918" w:rsidRPr="72368798">
                      <w:rPr>
                        <w:rFonts w:ascii="Times New Roman" w:hAnsi="Times New Roman"/>
                        <w:color w:val="000000" w:themeColor="text1"/>
                        <w:sz w:val="15"/>
                        <w:szCs w:val="15"/>
                        <w:rPrChange w:id="2116" w:author="Lidia Alice Ruppert Ribeiro" w:date="2019-04-12T19:06:00Z">
                          <w:rPr/>
                        </w:rPrChange>
                      </w:rPr>
                      <w:t>zi</w:t>
                    </w:r>
                  </w:ins>
                  <w:ins w:id="2117" w:author="Lidia Alice Ruppert Ribeiro" w:date="2019-04-12T19:06:00Z">
                    <w:r w:rsidRPr="72368798">
                      <w:rPr>
                        <w:rFonts w:ascii="Times New Roman" w:hAnsi="Times New Roman"/>
                        <w:color w:val="000000" w:themeColor="text1"/>
                        <w:sz w:val="15"/>
                        <w:szCs w:val="15"/>
                        <w:rPrChange w:id="2118" w:author="Lidia Alice Ruppert Ribeiro" w:date="2019-04-12T19:06:00Z">
                          <w:rPr/>
                        </w:rPrChange>
                      </w:rPr>
                      <w:t>l)</w:t>
                    </w:r>
                  </w:ins>
                </w:p>
              </w:tc>
              <w:tc>
                <w:tcPr>
                  <w:tcW w:w="2476" w:type="dxa"/>
                </w:tcPr>
                <w:p w14:paraId="7230B3FA" w14:textId="7C5B2E06" w:rsidR="06750490" w:rsidDel="72368798" w:rsidRDefault="06750490">
                  <w:pPr>
                    <w:rPr>
                      <w:ins w:id="2119" w:author="Lidia Alice Ruppert Ribeiro" w:date="2019-04-12T19:03:00Z"/>
                      <w:del w:id="2120" w:author="Lidia Alice Ruppert Ribeiro" w:date="2019-04-12T19:06:00Z"/>
                      <w:rFonts w:asciiTheme="majorHAnsi" w:hAnsiTheme="majorHAnsi" w:cstheme="majorBidi"/>
                      <w:color w:val="2F5496" w:themeColor="accent1" w:themeShade="BF"/>
                      <w:sz w:val="20"/>
                      <w:szCs w:val="20"/>
                      <w:rPrChange w:id="2121" w:author="Lidia Alice Ruppert Ribeiro" w:date="2019-04-12T19:03:00Z">
                        <w:rPr>
                          <w:ins w:id="2122" w:author="Lidia Alice Ruppert Ribeiro" w:date="2019-04-12T19:03:00Z"/>
                          <w:del w:id="2123" w:author="Lidia Alice Ruppert Ribeiro" w:date="2019-04-12T19:06:00Z"/>
                        </w:rPr>
                      </w:rPrChange>
                    </w:rPr>
                  </w:pPr>
                </w:p>
                <w:p w14:paraId="4ECBAEA6" w14:textId="77777777" w:rsidR="72368798" w:rsidRDefault="72368798">
                  <w:pPr>
                    <w:rPr>
                      <w:ins w:id="2124" w:author="Lidia Alice Ruppert Ribeiro" w:date="2019-04-12T19:06:00Z"/>
                      <w:rFonts w:ascii="Times New Roman" w:hAnsi="Times New Roman"/>
                      <w:color w:val="000000" w:themeColor="text1"/>
                      <w:sz w:val="15"/>
                      <w:szCs w:val="15"/>
                      <w:rPrChange w:id="2125" w:author="Lidia Alice Ruppert Ribeiro" w:date="2019-04-12T19:06:00Z">
                        <w:rPr>
                          <w:ins w:id="2126" w:author="Lidia Alice Ruppert Ribeiro" w:date="2019-04-12T19:06:00Z"/>
                        </w:rPr>
                      </w:rPrChange>
                    </w:rPr>
                  </w:pPr>
                  <w:ins w:id="2127" w:author="Lidia Alice Ruppert Ribeiro" w:date="2019-04-12T19:06:00Z">
                    <w:r w:rsidRPr="72368798">
                      <w:rPr>
                        <w:rFonts w:ascii="Times New Roman" w:hAnsi="Times New Roman"/>
                        <w:color w:val="000000" w:themeColor="text1"/>
                        <w:sz w:val="15"/>
                        <w:szCs w:val="15"/>
                        <w:rPrChange w:id="2128" w:author="Lidia Alice Ruppert Ribeiro" w:date="2019-04-12T19:06:00Z">
                          <w:rPr/>
                        </w:rPrChange>
                      </w:rPr>
                      <w:t> </w:t>
                    </w:r>
                  </w:ins>
                </w:p>
              </w:tc>
            </w:tr>
            <w:tr w:rsidR="78D4DDCF" w14:paraId="146D3E57" w14:textId="77777777" w:rsidTr="4F7636CA">
              <w:trPr>
                <w:ins w:id="2129" w:author="Lidia Alice Ruppert Ribeiro" w:date="2019-04-12T19:04:00Z"/>
              </w:trPr>
              <w:tc>
                <w:tcPr>
                  <w:tcW w:w="2476" w:type="dxa"/>
                </w:tcPr>
                <w:p w14:paraId="5DC552EE" w14:textId="1B3A02F1" w:rsidR="78D4DDCF" w:rsidDel="72368798" w:rsidRDefault="78D4DDCF">
                  <w:pPr>
                    <w:rPr>
                      <w:ins w:id="2130" w:author="Lidia Alice Ruppert Ribeiro" w:date="2019-04-12T19:04:00Z"/>
                      <w:del w:id="2131" w:author="Lidia Alice Ruppert Ribeiro" w:date="2019-04-12T19:06:00Z"/>
                      <w:rFonts w:asciiTheme="majorHAnsi" w:hAnsiTheme="majorHAnsi" w:cstheme="majorBidi"/>
                      <w:color w:val="2F5496" w:themeColor="accent1" w:themeShade="BF"/>
                      <w:sz w:val="20"/>
                      <w:szCs w:val="20"/>
                      <w:rPrChange w:id="2132" w:author="Lidia Alice Ruppert Ribeiro" w:date="2019-04-12T19:04:00Z">
                        <w:rPr>
                          <w:ins w:id="2133" w:author="Lidia Alice Ruppert Ribeiro" w:date="2019-04-12T19:04:00Z"/>
                          <w:del w:id="2134" w:author="Lidia Alice Ruppert Ribeiro" w:date="2019-04-12T19:06:00Z"/>
                        </w:rPr>
                      </w:rPrChange>
                    </w:rPr>
                  </w:pPr>
                </w:p>
                <w:p w14:paraId="17C72564" w14:textId="5EFB0709" w:rsidR="72368798" w:rsidRDefault="72368798">
                  <w:pPr>
                    <w:rPr>
                      <w:rFonts w:ascii="Times New Roman" w:hAnsi="Times New Roman"/>
                      <w:color w:val="000000" w:themeColor="text1"/>
                      <w:sz w:val="15"/>
                      <w:szCs w:val="15"/>
                      <w:rPrChange w:id="2135" w:author="Lidia Alice Ruppert Ribeiro" w:date="2019-04-12T19:11:00Z">
                        <w:rPr/>
                      </w:rPrChange>
                    </w:rPr>
                  </w:pPr>
                  <w:ins w:id="2136" w:author="Lidia Alice Ruppert Ribeiro" w:date="2019-04-12T19:06:00Z">
                    <w:r w:rsidRPr="72368798">
                      <w:rPr>
                        <w:rFonts w:ascii="Times New Roman" w:hAnsi="Times New Roman"/>
                        <w:color w:val="000000" w:themeColor="text1"/>
                        <w:sz w:val="15"/>
                        <w:szCs w:val="15"/>
                        <w:rPrChange w:id="2137" w:author="Lidia Alice Ruppert Ribeiro" w:date="2019-04-12T19:06:00Z">
                          <w:rPr/>
                        </w:rPrChange>
                      </w:rPr>
                      <w:t>SISTAC (Bra</w:t>
                    </w:r>
                  </w:ins>
                  <w:ins w:id="2138" w:author="Lidia Alice Ruppert Ribeiro" w:date="2019-04-12T19:11:00Z">
                    <w:r w:rsidR="052BE918" w:rsidRPr="72368798">
                      <w:rPr>
                        <w:rFonts w:ascii="Times New Roman" w:hAnsi="Times New Roman"/>
                        <w:color w:val="000000" w:themeColor="text1"/>
                        <w:sz w:val="15"/>
                        <w:szCs w:val="15"/>
                        <w:rPrChange w:id="2139" w:author="Lidia Alice Ruppert Ribeiro" w:date="2019-04-12T19:06:00Z">
                          <w:rPr/>
                        </w:rPrChange>
                      </w:rPr>
                      <w:t>z</w:t>
                    </w:r>
                  </w:ins>
                  <w:ins w:id="2140" w:author="Lidia Alice Ruppert Ribeiro" w:date="2019-04-12T19:06:00Z">
                    <w:r w:rsidRPr="72368798">
                      <w:rPr>
                        <w:rFonts w:ascii="Times New Roman" w:hAnsi="Times New Roman"/>
                        <w:color w:val="000000" w:themeColor="text1"/>
                        <w:sz w:val="15"/>
                        <w:szCs w:val="15"/>
                        <w:rPrChange w:id="2141" w:author="Lidia Alice Ruppert Ribeiro" w:date="2019-04-12T19:06:00Z">
                          <w:rPr/>
                        </w:rPrChange>
                      </w:rPr>
                      <w:t>il)</w:t>
                    </w:r>
                  </w:ins>
                </w:p>
              </w:tc>
              <w:tc>
                <w:tcPr>
                  <w:tcW w:w="2476" w:type="dxa"/>
                </w:tcPr>
                <w:p w14:paraId="1F022230" w14:textId="05A1A9C2" w:rsidR="78D4DDCF" w:rsidDel="72368798" w:rsidRDefault="78D4DDCF">
                  <w:pPr>
                    <w:rPr>
                      <w:ins w:id="2142" w:author="Lidia Alice Ruppert Ribeiro" w:date="2019-04-12T19:04:00Z"/>
                      <w:del w:id="2143" w:author="Lidia Alice Ruppert Ribeiro" w:date="2019-04-12T19:06:00Z"/>
                      <w:rFonts w:asciiTheme="majorHAnsi" w:hAnsiTheme="majorHAnsi" w:cstheme="majorBidi"/>
                      <w:color w:val="2F5496" w:themeColor="accent1" w:themeShade="BF"/>
                      <w:sz w:val="20"/>
                      <w:szCs w:val="20"/>
                      <w:rPrChange w:id="2144" w:author="Lidia Alice Ruppert Ribeiro" w:date="2019-04-12T19:04:00Z">
                        <w:rPr>
                          <w:ins w:id="2145" w:author="Lidia Alice Ruppert Ribeiro" w:date="2019-04-12T19:04:00Z"/>
                          <w:del w:id="2146" w:author="Lidia Alice Ruppert Ribeiro" w:date="2019-04-12T19:06:00Z"/>
                        </w:rPr>
                      </w:rPrChange>
                    </w:rPr>
                  </w:pPr>
                </w:p>
                <w:p w14:paraId="589E026F" w14:textId="77777777" w:rsidR="72368798" w:rsidRDefault="72368798">
                  <w:pPr>
                    <w:rPr>
                      <w:ins w:id="2147" w:author="Lidia Alice Ruppert Ribeiro" w:date="2019-04-12T19:06:00Z"/>
                      <w:rFonts w:ascii="Times New Roman" w:hAnsi="Times New Roman"/>
                      <w:color w:val="000000" w:themeColor="text1"/>
                      <w:sz w:val="15"/>
                      <w:szCs w:val="15"/>
                      <w:rPrChange w:id="2148" w:author="Lidia Alice Ruppert Ribeiro" w:date="2019-04-12T19:06:00Z">
                        <w:rPr>
                          <w:ins w:id="2149" w:author="Lidia Alice Ruppert Ribeiro" w:date="2019-04-12T19:06:00Z"/>
                        </w:rPr>
                      </w:rPrChange>
                    </w:rPr>
                  </w:pPr>
                  <w:ins w:id="2150" w:author="Lidia Alice Ruppert Ribeiro" w:date="2019-04-12T19:06:00Z">
                    <w:r w:rsidRPr="72368798">
                      <w:rPr>
                        <w:rFonts w:ascii="Times New Roman" w:hAnsi="Times New Roman"/>
                        <w:color w:val="000000" w:themeColor="text1"/>
                        <w:sz w:val="15"/>
                        <w:szCs w:val="15"/>
                        <w:rPrChange w:id="2151" w:author="Lidia Alice Ruppert Ribeiro" w:date="2019-04-12T19:06:00Z">
                          <w:rPr/>
                        </w:rPrChange>
                      </w:rPr>
                      <w:t> </w:t>
                    </w:r>
                  </w:ins>
                </w:p>
              </w:tc>
            </w:tr>
            <w:tr w:rsidR="78D4DDCF" w14:paraId="13CF1AE9" w14:textId="77777777" w:rsidTr="4F7636CA">
              <w:trPr>
                <w:ins w:id="2152" w:author="Lidia Alice Ruppert Ribeiro" w:date="2019-04-12T19:04:00Z"/>
              </w:trPr>
              <w:tc>
                <w:tcPr>
                  <w:tcW w:w="2476" w:type="dxa"/>
                </w:tcPr>
                <w:p w14:paraId="280F90DE" w14:textId="0FF4BDB0" w:rsidR="78D4DDCF" w:rsidDel="72368798" w:rsidRDefault="78D4DDCF">
                  <w:pPr>
                    <w:rPr>
                      <w:ins w:id="2153" w:author="Lidia Alice Ruppert Ribeiro" w:date="2019-04-12T19:04:00Z"/>
                      <w:del w:id="2154" w:author="Lidia Alice Ruppert Ribeiro" w:date="2019-04-12T19:06:00Z"/>
                      <w:rFonts w:asciiTheme="majorHAnsi" w:hAnsiTheme="majorHAnsi" w:cstheme="majorBidi"/>
                      <w:color w:val="2F5496" w:themeColor="accent1" w:themeShade="BF"/>
                      <w:sz w:val="20"/>
                      <w:szCs w:val="20"/>
                      <w:rPrChange w:id="2155" w:author="Lidia Alice Ruppert Ribeiro" w:date="2019-04-12T19:04:00Z">
                        <w:rPr>
                          <w:ins w:id="2156" w:author="Lidia Alice Ruppert Ribeiro" w:date="2019-04-12T19:04:00Z"/>
                          <w:del w:id="2157" w:author="Lidia Alice Ruppert Ribeiro" w:date="2019-04-12T19:06:00Z"/>
                        </w:rPr>
                      </w:rPrChange>
                    </w:rPr>
                  </w:pPr>
                </w:p>
                <w:p w14:paraId="02674E1D" w14:textId="1E3FDDAE" w:rsidR="72368798" w:rsidRDefault="72368798">
                  <w:pPr>
                    <w:rPr>
                      <w:rFonts w:ascii="Times New Roman" w:hAnsi="Times New Roman"/>
                      <w:color w:val="000000" w:themeColor="text1"/>
                      <w:sz w:val="15"/>
                      <w:szCs w:val="15"/>
                      <w:rPrChange w:id="2158" w:author="Lidia Alice Ruppert Ribeiro" w:date="2019-04-12T19:11:00Z">
                        <w:rPr/>
                      </w:rPrChange>
                    </w:rPr>
                  </w:pPr>
                  <w:ins w:id="2159" w:author="Lidia Alice Ruppert Ribeiro" w:date="2019-04-12T19:06:00Z">
                    <w:r w:rsidRPr="72368798">
                      <w:rPr>
                        <w:rFonts w:ascii="Times New Roman" w:hAnsi="Times New Roman"/>
                        <w:color w:val="000000" w:themeColor="text1"/>
                        <w:sz w:val="15"/>
                        <w:szCs w:val="15"/>
                        <w:rPrChange w:id="2160" w:author="Lidia Alice Ruppert Ribeiro" w:date="2019-04-12T19:06:00Z">
                          <w:rPr/>
                        </w:rPrChange>
                      </w:rPr>
                      <w:t>Soldstat offshore (Nor</w:t>
                    </w:r>
                  </w:ins>
                  <w:ins w:id="2161" w:author="Lidia Alice Ruppert Ribeiro" w:date="2019-04-12T19:11:00Z">
                    <w:r w:rsidR="052BE918" w:rsidRPr="72368798">
                      <w:rPr>
                        <w:rFonts w:ascii="Times New Roman" w:hAnsi="Times New Roman"/>
                        <w:color w:val="000000" w:themeColor="text1"/>
                        <w:sz w:val="15"/>
                        <w:szCs w:val="15"/>
                        <w:rPrChange w:id="2162" w:author="Lidia Alice Ruppert Ribeiro" w:date="2019-04-12T19:06:00Z">
                          <w:rPr/>
                        </w:rPrChange>
                      </w:rPr>
                      <w:t>way</w:t>
                    </w:r>
                  </w:ins>
                  <w:ins w:id="2163" w:author="Lidia Alice Ruppert Ribeiro" w:date="2019-04-12T19:06:00Z">
                    <w:r w:rsidRPr="72368798">
                      <w:rPr>
                        <w:rFonts w:ascii="Times New Roman" w:hAnsi="Times New Roman"/>
                        <w:color w:val="000000" w:themeColor="text1"/>
                        <w:sz w:val="15"/>
                        <w:szCs w:val="15"/>
                        <w:rPrChange w:id="2164" w:author="Lidia Alice Ruppert Ribeiro" w:date="2019-04-12T19:06:00Z">
                          <w:rPr/>
                        </w:rPrChange>
                      </w:rPr>
                      <w:t>)</w:t>
                    </w:r>
                  </w:ins>
                </w:p>
              </w:tc>
              <w:tc>
                <w:tcPr>
                  <w:tcW w:w="2476" w:type="dxa"/>
                </w:tcPr>
                <w:p w14:paraId="1ED35E60" w14:textId="7A08767F" w:rsidR="78D4DDCF" w:rsidDel="72368798" w:rsidRDefault="78D4DDCF">
                  <w:pPr>
                    <w:rPr>
                      <w:ins w:id="2165" w:author="Lidia Alice Ruppert Ribeiro" w:date="2019-04-12T19:04:00Z"/>
                      <w:del w:id="2166" w:author="Lidia Alice Ruppert Ribeiro" w:date="2019-04-12T19:06:00Z"/>
                      <w:rFonts w:asciiTheme="majorHAnsi" w:hAnsiTheme="majorHAnsi" w:cstheme="majorBidi"/>
                      <w:color w:val="2F5496" w:themeColor="accent1" w:themeShade="BF"/>
                      <w:sz w:val="20"/>
                      <w:szCs w:val="20"/>
                      <w:rPrChange w:id="2167" w:author="Lidia Alice Ruppert Ribeiro" w:date="2019-04-12T19:04:00Z">
                        <w:rPr>
                          <w:ins w:id="2168" w:author="Lidia Alice Ruppert Ribeiro" w:date="2019-04-12T19:04:00Z"/>
                          <w:del w:id="2169" w:author="Lidia Alice Ruppert Ribeiro" w:date="2019-04-12T19:06:00Z"/>
                        </w:rPr>
                      </w:rPrChange>
                    </w:rPr>
                  </w:pPr>
                </w:p>
                <w:p w14:paraId="48E690DD" w14:textId="77777777" w:rsidR="72368798" w:rsidRDefault="72368798">
                  <w:pPr>
                    <w:rPr>
                      <w:ins w:id="2170" w:author="Lidia Alice Ruppert Ribeiro" w:date="2019-04-12T19:06:00Z"/>
                      <w:rFonts w:ascii="Times New Roman" w:hAnsi="Times New Roman"/>
                      <w:color w:val="000000" w:themeColor="text1"/>
                      <w:sz w:val="15"/>
                      <w:szCs w:val="15"/>
                      <w:rPrChange w:id="2171" w:author="Lidia Alice Ruppert Ribeiro" w:date="2019-04-12T19:06:00Z">
                        <w:rPr>
                          <w:ins w:id="2172" w:author="Lidia Alice Ruppert Ribeiro" w:date="2019-04-12T19:06:00Z"/>
                        </w:rPr>
                      </w:rPrChange>
                    </w:rPr>
                  </w:pPr>
                  <w:ins w:id="2173" w:author="Lidia Alice Ruppert Ribeiro" w:date="2019-04-12T19:06:00Z">
                    <w:r w:rsidRPr="72368798">
                      <w:rPr>
                        <w:rFonts w:ascii="Times New Roman" w:hAnsi="Times New Roman"/>
                        <w:color w:val="000000" w:themeColor="text1"/>
                        <w:sz w:val="15"/>
                        <w:szCs w:val="15"/>
                        <w:rPrChange w:id="2174" w:author="Lidia Alice Ruppert Ribeiro" w:date="2019-04-12T19:06:00Z">
                          <w:rPr/>
                        </w:rPrChange>
                      </w:rPr>
                      <w:t> </w:t>
                    </w:r>
                  </w:ins>
                </w:p>
              </w:tc>
            </w:tr>
            <w:tr w:rsidR="78D4DDCF" w14:paraId="61C59DF8" w14:textId="77777777" w:rsidTr="4F7636CA">
              <w:trPr>
                <w:ins w:id="2175" w:author="Lidia Alice Ruppert Ribeiro" w:date="2019-04-12T19:04:00Z"/>
              </w:trPr>
              <w:tc>
                <w:tcPr>
                  <w:tcW w:w="2476" w:type="dxa"/>
                </w:tcPr>
                <w:p w14:paraId="24DC2061" w14:textId="3ED4AEE8" w:rsidR="78D4DDCF" w:rsidDel="72368798" w:rsidRDefault="78D4DDCF">
                  <w:pPr>
                    <w:rPr>
                      <w:ins w:id="2176" w:author="Lidia Alice Ruppert Ribeiro" w:date="2019-04-12T19:04:00Z"/>
                      <w:del w:id="2177" w:author="Lidia Alice Ruppert Ribeiro" w:date="2019-04-12T19:06:00Z"/>
                      <w:rFonts w:asciiTheme="majorHAnsi" w:hAnsiTheme="majorHAnsi" w:cstheme="majorBidi"/>
                      <w:color w:val="2F5496" w:themeColor="accent1" w:themeShade="BF"/>
                      <w:sz w:val="20"/>
                      <w:szCs w:val="20"/>
                      <w:rPrChange w:id="2178" w:author="Lidia Alice Ruppert Ribeiro" w:date="2019-04-12T19:04:00Z">
                        <w:rPr>
                          <w:ins w:id="2179" w:author="Lidia Alice Ruppert Ribeiro" w:date="2019-04-12T19:04:00Z"/>
                          <w:del w:id="2180" w:author="Lidia Alice Ruppert Ribeiro" w:date="2019-04-12T19:06:00Z"/>
                        </w:rPr>
                      </w:rPrChange>
                    </w:rPr>
                  </w:pPr>
                </w:p>
                <w:p w14:paraId="074F4971" w14:textId="3E261165" w:rsidR="72368798" w:rsidRDefault="72368798">
                  <w:pPr>
                    <w:rPr>
                      <w:rFonts w:ascii="Times New Roman" w:hAnsi="Times New Roman"/>
                      <w:color w:val="000000" w:themeColor="text1"/>
                      <w:sz w:val="15"/>
                      <w:szCs w:val="15"/>
                      <w:rPrChange w:id="2181" w:author="Lidia Alice Ruppert Ribeiro" w:date="2019-04-12T19:12:00Z">
                        <w:rPr/>
                      </w:rPrChange>
                    </w:rPr>
                  </w:pPr>
                  <w:ins w:id="2182" w:author="Lidia Alice Ruppert Ribeiro" w:date="2019-04-12T19:06:00Z">
                    <w:r w:rsidRPr="72368798">
                      <w:rPr>
                        <w:rFonts w:ascii="Times New Roman" w:hAnsi="Times New Roman"/>
                        <w:color w:val="000000" w:themeColor="text1"/>
                        <w:sz w:val="15"/>
                        <w:szCs w:val="15"/>
                        <w:rPrChange w:id="2183" w:author="Lidia Alice Ruppert Ribeiro" w:date="2019-04-12T19:06:00Z">
                          <w:rPr/>
                        </w:rPrChange>
                      </w:rPr>
                      <w:t>TechnipFMC (</w:t>
                    </w:r>
                  </w:ins>
                  <w:ins w:id="2184" w:author="Lidia Alice Ruppert Ribeiro" w:date="2019-04-12T19:11:00Z">
                    <w:r w:rsidR="21958C01" w:rsidRPr="72368798">
                      <w:rPr>
                        <w:rFonts w:ascii="Times New Roman" w:hAnsi="Times New Roman"/>
                        <w:color w:val="000000" w:themeColor="text1"/>
                        <w:sz w:val="15"/>
                        <w:szCs w:val="15"/>
                        <w:rPrChange w:id="2185" w:author="Lidia Alice Ruppert Ribeiro" w:date="2019-04-12T19:06:00Z">
                          <w:rPr/>
                        </w:rPrChange>
                      </w:rPr>
                      <w:t>UK</w:t>
                    </w:r>
                  </w:ins>
                  <w:ins w:id="2186" w:author="Lidia Alice Ruppert Ribeiro" w:date="2019-04-12T19:06:00Z">
                    <w:r w:rsidRPr="72368798">
                      <w:rPr>
                        <w:rFonts w:ascii="Times New Roman" w:hAnsi="Times New Roman"/>
                        <w:color w:val="000000" w:themeColor="text1"/>
                        <w:sz w:val="15"/>
                        <w:szCs w:val="15"/>
                        <w:rPrChange w:id="2187" w:author="Lidia Alice Ruppert Ribeiro" w:date="2019-04-12T19:06:00Z">
                          <w:rPr/>
                        </w:rPrChange>
                      </w:rPr>
                      <w:t xml:space="preserve"> e </w:t>
                    </w:r>
                  </w:ins>
                  <w:ins w:id="2188" w:author="Lidia Alice Ruppert Ribeiro" w:date="2019-04-12T19:11:00Z">
                    <w:r w:rsidR="052BE918" w:rsidRPr="72368798">
                      <w:rPr>
                        <w:rFonts w:ascii="Times New Roman" w:hAnsi="Times New Roman"/>
                        <w:color w:val="000000" w:themeColor="text1"/>
                        <w:sz w:val="15"/>
                        <w:szCs w:val="15"/>
                        <w:rPrChange w:id="2189" w:author="Lidia Alice Ruppert Ribeiro" w:date="2019-04-12T19:06:00Z">
                          <w:rPr/>
                        </w:rPrChange>
                      </w:rPr>
                      <w:t>USA</w:t>
                    </w:r>
                  </w:ins>
                  <w:ins w:id="2190" w:author="Lidia Alice Ruppert Ribeiro" w:date="2019-04-12T19:06:00Z">
                    <w:r w:rsidRPr="72368798">
                      <w:rPr>
                        <w:rFonts w:ascii="Times New Roman" w:hAnsi="Times New Roman"/>
                        <w:color w:val="000000" w:themeColor="text1"/>
                        <w:sz w:val="15"/>
                        <w:szCs w:val="15"/>
                        <w:rPrChange w:id="2191" w:author="Lidia Alice Ruppert Ribeiro" w:date="2019-04-12T19:06:00Z">
                          <w:rPr/>
                        </w:rPrChange>
                      </w:rPr>
                      <w:t xml:space="preserve">) – </w:t>
                    </w:r>
                  </w:ins>
                  <w:ins w:id="2192" w:author="Lidia Alice Ruppert Ribeiro" w:date="2019-04-12T19:12:00Z">
                    <w:r w:rsidR="59C1CC7F" w:rsidRPr="72368798">
                      <w:rPr>
                        <w:rFonts w:ascii="Times New Roman" w:hAnsi="Times New Roman"/>
                        <w:color w:val="000000" w:themeColor="text1"/>
                        <w:sz w:val="15"/>
                        <w:szCs w:val="15"/>
                        <w:rPrChange w:id="2193" w:author="Lidia Alice Ruppert Ribeiro" w:date="2019-04-12T19:06:00Z">
                          <w:rPr/>
                        </w:rPrChange>
                      </w:rPr>
                      <w:t>manufacturer and suppliers</w:t>
                    </w:r>
                  </w:ins>
                </w:p>
              </w:tc>
              <w:tc>
                <w:tcPr>
                  <w:tcW w:w="2476" w:type="dxa"/>
                </w:tcPr>
                <w:p w14:paraId="1F358FAB" w14:textId="729ECC4A" w:rsidR="78D4DDCF" w:rsidDel="72368798" w:rsidRDefault="78D4DDCF">
                  <w:pPr>
                    <w:rPr>
                      <w:ins w:id="2194" w:author="Lidia Alice Ruppert Ribeiro" w:date="2019-04-12T19:04:00Z"/>
                      <w:del w:id="2195" w:author="Lidia Alice Ruppert Ribeiro" w:date="2019-04-12T19:06:00Z"/>
                      <w:rFonts w:asciiTheme="majorHAnsi" w:hAnsiTheme="majorHAnsi" w:cstheme="majorBidi"/>
                      <w:color w:val="2F5496" w:themeColor="accent1" w:themeShade="BF"/>
                      <w:sz w:val="20"/>
                      <w:szCs w:val="20"/>
                      <w:rPrChange w:id="2196" w:author="Lidia Alice Ruppert Ribeiro" w:date="2019-04-12T19:04:00Z">
                        <w:rPr>
                          <w:ins w:id="2197" w:author="Lidia Alice Ruppert Ribeiro" w:date="2019-04-12T19:04:00Z"/>
                          <w:del w:id="2198" w:author="Lidia Alice Ruppert Ribeiro" w:date="2019-04-12T19:06:00Z"/>
                        </w:rPr>
                      </w:rPrChange>
                    </w:rPr>
                  </w:pPr>
                </w:p>
                <w:p w14:paraId="7DBD3B99" w14:textId="77777777" w:rsidR="72368798" w:rsidRDefault="72368798">
                  <w:pPr>
                    <w:rPr>
                      <w:ins w:id="2199" w:author="Lidia Alice Ruppert Ribeiro" w:date="2019-04-12T19:06:00Z"/>
                      <w:rFonts w:ascii="Times New Roman" w:hAnsi="Times New Roman"/>
                      <w:color w:val="000000" w:themeColor="text1"/>
                      <w:sz w:val="15"/>
                      <w:szCs w:val="15"/>
                      <w:rPrChange w:id="2200" w:author="Lidia Alice Ruppert Ribeiro" w:date="2019-04-12T19:06:00Z">
                        <w:rPr>
                          <w:ins w:id="2201" w:author="Lidia Alice Ruppert Ribeiro" w:date="2019-04-12T19:06:00Z"/>
                        </w:rPr>
                      </w:rPrChange>
                    </w:rPr>
                  </w:pPr>
                  <w:ins w:id="2202" w:author="Lidia Alice Ruppert Ribeiro" w:date="2019-04-12T19:06:00Z">
                    <w:r w:rsidRPr="72368798">
                      <w:rPr>
                        <w:rFonts w:ascii="Times New Roman" w:hAnsi="Times New Roman"/>
                        <w:color w:val="000000" w:themeColor="text1"/>
                        <w:sz w:val="15"/>
                        <w:szCs w:val="15"/>
                        <w:rPrChange w:id="2203" w:author="Lidia Alice Ruppert Ribeiro" w:date="2019-04-12T19:06:00Z">
                          <w:rPr/>
                        </w:rPrChange>
                      </w:rPr>
                      <w:t> </w:t>
                    </w:r>
                  </w:ins>
                </w:p>
              </w:tc>
            </w:tr>
            <w:tr w:rsidR="35D502B9" w14:paraId="42FBAC0D" w14:textId="77777777" w:rsidTr="4F7636CA">
              <w:trPr>
                <w:ins w:id="2204" w:author="Lidia Alice Ruppert Ribeiro" w:date="2019-04-12T19:03:00Z"/>
              </w:trPr>
              <w:tc>
                <w:tcPr>
                  <w:tcW w:w="2476" w:type="dxa"/>
                </w:tcPr>
                <w:p w14:paraId="5E09DEED" w14:textId="489E0E48" w:rsidR="35D502B9" w:rsidDel="72368798" w:rsidRDefault="35D502B9">
                  <w:pPr>
                    <w:rPr>
                      <w:ins w:id="2205" w:author="Lidia Alice Ruppert Ribeiro" w:date="2019-04-12T19:03:00Z"/>
                      <w:del w:id="2206" w:author="Lidia Alice Ruppert Ribeiro" w:date="2019-04-12T19:06:00Z"/>
                      <w:rFonts w:asciiTheme="majorHAnsi" w:hAnsiTheme="majorHAnsi" w:cstheme="majorBidi"/>
                      <w:color w:val="2F5496" w:themeColor="accent1" w:themeShade="BF"/>
                      <w:sz w:val="20"/>
                      <w:szCs w:val="20"/>
                      <w:rPrChange w:id="2207" w:author="Lidia Alice Ruppert Ribeiro" w:date="2019-04-12T19:03:00Z">
                        <w:rPr>
                          <w:ins w:id="2208" w:author="Lidia Alice Ruppert Ribeiro" w:date="2019-04-12T19:03:00Z"/>
                          <w:del w:id="2209" w:author="Lidia Alice Ruppert Ribeiro" w:date="2019-04-12T19:06:00Z"/>
                        </w:rPr>
                      </w:rPrChange>
                    </w:rPr>
                  </w:pPr>
                </w:p>
                <w:p w14:paraId="0DC489B3" w14:textId="6AEACC66" w:rsidR="72368798" w:rsidRDefault="72368798">
                  <w:pPr>
                    <w:rPr>
                      <w:rFonts w:ascii="Times New Roman" w:hAnsi="Times New Roman"/>
                      <w:color w:val="000000" w:themeColor="text1"/>
                      <w:sz w:val="15"/>
                      <w:szCs w:val="15"/>
                      <w:rPrChange w:id="2210" w:author="Lidia Alice Ruppert Ribeiro" w:date="2019-04-12T19:11:00Z">
                        <w:rPr/>
                      </w:rPrChange>
                    </w:rPr>
                  </w:pPr>
                  <w:ins w:id="2211" w:author="Lidia Alice Ruppert Ribeiro" w:date="2019-04-12T19:06:00Z">
                    <w:r w:rsidRPr="72368798">
                      <w:rPr>
                        <w:rFonts w:ascii="Times New Roman" w:hAnsi="Times New Roman"/>
                        <w:color w:val="000000" w:themeColor="text1"/>
                        <w:sz w:val="15"/>
                        <w:szCs w:val="15"/>
                        <w:rPrChange w:id="2212" w:author="Lidia Alice Ruppert Ribeiro" w:date="2019-04-12T19:06:00Z">
                          <w:rPr/>
                        </w:rPrChange>
                      </w:rPr>
                      <w:t>UNDERWATER GROUP (Bra</w:t>
                    </w:r>
                  </w:ins>
                  <w:ins w:id="2213" w:author="Lidia Alice Ruppert Ribeiro" w:date="2019-04-12T19:11:00Z">
                    <w:r w:rsidR="21958C01" w:rsidRPr="72368798">
                      <w:rPr>
                        <w:rFonts w:ascii="Times New Roman" w:hAnsi="Times New Roman"/>
                        <w:color w:val="000000" w:themeColor="text1"/>
                        <w:sz w:val="15"/>
                        <w:szCs w:val="15"/>
                        <w:rPrChange w:id="2214" w:author="Lidia Alice Ruppert Ribeiro" w:date="2019-04-12T19:06:00Z">
                          <w:rPr/>
                        </w:rPrChange>
                      </w:rPr>
                      <w:t>zil</w:t>
                    </w:r>
                  </w:ins>
                  <w:ins w:id="2215" w:author="Lidia Alice Ruppert Ribeiro" w:date="2019-04-12T19:06:00Z">
                    <w:r w:rsidRPr="72368798">
                      <w:rPr>
                        <w:rFonts w:ascii="Times New Roman" w:hAnsi="Times New Roman"/>
                        <w:color w:val="000000" w:themeColor="text1"/>
                        <w:sz w:val="15"/>
                        <w:szCs w:val="15"/>
                        <w:rPrChange w:id="2216" w:author="Lidia Alice Ruppert Ribeiro" w:date="2019-04-12T19:06:00Z">
                          <w:rPr/>
                        </w:rPrChange>
                      </w:rPr>
                      <w:t>)</w:t>
                    </w:r>
                  </w:ins>
                </w:p>
              </w:tc>
              <w:tc>
                <w:tcPr>
                  <w:tcW w:w="2476" w:type="dxa"/>
                </w:tcPr>
                <w:p w14:paraId="46D9540E" w14:textId="489E0E48" w:rsidR="35D502B9" w:rsidDel="72368798" w:rsidRDefault="35D502B9">
                  <w:pPr>
                    <w:rPr>
                      <w:ins w:id="2217" w:author="Lidia Alice Ruppert Ribeiro" w:date="2019-04-12T19:03:00Z"/>
                      <w:del w:id="2218" w:author="Lidia Alice Ruppert Ribeiro" w:date="2019-04-12T19:06:00Z"/>
                      <w:rFonts w:asciiTheme="majorHAnsi" w:hAnsiTheme="majorHAnsi" w:cstheme="majorBidi"/>
                      <w:color w:val="2F5496" w:themeColor="accent1" w:themeShade="BF"/>
                      <w:sz w:val="20"/>
                      <w:szCs w:val="20"/>
                      <w:rPrChange w:id="2219" w:author="Lidia Alice Ruppert Ribeiro" w:date="2019-04-12T19:03:00Z">
                        <w:rPr>
                          <w:ins w:id="2220" w:author="Lidia Alice Ruppert Ribeiro" w:date="2019-04-12T19:03:00Z"/>
                          <w:del w:id="2221" w:author="Lidia Alice Ruppert Ribeiro" w:date="2019-04-12T19:06:00Z"/>
                        </w:rPr>
                      </w:rPrChange>
                    </w:rPr>
                  </w:pPr>
                </w:p>
                <w:p w14:paraId="33E57B2E" w14:textId="77777777" w:rsidR="72368798" w:rsidRDefault="72368798">
                  <w:pPr>
                    <w:rPr>
                      <w:ins w:id="2222" w:author="Lidia Alice Ruppert Ribeiro" w:date="2019-04-12T19:06:00Z"/>
                      <w:rFonts w:ascii="Times New Roman" w:hAnsi="Times New Roman"/>
                      <w:color w:val="000000" w:themeColor="text1"/>
                      <w:sz w:val="15"/>
                      <w:szCs w:val="15"/>
                      <w:rPrChange w:id="2223" w:author="Lidia Alice Ruppert Ribeiro" w:date="2019-04-12T19:06:00Z">
                        <w:rPr>
                          <w:ins w:id="2224" w:author="Lidia Alice Ruppert Ribeiro" w:date="2019-04-12T19:06:00Z"/>
                        </w:rPr>
                      </w:rPrChange>
                    </w:rPr>
                  </w:pPr>
                  <w:ins w:id="2225" w:author="Lidia Alice Ruppert Ribeiro" w:date="2019-04-12T19:06:00Z">
                    <w:r w:rsidRPr="72368798">
                      <w:rPr>
                        <w:rFonts w:ascii="Times New Roman" w:hAnsi="Times New Roman"/>
                        <w:color w:val="000000" w:themeColor="text1"/>
                        <w:sz w:val="15"/>
                        <w:szCs w:val="15"/>
                        <w:rPrChange w:id="2226" w:author="Lidia Alice Ruppert Ribeiro" w:date="2019-04-12T19:06:00Z">
                          <w:rPr/>
                        </w:rPrChange>
                      </w:rPr>
                      <w:t> </w:t>
                    </w:r>
                  </w:ins>
                </w:p>
              </w:tc>
            </w:tr>
          </w:tbl>
          <w:p w14:paraId="050A5256" w14:textId="5DB632A6" w:rsidR="4F7636CA" w:rsidRDefault="4F7636CA">
            <w:pPr>
              <w:rPr>
                <w:ins w:id="2227" w:author="Lidia Alice Ruppert Ribeiro" w:date="2019-04-12T19:12:00Z"/>
                <w:rFonts w:asciiTheme="majorHAnsi" w:hAnsiTheme="majorHAnsi" w:cstheme="majorBidi"/>
                <w:b/>
                <w:bCs/>
                <w:i/>
                <w:iCs/>
                <w:color w:val="2F5496" w:themeColor="accent1" w:themeShade="BF"/>
                <w:sz w:val="20"/>
                <w:szCs w:val="20"/>
                <w:rPrChange w:id="2228" w:author="Lidia Alice Ruppert Ribeiro" w:date="2019-04-12T19:12:00Z">
                  <w:rPr>
                    <w:ins w:id="2229" w:author="Lidia Alice Ruppert Ribeiro" w:date="2019-04-12T19:12:00Z"/>
                  </w:rPr>
                </w:rPrChange>
              </w:rPr>
            </w:pPr>
          </w:p>
          <w:p w14:paraId="625D9EF1" w14:textId="1224A496" w:rsidR="0007636C" w:rsidRPr="006B514F" w:rsidDel="48C7C4D2" w:rsidRDefault="0007636C">
            <w:pPr>
              <w:rPr>
                <w:del w:id="2230" w:author="Lidia Alice Ruppert Ribeiro" w:date="2019-04-14T15:43:00Z"/>
                <w:rFonts w:asciiTheme="majorHAnsi" w:hAnsiTheme="majorHAnsi" w:cstheme="majorHAnsi"/>
                <w:b/>
                <w:bCs/>
                <w:i/>
                <w:iCs/>
                <w:color w:val="2F5496" w:themeColor="accent1" w:themeShade="BF"/>
                <w:sz w:val="20"/>
                <w:szCs w:val="20"/>
              </w:rPr>
            </w:pPr>
            <w:del w:id="2231" w:author="Lidia Alice Ruppert Ribeiro" w:date="2019-04-14T15:43:00Z">
              <w:r w:rsidRPr="006B514F" w:rsidDel="48C7C4D2">
                <w:rPr>
                  <w:rFonts w:asciiTheme="majorHAnsi" w:hAnsiTheme="majorHAnsi" w:cstheme="majorHAnsi"/>
                  <w:b/>
                  <w:bCs/>
                  <w:i/>
                  <w:iCs/>
                  <w:color w:val="2F5496" w:themeColor="accent1" w:themeShade="BF"/>
                  <w:sz w:val="20"/>
                  <w:szCs w:val="20"/>
                </w:rPr>
                <w:delText>Manufacturers &amp; Suppliers</w:delText>
              </w:r>
            </w:del>
          </w:p>
          <w:p w14:paraId="22CACF15" w14:textId="59772222" w:rsidR="006B514F" w:rsidRDefault="006B514F">
            <w:pPr>
              <w:rPr>
                <w:rFonts w:asciiTheme="majorHAnsi" w:hAnsiTheme="majorHAnsi" w:cstheme="majorHAnsi"/>
                <w:color w:val="2F5496" w:themeColor="accent1" w:themeShade="BF"/>
                <w:sz w:val="20"/>
                <w:szCs w:val="20"/>
              </w:rPr>
            </w:pPr>
          </w:p>
          <w:p w14:paraId="4A655375" w14:textId="45FB643A" w:rsidR="006B514F" w:rsidRDefault="006B514F">
            <w:pPr>
              <w:rPr>
                <w:rFonts w:asciiTheme="majorHAnsi" w:hAnsiTheme="majorHAnsi" w:cstheme="majorHAnsi"/>
                <w:color w:val="2F5496" w:themeColor="accent1" w:themeShade="BF"/>
                <w:sz w:val="20"/>
                <w:szCs w:val="20"/>
              </w:rPr>
            </w:pPr>
          </w:p>
          <w:p w14:paraId="5840D47E" w14:textId="77777777" w:rsidR="006B514F" w:rsidRDefault="006B514F">
            <w:pPr>
              <w:rPr>
                <w:rFonts w:asciiTheme="majorHAnsi" w:hAnsiTheme="majorHAnsi" w:cstheme="majorHAnsi"/>
                <w:color w:val="2F5496" w:themeColor="accent1" w:themeShade="BF"/>
                <w:sz w:val="20"/>
                <w:szCs w:val="20"/>
              </w:rPr>
            </w:pPr>
          </w:p>
          <w:p w14:paraId="1EDAABBE" w14:textId="77777777" w:rsidR="006B514F" w:rsidRPr="003754A4" w:rsidRDefault="006B514F">
            <w:pPr>
              <w:rPr>
                <w:rFonts w:asciiTheme="majorHAnsi" w:hAnsiTheme="majorHAnsi" w:cstheme="majorHAnsi"/>
                <w:color w:val="2F5496" w:themeColor="accent1" w:themeShade="BF"/>
                <w:sz w:val="20"/>
                <w:szCs w:val="20"/>
              </w:rPr>
            </w:pPr>
          </w:p>
          <w:p w14:paraId="69C95A30" w14:textId="41ACE313" w:rsidR="003754A4" w:rsidRPr="003754A4" w:rsidRDefault="003754A4">
            <w:pPr>
              <w:rPr>
                <w:ins w:id="2232" w:author="Lidia Alice Ruppert Ribeiro" w:date="2019-04-12T17:55:00Z"/>
                <w:rFonts w:asciiTheme="majorHAnsi" w:hAnsiTheme="majorHAnsi" w:cstheme="majorBidi"/>
                <w:color w:val="2F5496" w:themeColor="accent1" w:themeShade="BF"/>
                <w:sz w:val="20"/>
                <w:szCs w:val="20"/>
                <w:rPrChange w:id="2233" w:author="Lidia Alice Ruppert Ribeiro" w:date="2019-04-12T17:55:00Z">
                  <w:rPr>
                    <w:ins w:id="2234" w:author="Lidia Alice Ruppert Ribeiro" w:date="2019-04-12T17:55:00Z"/>
                  </w:rPr>
                </w:rPrChange>
              </w:rPr>
            </w:pPr>
          </w:p>
          <w:p w14:paraId="061A6357" w14:textId="59ABFDA9" w:rsidR="003754A4" w:rsidRPr="003754A4" w:rsidRDefault="003754A4">
            <w:pPr>
              <w:rPr>
                <w:ins w:id="2235" w:author="Lidia Alice Ruppert Ribeiro" w:date="2019-04-12T17:55:00Z"/>
                <w:rFonts w:asciiTheme="majorHAnsi" w:hAnsiTheme="majorHAnsi" w:cstheme="majorBidi"/>
                <w:color w:val="2F5496" w:themeColor="accent1" w:themeShade="BF"/>
                <w:sz w:val="20"/>
                <w:szCs w:val="20"/>
                <w:rPrChange w:id="2236" w:author="Lidia Alice Ruppert Ribeiro" w:date="2019-04-12T17:55:00Z">
                  <w:rPr>
                    <w:ins w:id="2237" w:author="Lidia Alice Ruppert Ribeiro" w:date="2019-04-12T17:55:00Z"/>
                  </w:rPr>
                </w:rPrChange>
              </w:rPr>
            </w:pPr>
          </w:p>
          <w:p w14:paraId="3BD9EA80" w14:textId="5E5B0D96" w:rsidR="003754A4" w:rsidRPr="003754A4" w:rsidRDefault="003754A4">
            <w:pPr>
              <w:rPr>
                <w:ins w:id="2238" w:author="Lidia Alice Ruppert Ribeiro" w:date="2019-04-12T17:55:00Z"/>
                <w:rFonts w:asciiTheme="majorHAnsi" w:hAnsiTheme="majorHAnsi" w:cstheme="majorBidi"/>
                <w:color w:val="2F5496" w:themeColor="accent1" w:themeShade="BF"/>
                <w:sz w:val="20"/>
                <w:szCs w:val="20"/>
                <w:rPrChange w:id="2239" w:author="Lidia Alice Ruppert Ribeiro" w:date="2019-04-12T17:55:00Z">
                  <w:rPr>
                    <w:ins w:id="2240" w:author="Lidia Alice Ruppert Ribeiro" w:date="2019-04-12T17:55:00Z"/>
                  </w:rPr>
                </w:rPrChange>
              </w:rPr>
            </w:pPr>
          </w:p>
          <w:p w14:paraId="0E63429F" w14:textId="61D4E637" w:rsidR="003754A4" w:rsidRPr="003754A4" w:rsidRDefault="003754A4">
            <w:pPr>
              <w:rPr>
                <w:ins w:id="2241" w:author="Lidia Alice Ruppert Ribeiro" w:date="2019-04-12T17:55:00Z"/>
                <w:rFonts w:asciiTheme="majorHAnsi" w:hAnsiTheme="majorHAnsi" w:cstheme="majorBidi"/>
                <w:color w:val="2F5496" w:themeColor="accent1" w:themeShade="BF"/>
                <w:sz w:val="20"/>
                <w:szCs w:val="20"/>
                <w:rPrChange w:id="2242" w:author="Lidia Alice Ruppert Ribeiro" w:date="2019-04-12T17:55:00Z">
                  <w:rPr>
                    <w:ins w:id="2243" w:author="Lidia Alice Ruppert Ribeiro" w:date="2019-04-12T17:55:00Z"/>
                  </w:rPr>
                </w:rPrChange>
              </w:rPr>
            </w:pPr>
          </w:p>
          <w:p w14:paraId="617A5078" w14:textId="6DDC21BE" w:rsidR="003754A4" w:rsidRPr="003754A4" w:rsidRDefault="003754A4">
            <w:pPr>
              <w:rPr>
                <w:ins w:id="2244" w:author="Lidia Alice Ruppert Ribeiro" w:date="2019-04-12T17:55:00Z"/>
                <w:rFonts w:asciiTheme="majorHAnsi" w:hAnsiTheme="majorHAnsi" w:cstheme="majorBidi"/>
                <w:color w:val="2F5496" w:themeColor="accent1" w:themeShade="BF"/>
                <w:sz w:val="20"/>
                <w:szCs w:val="20"/>
                <w:rPrChange w:id="2245" w:author="Lidia Alice Ruppert Ribeiro" w:date="2019-04-12T17:55:00Z">
                  <w:rPr>
                    <w:ins w:id="2246" w:author="Lidia Alice Ruppert Ribeiro" w:date="2019-04-12T17:55:00Z"/>
                  </w:rPr>
                </w:rPrChange>
              </w:rPr>
            </w:pPr>
          </w:p>
          <w:p w14:paraId="6AE9B489" w14:textId="7D8AC61F" w:rsidR="003754A4" w:rsidRPr="003754A4" w:rsidRDefault="003754A4">
            <w:pPr>
              <w:rPr>
                <w:ins w:id="2247" w:author="Lidia Alice Ruppert Ribeiro" w:date="2019-04-12T17:55:00Z"/>
                <w:rFonts w:asciiTheme="majorHAnsi" w:hAnsiTheme="majorHAnsi" w:cstheme="majorBidi"/>
                <w:color w:val="2F5496" w:themeColor="accent1" w:themeShade="BF"/>
                <w:sz w:val="20"/>
                <w:szCs w:val="20"/>
                <w:rPrChange w:id="2248" w:author="Lidia Alice Ruppert Ribeiro" w:date="2019-04-12T17:55:00Z">
                  <w:rPr>
                    <w:ins w:id="2249" w:author="Lidia Alice Ruppert Ribeiro" w:date="2019-04-12T17:55:00Z"/>
                  </w:rPr>
                </w:rPrChange>
              </w:rPr>
            </w:pPr>
          </w:p>
          <w:p w14:paraId="3227C18E" w14:textId="32CEA451" w:rsidR="003754A4" w:rsidRPr="003754A4" w:rsidRDefault="003754A4">
            <w:pPr>
              <w:rPr>
                <w:ins w:id="2250" w:author="Lidia Alice Ruppert Ribeiro" w:date="2019-04-12T17:55:00Z"/>
                <w:rFonts w:asciiTheme="majorHAnsi" w:hAnsiTheme="majorHAnsi" w:cstheme="majorBidi"/>
                <w:color w:val="2F5496" w:themeColor="accent1" w:themeShade="BF"/>
                <w:sz w:val="20"/>
                <w:szCs w:val="20"/>
                <w:rPrChange w:id="2251" w:author="Lidia Alice Ruppert Ribeiro" w:date="2019-04-12T17:55:00Z">
                  <w:rPr>
                    <w:ins w:id="2252" w:author="Lidia Alice Ruppert Ribeiro" w:date="2019-04-12T17:55:00Z"/>
                  </w:rPr>
                </w:rPrChange>
              </w:rPr>
            </w:pPr>
          </w:p>
          <w:p w14:paraId="6DF7B5BD" w14:textId="5722C640" w:rsidR="003754A4" w:rsidRPr="003754A4" w:rsidRDefault="003754A4">
            <w:pPr>
              <w:rPr>
                <w:ins w:id="2253" w:author="Lidia Alice Ruppert Ribeiro" w:date="2019-04-12T17:55:00Z"/>
                <w:rFonts w:asciiTheme="majorHAnsi" w:hAnsiTheme="majorHAnsi" w:cstheme="majorBidi"/>
                <w:color w:val="2F5496" w:themeColor="accent1" w:themeShade="BF"/>
                <w:sz w:val="20"/>
                <w:szCs w:val="20"/>
                <w:rPrChange w:id="2254" w:author="Lidia Alice Ruppert Ribeiro" w:date="2019-04-12T17:55:00Z">
                  <w:rPr>
                    <w:ins w:id="2255" w:author="Lidia Alice Ruppert Ribeiro" w:date="2019-04-12T17:55:00Z"/>
                  </w:rPr>
                </w:rPrChange>
              </w:rPr>
            </w:pPr>
          </w:p>
          <w:p w14:paraId="79387737" w14:textId="536250FD" w:rsidR="003754A4" w:rsidRPr="003754A4" w:rsidRDefault="003754A4">
            <w:pPr>
              <w:rPr>
                <w:ins w:id="2256" w:author="Lidia Alice Ruppert Ribeiro" w:date="2019-04-12T17:55:00Z"/>
                <w:rFonts w:asciiTheme="majorHAnsi" w:hAnsiTheme="majorHAnsi" w:cstheme="majorBidi"/>
                <w:color w:val="2F5496" w:themeColor="accent1" w:themeShade="BF"/>
                <w:sz w:val="20"/>
                <w:szCs w:val="20"/>
                <w:rPrChange w:id="2257" w:author="Lidia Alice Ruppert Ribeiro" w:date="2019-04-12T17:55:00Z">
                  <w:rPr>
                    <w:ins w:id="2258" w:author="Lidia Alice Ruppert Ribeiro" w:date="2019-04-12T17:55:00Z"/>
                  </w:rPr>
                </w:rPrChange>
              </w:rPr>
            </w:pPr>
          </w:p>
          <w:p w14:paraId="5C06CB1F" w14:textId="1341DC70" w:rsidR="1742B031" w:rsidDel="39004254" w:rsidRDefault="1742B031">
            <w:pPr>
              <w:rPr>
                <w:del w:id="2259" w:author="Lidia Alice Ruppert Ribeiro" w:date="2019-04-14T15:42:00Z"/>
                <w:rFonts w:asciiTheme="majorHAnsi" w:hAnsiTheme="majorHAnsi" w:cstheme="majorBidi"/>
                <w:color w:val="2F5496" w:themeColor="accent1" w:themeShade="BF"/>
                <w:sz w:val="20"/>
                <w:szCs w:val="20"/>
                <w:rPrChange w:id="2260" w:author="Lidia Alice Ruppert Ribeiro" w:date="2019-04-14T15:42:00Z">
                  <w:rPr>
                    <w:del w:id="2261" w:author="Lidia Alice Ruppert Ribeiro" w:date="2019-04-14T15:42:00Z"/>
                  </w:rPr>
                </w:rPrChange>
              </w:rPr>
            </w:pPr>
          </w:p>
          <w:p w14:paraId="43E311E6" w14:textId="1224A496" w:rsidR="48C7C4D2" w:rsidRDefault="48C7C4D2">
            <w:pPr>
              <w:rPr>
                <w:ins w:id="2262" w:author="Lidia Alice Ruppert Ribeiro" w:date="2019-04-14T15:43:00Z"/>
                <w:rFonts w:asciiTheme="majorHAnsi" w:hAnsiTheme="majorHAnsi" w:cstheme="majorBidi"/>
                <w:b/>
                <w:bCs/>
                <w:i/>
                <w:iCs/>
                <w:color w:val="2F5496" w:themeColor="accent1" w:themeShade="BF"/>
                <w:sz w:val="20"/>
                <w:szCs w:val="20"/>
                <w:rPrChange w:id="2263" w:author="Lidia Alice Ruppert Ribeiro" w:date="2019-04-14T15:43:00Z">
                  <w:rPr>
                    <w:ins w:id="2264" w:author="Lidia Alice Ruppert Ribeiro" w:date="2019-04-14T15:43:00Z"/>
                  </w:rPr>
                </w:rPrChange>
              </w:rPr>
            </w:pPr>
            <w:ins w:id="2265" w:author="Lidia Alice Ruppert Ribeiro" w:date="2019-04-14T15:43:00Z">
              <w:r w:rsidRPr="48C7C4D2">
                <w:rPr>
                  <w:rFonts w:asciiTheme="majorHAnsi" w:hAnsiTheme="majorHAnsi" w:cstheme="majorBidi"/>
                  <w:b/>
                  <w:bCs/>
                  <w:i/>
                  <w:iCs/>
                  <w:color w:val="2F5496" w:themeColor="accent1" w:themeShade="BF"/>
                  <w:sz w:val="20"/>
                  <w:szCs w:val="20"/>
                  <w:rPrChange w:id="2266" w:author="Lidia Alice Ruppert Ribeiro" w:date="2019-04-14T15:43:00Z">
                    <w:rPr/>
                  </w:rPrChange>
                </w:rPr>
                <w:t>Manufacturers &amp; Suppliers</w:t>
              </w:r>
            </w:ins>
          </w:p>
          <w:p w14:paraId="0EF799E1" w14:textId="0D2EA544" w:rsidR="48C7C4D2" w:rsidRDefault="48C7C4D2">
            <w:pPr>
              <w:jc w:val="both"/>
              <w:rPr>
                <w:rFonts w:asciiTheme="majorHAnsi" w:hAnsiTheme="majorHAnsi" w:cstheme="majorBidi"/>
                <w:b/>
                <w:bCs/>
                <w:i/>
                <w:iCs/>
                <w:sz w:val="20"/>
                <w:szCs w:val="20"/>
                <w:rPrChange w:id="2267" w:author="Lidia Alice Ruppert Ribeiro" w:date="2019-04-14T15:43:00Z">
                  <w:rPr/>
                </w:rPrChange>
              </w:rPr>
              <w:pPrChange w:id="2268" w:author="Lidia Alice Ruppert Ribeiro" w:date="2019-04-14T15:43:00Z">
                <w:pPr/>
              </w:pPrChange>
            </w:pPr>
          </w:p>
          <w:p w14:paraId="2105F256" w14:textId="20CB6694" w:rsidR="48C7C4D2" w:rsidDel="21FF058B" w:rsidRDefault="48C7C4D2">
            <w:pPr>
              <w:jc w:val="both"/>
              <w:rPr>
                <w:ins w:id="2269" w:author="Lidia Alice Ruppert Ribeiro" w:date="2019-04-14T15:43:00Z"/>
                <w:del w:id="2270" w:author="Lidia Alice Ruppert Ribeiro" w:date="2019-04-14T15:43:00Z"/>
                <w:rFonts w:asciiTheme="majorHAnsi" w:hAnsiTheme="majorHAnsi" w:cstheme="majorBidi"/>
                <w:b/>
                <w:bCs/>
                <w:i/>
                <w:iCs/>
                <w:sz w:val="20"/>
                <w:szCs w:val="20"/>
                <w:rPrChange w:id="2271" w:author="Lidia Alice Ruppert Ribeiro" w:date="2019-04-14T15:43:00Z">
                  <w:rPr>
                    <w:ins w:id="2272" w:author="Lidia Alice Ruppert Ribeiro" w:date="2019-04-14T15:43:00Z"/>
                    <w:del w:id="2273" w:author="Lidia Alice Ruppert Ribeiro" w:date="2019-04-14T15:43:00Z"/>
                  </w:rPr>
                </w:rPrChange>
              </w:rPr>
              <w:pPrChange w:id="2274" w:author="Lidia Alice Ruppert Ribeiro" w:date="2019-04-14T15:43:00Z">
                <w:pPr/>
              </w:pPrChange>
            </w:pPr>
          </w:p>
          <w:p w14:paraId="0623CEC1" w14:textId="7A111288" w:rsidR="21FF058B" w:rsidDel="429C2EA7" w:rsidRDefault="21FF058B">
            <w:pPr>
              <w:pStyle w:val="ListParagraph"/>
              <w:numPr>
                <w:ilvl w:val="0"/>
                <w:numId w:val="1"/>
              </w:numPr>
              <w:rPr>
                <w:del w:id="2275" w:author="Lidia Alice Ruppert Ribeiro" w:date="2019-04-14T15:44:00Z"/>
                <w:color w:val="365F91"/>
                <w:sz w:val="20"/>
                <w:szCs w:val="20"/>
                <w:rPrChange w:id="2276" w:author="Lidia Alice Ruppert Ribeiro" w:date="2019-04-14T15:44:00Z">
                  <w:rPr>
                    <w:del w:id="2277" w:author="Lidia Alice Ruppert Ribeiro" w:date="2019-04-14T15:44:00Z"/>
                  </w:rPr>
                </w:rPrChange>
              </w:rPr>
              <w:pPrChange w:id="2278" w:author="Lidia Alice Ruppert Ribeiro" w:date="2019-04-14T15:44:00Z">
                <w:pPr/>
              </w:pPrChange>
            </w:pPr>
            <w:ins w:id="2279" w:author="Lidia Alice Ruppert Ribeiro" w:date="2019-04-14T15:43:00Z">
              <w:r w:rsidRPr="21FF058B">
                <w:rPr>
                  <w:rFonts w:ascii="Calibri Light" w:eastAsia="Calibri Light" w:hAnsi="Calibri Light" w:cs="Calibri Light"/>
                  <w:color w:val="365F91"/>
                  <w:sz w:val="20"/>
                  <w:szCs w:val="20"/>
                  <w:rPrChange w:id="2280" w:author="Lidia Alice Ruppert Ribeiro" w:date="2019-04-14T15:43:00Z">
                    <w:rPr/>
                  </w:rPrChange>
                </w:rPr>
                <w:t>Av</w:t>
              </w:r>
            </w:ins>
            <w:ins w:id="2281" w:author="Lidia Alice Ruppert Ribeiro" w:date="2019-04-14T15:44:00Z">
              <w:r w:rsidR="1CC272D2" w:rsidRPr="21FF058B">
                <w:rPr>
                  <w:rFonts w:ascii="Calibri Light" w:eastAsia="Calibri Light" w:hAnsi="Calibri Light" w:cs="Calibri Light"/>
                  <w:color w:val="365F91"/>
                  <w:sz w:val="20"/>
                  <w:szCs w:val="20"/>
                  <w:rPrChange w:id="2282" w:author="Lidia Alice Ruppert Ribeiro" w:date="2019-04-14T15:43:00Z">
                    <w:rPr/>
                  </w:rPrChange>
                </w:rPr>
                <w:t xml:space="preserve">erage time spent on the activites </w:t>
              </w:r>
              <w:r w:rsidR="429C2EA7" w:rsidRPr="21FF058B">
                <w:rPr>
                  <w:rFonts w:ascii="Calibri Light" w:eastAsia="Calibri Light" w:hAnsi="Calibri Light" w:cs="Calibri Light"/>
                  <w:color w:val="365F91"/>
                  <w:sz w:val="20"/>
                  <w:szCs w:val="20"/>
                  <w:rPrChange w:id="2283" w:author="Lidia Alice Ruppert Ribeiro" w:date="2019-04-14T15:43:00Z">
                    <w:rPr/>
                  </w:rPrChange>
                </w:rPr>
                <w:t>with the manipu</w:t>
              </w:r>
            </w:ins>
          </w:p>
          <w:p w14:paraId="1A31F113" w14:textId="5CE7AA41" w:rsidR="429C2EA7" w:rsidRDefault="687DE7F5">
            <w:pPr>
              <w:pStyle w:val="ListParagraph"/>
              <w:numPr>
                <w:ilvl w:val="0"/>
                <w:numId w:val="1"/>
              </w:numPr>
              <w:spacing w:line="259" w:lineRule="auto"/>
              <w:jc w:val="both"/>
              <w:rPr>
                <w:color w:val="365F91"/>
                <w:sz w:val="20"/>
                <w:szCs w:val="20"/>
                <w:rPrChange w:id="2284" w:author="Lidia Alice Ruppert Ribeiro" w:date="2019-04-14T18:04:00Z">
                  <w:rPr/>
                </w:rPrChange>
              </w:rPr>
              <w:pPrChange w:id="2285" w:author="Lidia Alice Ruppert Ribeiro" w:date="2019-04-14T18:04:00Z">
                <w:pPr/>
              </w:pPrChange>
            </w:pPr>
            <w:ins w:id="2286" w:author="Lidia Alice Ruppert Ribeiro" w:date="2019-04-14T18:04:00Z">
              <w:r w:rsidRPr="687DE7F5">
                <w:rPr>
                  <w:rFonts w:ascii="Calibri Light" w:eastAsia="Calibri Light" w:hAnsi="Calibri Light" w:cs="Calibri Light"/>
                  <w:color w:val="365F91"/>
                  <w:sz w:val="20"/>
                  <w:szCs w:val="20"/>
                  <w:rPrChange w:id="2287" w:author="Lidia Alice Ruppert Ribeiro" w:date="2019-04-14T15:45:00Z">
                    <w:rPr/>
                  </w:rPrChange>
                </w:rPr>
                <w:t>lators</w:t>
              </w:r>
            </w:ins>
            <w:ins w:id="2288" w:author="Lidia Alice Ruppert Ribeiro" w:date="2019-04-14T15:45:00Z">
              <w:r w:rsidRPr="687DE7F5">
                <w:rPr>
                  <w:rFonts w:ascii="Calibri Light" w:eastAsia="Calibri Light" w:hAnsi="Calibri Light" w:cs="Calibri Light"/>
                  <w:color w:val="365F91"/>
                  <w:sz w:val="20"/>
                  <w:szCs w:val="20"/>
                  <w:rPrChange w:id="2289" w:author="Lidia Alice Ruppert Ribeiro" w:date="2019-04-14T15:45:00Z">
                    <w:rPr/>
                  </w:rPrChange>
                </w:rPr>
                <w:t>.</w:t>
              </w:r>
            </w:ins>
          </w:p>
          <w:p w14:paraId="6A9E0B2A" w14:textId="538727A6" w:rsidR="429C2EA7" w:rsidRDefault="429C2EA7">
            <w:pPr>
              <w:spacing w:line="259" w:lineRule="auto"/>
              <w:ind w:left="360" w:hanging="360"/>
              <w:rPr>
                <w:color w:val="365F91"/>
                <w:sz w:val="20"/>
                <w:szCs w:val="20"/>
                <w:rPrChange w:id="2290" w:author="Lidia Alice Ruppert Ribeiro" w:date="2019-04-14T16:12:00Z">
                  <w:rPr/>
                </w:rPrChange>
              </w:rPr>
              <w:pPrChange w:id="2291" w:author="Lidia Alice Ruppert Ribeiro" w:date="2019-04-14T16:12:00Z">
                <w:pPr/>
              </w:pPrChange>
            </w:pPr>
          </w:p>
          <w:p w14:paraId="32B5FEA2" w14:textId="31B89E5B" w:rsidR="429C2EA7" w:rsidDel="687DE7F5" w:rsidRDefault="429C2EA7">
            <w:pPr>
              <w:pStyle w:val="ListParagraph"/>
              <w:numPr>
                <w:ilvl w:val="0"/>
                <w:numId w:val="1"/>
              </w:numPr>
              <w:spacing w:line="259" w:lineRule="auto"/>
              <w:rPr>
                <w:del w:id="2292" w:author="Lidia Alice Ruppert Ribeiro" w:date="2019-04-14T15:45:00Z"/>
                <w:color w:val="365F91"/>
                <w:sz w:val="20"/>
                <w:szCs w:val="20"/>
                <w:rPrChange w:id="2293" w:author="Lidia Alice Ruppert Ribeiro" w:date="2019-04-14T15:44:00Z">
                  <w:rPr>
                    <w:del w:id="2294" w:author="Lidia Alice Ruppert Ribeiro" w:date="2019-04-14T15:45:00Z"/>
                  </w:rPr>
                </w:rPrChange>
              </w:rPr>
              <w:pPrChange w:id="2295" w:author="Lidia Alice Ruppert Ribeiro" w:date="2019-04-14T15:44:00Z">
                <w:pPr/>
              </w:pPrChange>
            </w:pPr>
          </w:p>
          <w:p w14:paraId="382143B0" w14:textId="10654738" w:rsidR="687DE7F5" w:rsidDel="0686A0D3" w:rsidRDefault="687DE7F5">
            <w:pPr>
              <w:pStyle w:val="ListParagraph"/>
              <w:numPr>
                <w:ilvl w:val="0"/>
                <w:numId w:val="1"/>
              </w:numPr>
              <w:spacing w:line="259" w:lineRule="auto"/>
              <w:rPr>
                <w:del w:id="2296" w:author="Lidia Alice Ruppert Ribeiro" w:date="2019-04-14T15:47:00Z"/>
                <w:color w:val="365F91"/>
                <w:sz w:val="20"/>
                <w:szCs w:val="20"/>
                <w:rPrChange w:id="2297" w:author="Lidia Alice Ruppert Ribeiro" w:date="2019-04-14T15:45:00Z">
                  <w:rPr>
                    <w:del w:id="2298" w:author="Lidia Alice Ruppert Ribeiro" w:date="2019-04-14T15:47:00Z"/>
                  </w:rPr>
                </w:rPrChange>
              </w:rPr>
              <w:pPrChange w:id="2299" w:author="Lidia Alice Ruppert Ribeiro" w:date="2019-04-14T15:45:00Z">
                <w:pPr/>
              </w:pPrChange>
            </w:pPr>
          </w:p>
          <w:p w14:paraId="79CC949B" w14:textId="4269299C" w:rsidR="0686A0D3" w:rsidRDefault="358E0260">
            <w:pPr>
              <w:pStyle w:val="ListParagraph"/>
              <w:numPr>
                <w:ilvl w:val="0"/>
                <w:numId w:val="1"/>
              </w:numPr>
              <w:spacing w:line="259" w:lineRule="auto"/>
              <w:jc w:val="both"/>
              <w:rPr>
                <w:color w:val="365F91"/>
                <w:rPrChange w:id="2300" w:author="Lidia Alice Ruppert Ribeiro" w:date="2019-04-14T16:12:00Z">
                  <w:rPr/>
                </w:rPrChange>
              </w:rPr>
              <w:pPrChange w:id="2301" w:author="Lidia Alice Ruppert Ribeiro" w:date="2019-04-14T16:12:00Z">
                <w:pPr/>
              </w:pPrChange>
            </w:pPr>
            <w:ins w:id="2302" w:author="Lidia Alice Ruppert Ribeiro" w:date="2019-04-14T15:48:00Z">
              <w:r w:rsidRPr="358E0260">
                <w:rPr>
                  <w:rFonts w:ascii="Calibri Light" w:eastAsia="Calibri Light" w:hAnsi="Calibri Light" w:cs="Calibri Light"/>
                  <w:color w:val="365F91"/>
                  <w:sz w:val="20"/>
                  <w:szCs w:val="20"/>
                  <w:rPrChange w:id="2303" w:author="Lidia Alice Ruppert Ribeiro" w:date="2019-04-14T15:48:00Z">
                    <w:rPr/>
                  </w:rPrChange>
                </w:rPr>
                <w:t xml:space="preserve">Estimation of the value </w:t>
              </w:r>
            </w:ins>
            <w:ins w:id="2304" w:author="Lidia Alice Ruppert Ribeiro" w:date="2019-04-14T15:49:00Z">
              <w:r w:rsidR="7190193B" w:rsidRPr="358E0260">
                <w:rPr>
                  <w:rFonts w:ascii="Calibri Light" w:eastAsia="Calibri Light" w:hAnsi="Calibri Light" w:cs="Calibri Light"/>
                  <w:color w:val="365F91"/>
                  <w:sz w:val="20"/>
                  <w:szCs w:val="20"/>
                  <w:rPrChange w:id="2305" w:author="Lidia Alice Ruppert Ribeiro" w:date="2019-04-14T15:48:00Z">
                    <w:rPr/>
                  </w:rPrChange>
                </w:rPr>
                <w:t>of the service using autonomous manipulators.</w:t>
              </w:r>
            </w:ins>
          </w:p>
          <w:p w14:paraId="13EB78EF" w14:textId="0E7E4859" w:rsidR="6589F6C5" w:rsidRDefault="6589F6C5">
            <w:pPr>
              <w:spacing w:line="259" w:lineRule="auto"/>
              <w:ind w:left="360"/>
              <w:rPr>
                <w:rFonts w:ascii="Calibri Light" w:eastAsia="Calibri Light" w:hAnsi="Calibri Light" w:cs="Calibri Light"/>
                <w:color w:val="365F91"/>
                <w:sz w:val="20"/>
                <w:szCs w:val="20"/>
                <w:rPrChange w:id="2306" w:author="Lidia Alice Ruppert Ribeiro" w:date="2019-04-14T16:12:00Z">
                  <w:rPr/>
                </w:rPrChange>
              </w:rPr>
              <w:pPrChange w:id="2307" w:author="Lidia Alice Ruppert Ribeiro" w:date="2019-04-14T16:12:00Z">
                <w:pPr/>
              </w:pPrChange>
            </w:pPr>
          </w:p>
          <w:p w14:paraId="4E2BDA5C" w14:textId="022EA429" w:rsidR="1A17B59D" w:rsidRDefault="2794E145">
            <w:pPr>
              <w:pStyle w:val="ListParagraph"/>
              <w:numPr>
                <w:ilvl w:val="0"/>
                <w:numId w:val="1"/>
              </w:numPr>
              <w:spacing w:line="259" w:lineRule="auto"/>
              <w:rPr>
                <w:color w:val="365F91"/>
                <w:rPrChange w:id="2308" w:author="Lidia Alice Ruppert Ribeiro" w:date="2019-04-14T16:12:00Z">
                  <w:rPr/>
                </w:rPrChange>
              </w:rPr>
              <w:pPrChange w:id="2309" w:author="Lidia Alice Ruppert Ribeiro" w:date="2019-04-14T16:12:00Z">
                <w:pPr/>
              </w:pPrChange>
            </w:pPr>
            <w:ins w:id="2310" w:author="Lidia Alice Ruppert Ribeiro" w:date="2019-04-14T15:51:00Z">
              <w:r w:rsidRPr="2794E145">
                <w:rPr>
                  <w:rFonts w:ascii="Calibri Light" w:eastAsia="Calibri Light" w:hAnsi="Calibri Light" w:cs="Calibri Light"/>
                  <w:color w:val="365F91"/>
                  <w:sz w:val="20"/>
                  <w:szCs w:val="20"/>
                  <w:rPrChange w:id="2311" w:author="Lidia Alice Ruppert Ribeiro" w:date="2019-04-14T15:51:00Z">
                    <w:rPr/>
                  </w:rPrChange>
                </w:rPr>
                <w:t xml:space="preserve">Estimation </w:t>
              </w:r>
              <w:r w:rsidR="492E51F6" w:rsidRPr="2794E145">
                <w:rPr>
                  <w:rFonts w:ascii="Calibri Light" w:eastAsia="Calibri Light" w:hAnsi="Calibri Light" w:cs="Calibri Light"/>
                  <w:color w:val="365F91"/>
                  <w:sz w:val="20"/>
                  <w:szCs w:val="20"/>
                  <w:rPrChange w:id="2312" w:author="Lidia Alice Ruppert Ribeiro" w:date="2019-04-14T15:51:00Z">
                    <w:rPr/>
                  </w:rPrChange>
                </w:rPr>
                <w:t xml:space="preserve">of time reduction in service </w:t>
              </w:r>
            </w:ins>
            <w:ins w:id="2313" w:author="Lidia Alice Ruppert Ribeiro" w:date="2019-04-14T15:52:00Z">
              <w:r w:rsidR="6589F6C5" w:rsidRPr="2794E145">
                <w:rPr>
                  <w:rFonts w:ascii="Calibri Light" w:eastAsia="Calibri Light" w:hAnsi="Calibri Light" w:cs="Calibri Light"/>
                  <w:color w:val="365F91"/>
                  <w:sz w:val="20"/>
                  <w:szCs w:val="20"/>
                  <w:rPrChange w:id="2314" w:author="Lidia Alice Ruppert Ribeiro" w:date="2019-04-14T15:51:00Z">
                    <w:rPr/>
                  </w:rPrChange>
                </w:rPr>
                <w:t xml:space="preserve">supply </w:t>
              </w:r>
            </w:ins>
            <w:ins w:id="2315" w:author="Lidia Alice Ruppert Ribeiro" w:date="2019-04-14T15:51:00Z">
              <w:r w:rsidR="492E51F6" w:rsidRPr="2794E145">
                <w:rPr>
                  <w:rFonts w:ascii="Calibri Light" w:eastAsia="Calibri Light" w:hAnsi="Calibri Light" w:cs="Calibri Light"/>
                  <w:color w:val="365F91"/>
                  <w:sz w:val="20"/>
                  <w:szCs w:val="20"/>
                  <w:rPrChange w:id="2316" w:author="Lidia Alice Ruppert Ribeiro" w:date="2019-04-14T15:51:00Z">
                    <w:rPr/>
                  </w:rPrChange>
                </w:rPr>
                <w:t>due to using autonomous manipulators.</w:t>
              </w:r>
            </w:ins>
          </w:p>
          <w:p w14:paraId="060B79A7" w14:textId="442EE48A" w:rsidR="61A13E6D" w:rsidRDefault="61A13E6D">
            <w:pPr>
              <w:spacing w:line="259" w:lineRule="auto"/>
              <w:ind w:left="360"/>
              <w:rPr>
                <w:rFonts w:ascii="Calibri Light" w:eastAsia="Calibri Light" w:hAnsi="Calibri Light" w:cs="Calibri Light"/>
                <w:color w:val="365F91"/>
                <w:sz w:val="20"/>
                <w:szCs w:val="20"/>
                <w:rPrChange w:id="2317" w:author="Lidia Alice Ruppert Ribeiro" w:date="2019-04-14T16:12:00Z">
                  <w:rPr/>
                </w:rPrChange>
              </w:rPr>
              <w:pPrChange w:id="2318" w:author="Lidia Alice Ruppert Ribeiro" w:date="2019-04-14T16:12:00Z">
                <w:pPr/>
              </w:pPrChange>
            </w:pPr>
          </w:p>
          <w:p w14:paraId="1037F974" w14:textId="15FDCD5F" w:rsidR="03DE3658" w:rsidDel="7CDA7D62" w:rsidRDefault="03DE3658">
            <w:pPr>
              <w:pStyle w:val="ListParagraph"/>
              <w:numPr>
                <w:ilvl w:val="0"/>
                <w:numId w:val="1"/>
              </w:numPr>
              <w:spacing w:line="259" w:lineRule="auto"/>
              <w:rPr>
                <w:del w:id="2319" w:author="Lidia Alice Ruppert Ribeiro" w:date="2019-04-14T15:54:00Z"/>
                <w:color w:val="365F91"/>
                <w:rPrChange w:id="2320" w:author="Lidia Alice Ruppert Ribeiro" w:date="2019-04-14T15:53:00Z">
                  <w:rPr>
                    <w:del w:id="2321" w:author="Lidia Alice Ruppert Ribeiro" w:date="2019-04-14T15:54:00Z"/>
                  </w:rPr>
                </w:rPrChange>
              </w:rPr>
              <w:pPrChange w:id="2322" w:author="Lidia Alice Ruppert Ribeiro" w:date="2019-04-14T15:53:00Z">
                <w:pPr/>
              </w:pPrChange>
            </w:pPr>
          </w:p>
          <w:p w14:paraId="753B1BA0" w14:textId="5CB55C45" w:rsidR="7CDA7D62" w:rsidDel="1350A276" w:rsidRDefault="7CDA7D62">
            <w:pPr>
              <w:pStyle w:val="ListParagraph"/>
              <w:numPr>
                <w:ilvl w:val="0"/>
                <w:numId w:val="1"/>
              </w:numPr>
              <w:spacing w:line="259" w:lineRule="auto"/>
              <w:rPr>
                <w:del w:id="2323" w:author="Lidia Alice Ruppert Ribeiro" w:date="2019-04-14T15:55:00Z"/>
                <w:color w:val="365F91"/>
                <w:rPrChange w:id="2324" w:author="Lidia Alice Ruppert Ribeiro" w:date="2019-04-14T15:54:00Z">
                  <w:rPr>
                    <w:del w:id="2325" w:author="Lidia Alice Ruppert Ribeiro" w:date="2019-04-14T15:55:00Z"/>
                  </w:rPr>
                </w:rPrChange>
              </w:rPr>
              <w:pPrChange w:id="2326" w:author="Lidia Alice Ruppert Ribeiro" w:date="2019-04-14T15:54:00Z">
                <w:pPr/>
              </w:pPrChange>
            </w:pPr>
            <w:ins w:id="2327" w:author="Lidia Alice Ruppert Ribeiro" w:date="2019-04-14T15:54:00Z">
              <w:r w:rsidRPr="7CDA7D62">
                <w:rPr>
                  <w:rFonts w:ascii="Calibri Light" w:eastAsia="Calibri Light" w:hAnsi="Calibri Light" w:cs="Calibri Light"/>
                  <w:color w:val="365F91"/>
                  <w:sz w:val="20"/>
                  <w:szCs w:val="20"/>
                  <w:rPrChange w:id="2328" w:author="Lidia Alice Ruppert Ribeiro" w:date="2019-04-14T15:54:00Z">
                    <w:rPr/>
                  </w:rPrChange>
                </w:rPr>
                <w:t xml:space="preserve">What </w:t>
              </w:r>
              <w:r w:rsidR="752409AC" w:rsidRPr="7CDA7D62">
                <w:rPr>
                  <w:rFonts w:ascii="Calibri Light" w:eastAsia="Calibri Light" w:hAnsi="Calibri Light" w:cs="Calibri Light"/>
                  <w:color w:val="365F91"/>
                  <w:sz w:val="20"/>
                  <w:szCs w:val="20"/>
                  <w:rPrChange w:id="2329" w:author="Lidia Alice Ruppert Ribeiro" w:date="2019-04-14T15:54:00Z">
                    <w:rPr/>
                  </w:rPrChange>
                </w:rPr>
                <w:t xml:space="preserve">and how are </w:t>
              </w:r>
            </w:ins>
            <w:ins w:id="2330" w:author="Lidia Alice Ruppert Ribeiro" w:date="2019-04-14T15:55:00Z">
              <w:r w:rsidR="1350A276" w:rsidRPr="7CDA7D62">
                <w:rPr>
                  <w:rFonts w:ascii="Calibri Light" w:eastAsia="Calibri Light" w:hAnsi="Calibri Light" w:cs="Calibri Light"/>
                  <w:color w:val="365F91"/>
                  <w:sz w:val="20"/>
                  <w:szCs w:val="20"/>
                  <w:rPrChange w:id="2331" w:author="Lidia Alice Ruppert Ribeiro" w:date="2019-04-14T15:54:00Z">
                    <w:rPr/>
                  </w:rPrChange>
                </w:rPr>
                <w:t xml:space="preserve">the most </w:t>
              </w:r>
              <w:r w:rsidR="1350A276" w:rsidRPr="1350A276">
                <w:rPr>
                  <w:rFonts w:ascii="Calibri Light" w:eastAsia="Calibri Light" w:hAnsi="Calibri Light" w:cs="Calibri Light"/>
                  <w:color w:val="365F91"/>
                  <w:sz w:val="20"/>
                  <w:szCs w:val="20"/>
                  <w:rPrChange w:id="2332" w:author="Lidia Alice Ruppert Ribeiro" w:date="2019-04-14T15:55:00Z">
                    <w:rPr/>
                  </w:rPrChange>
                </w:rPr>
                <w:t>frequent interv</w:t>
              </w:r>
              <w:r w:rsidR="3E6A8A87" w:rsidRPr="1350A276">
                <w:rPr>
                  <w:rFonts w:ascii="Calibri Light" w:eastAsia="Calibri Light" w:hAnsi="Calibri Light" w:cs="Calibri Light"/>
                  <w:color w:val="365F91"/>
                  <w:sz w:val="20"/>
                  <w:szCs w:val="20"/>
                  <w:rPrChange w:id="2333" w:author="Lidia Alice Ruppert Ribeiro" w:date="2019-04-14T15:55:00Z">
                    <w:rPr/>
                  </w:rPrChange>
                </w:rPr>
                <w:t>en</w:t>
              </w:r>
              <w:r w:rsidR="1350A276" w:rsidRPr="1350A276">
                <w:rPr>
                  <w:rFonts w:ascii="Calibri Light" w:eastAsia="Calibri Light" w:hAnsi="Calibri Light" w:cs="Calibri Light"/>
                  <w:color w:val="365F91"/>
                  <w:sz w:val="20"/>
                  <w:szCs w:val="20"/>
                  <w:rPrChange w:id="2334" w:author="Lidia Alice Ruppert Ribeiro" w:date="2019-04-14T15:55:00Z">
                    <w:rPr/>
                  </w:rPrChange>
                </w:rPr>
                <w:t>tions realize</w:t>
              </w:r>
              <w:r w:rsidR="3E6A8A87" w:rsidRPr="1350A276">
                <w:rPr>
                  <w:rFonts w:ascii="Calibri Light" w:eastAsia="Calibri Light" w:hAnsi="Calibri Light" w:cs="Calibri Light"/>
                  <w:color w:val="365F91"/>
                  <w:sz w:val="20"/>
                  <w:szCs w:val="20"/>
                  <w:rPrChange w:id="2335" w:author="Lidia Alice Ruppert Ribeiro" w:date="2019-04-14T15:55:00Z">
                    <w:rPr/>
                  </w:rPrChange>
                </w:rPr>
                <w:t xml:space="preserve">d </w:t>
              </w:r>
            </w:ins>
            <w:ins w:id="2336" w:author="Lidia Alice Ruppert Ribeiro" w:date="2019-04-14T15:56:00Z">
              <w:r w:rsidR="7CCDCB7A" w:rsidRPr="1350A276">
                <w:rPr>
                  <w:rFonts w:ascii="Calibri Light" w:eastAsia="Calibri Light" w:hAnsi="Calibri Light" w:cs="Calibri Light"/>
                  <w:color w:val="365F91"/>
                  <w:sz w:val="20"/>
                  <w:szCs w:val="20"/>
                  <w:rPrChange w:id="2337" w:author="Lidia Alice Ruppert Ribeiro" w:date="2019-04-14T15:55:00Z">
                    <w:rPr/>
                  </w:rPrChange>
                </w:rPr>
                <w:t>with the R</w:t>
              </w:r>
            </w:ins>
            <w:ins w:id="2338" w:author="Lidia Alice Ruppert Ribeiro" w:date="2019-04-14T15:55:00Z">
              <w:r w:rsidR="3E6A8A87" w:rsidRPr="1350A276">
                <w:rPr>
                  <w:rFonts w:ascii="Calibri Light" w:eastAsia="Calibri Light" w:hAnsi="Calibri Light" w:cs="Calibri Light"/>
                  <w:color w:val="365F91"/>
                  <w:sz w:val="20"/>
                  <w:szCs w:val="20"/>
                  <w:rPrChange w:id="2339" w:author="Lidia Alice Ruppert Ribeiro" w:date="2019-04-14T15:55:00Z">
                    <w:rPr/>
                  </w:rPrChange>
                </w:rPr>
                <w:t>OVs</w:t>
              </w:r>
            </w:ins>
            <w:ins w:id="2340" w:author="Lidia Alice Ruppert Ribeiro" w:date="2019-04-14T15:56:00Z">
              <w:r w:rsidR="7CCDCB7A" w:rsidRPr="1350A276">
                <w:rPr>
                  <w:rFonts w:ascii="Calibri Light" w:eastAsia="Calibri Light" w:hAnsi="Calibri Light" w:cs="Calibri Light"/>
                  <w:color w:val="365F91"/>
                  <w:sz w:val="20"/>
                  <w:szCs w:val="20"/>
                  <w:rPrChange w:id="2341" w:author="Lidia Alice Ruppert Ribeiro" w:date="2019-04-14T15:55:00Z">
                    <w:rPr/>
                  </w:rPrChange>
                </w:rPr>
                <w:t>/manipu</w:t>
              </w:r>
              <w:r w:rsidR="5A85E676" w:rsidRPr="1350A276">
                <w:rPr>
                  <w:rFonts w:ascii="Calibri Light" w:eastAsia="Calibri Light" w:hAnsi="Calibri Light" w:cs="Calibri Light"/>
                  <w:color w:val="365F91"/>
                  <w:sz w:val="20"/>
                  <w:szCs w:val="20"/>
                  <w:rPrChange w:id="2342" w:author="Lidia Alice Ruppert Ribeiro" w:date="2019-04-14T15:55:00Z">
                    <w:rPr/>
                  </w:rPrChange>
                </w:rPr>
                <w:t>lators (</w:t>
              </w:r>
            </w:ins>
          </w:p>
          <w:p w14:paraId="5317D1CC" w14:textId="45430D80" w:rsidR="1350A276" w:rsidDel="3E6A8A87" w:rsidRDefault="1350A276">
            <w:pPr>
              <w:pStyle w:val="ListParagraph"/>
              <w:numPr>
                <w:ilvl w:val="0"/>
                <w:numId w:val="1"/>
              </w:numPr>
              <w:spacing w:line="259" w:lineRule="auto"/>
              <w:rPr>
                <w:del w:id="2343" w:author="Lidia Alice Ruppert Ribeiro" w:date="2019-04-14T15:55:00Z"/>
                <w:color w:val="365F91"/>
                <w:sz w:val="20"/>
                <w:szCs w:val="20"/>
                <w:rPrChange w:id="2344" w:author="Lidia Alice Ruppert Ribeiro" w:date="2019-04-14T15:55:00Z">
                  <w:rPr>
                    <w:del w:id="2345" w:author="Lidia Alice Ruppert Ribeiro" w:date="2019-04-14T15:55:00Z"/>
                  </w:rPr>
                </w:rPrChange>
              </w:rPr>
              <w:pPrChange w:id="2346" w:author="Lidia Alice Ruppert Ribeiro" w:date="2019-04-14T15:55:00Z">
                <w:pPr/>
              </w:pPrChange>
            </w:pPr>
          </w:p>
          <w:p w14:paraId="310D4A80" w14:textId="398D4742" w:rsidR="3E6A8A87" w:rsidDel="5A85E676" w:rsidRDefault="5A85E676">
            <w:pPr>
              <w:pStyle w:val="ListParagraph"/>
              <w:numPr>
                <w:ilvl w:val="0"/>
                <w:numId w:val="1"/>
              </w:numPr>
              <w:spacing w:line="259" w:lineRule="auto"/>
              <w:rPr>
                <w:del w:id="2347" w:author="Lidia Alice Ruppert Ribeiro" w:date="2019-04-14T15:56:00Z"/>
                <w:color w:val="365F91"/>
                <w:sz w:val="20"/>
                <w:szCs w:val="20"/>
                <w:rPrChange w:id="2348" w:author="Lidia Alice Ruppert Ribeiro" w:date="2019-04-14T15:56:00Z">
                  <w:rPr>
                    <w:del w:id="2349" w:author="Lidia Alice Ruppert Ribeiro" w:date="2019-04-14T15:56:00Z"/>
                  </w:rPr>
                </w:rPrChange>
              </w:rPr>
              <w:pPrChange w:id="2350" w:author="Lidia Alice Ruppert Ribeiro" w:date="2019-04-14T15:56:00Z">
                <w:pPr/>
              </w:pPrChange>
            </w:pPr>
            <w:ins w:id="2351" w:author="Lidia Alice Ruppert Ribeiro" w:date="2019-04-14T15:56:00Z">
              <w:r w:rsidRPr="5A85E676">
                <w:rPr>
                  <w:rFonts w:ascii="Calibri Light" w:eastAsia="Calibri Light" w:hAnsi="Calibri Light" w:cs="Calibri Light"/>
                  <w:color w:val="365F91"/>
                  <w:sz w:val="20"/>
                  <w:szCs w:val="20"/>
                  <w:rPrChange w:id="2352" w:author="Lidia Alice Ruppert Ribeiro" w:date="2019-04-14T15:56:00Z">
                    <w:rPr/>
                  </w:rPrChange>
                </w:rPr>
                <w:t>description, durat</w:t>
              </w:r>
            </w:ins>
            <w:ins w:id="2353" w:author="Lidia Alice Ruppert Ribeiro" w:date="2019-04-14T15:57:00Z">
              <w:r w:rsidR="3C9D92DC" w:rsidRPr="5A85E676">
                <w:rPr>
                  <w:rFonts w:ascii="Calibri Light" w:eastAsia="Calibri Light" w:hAnsi="Calibri Light" w:cs="Calibri Light"/>
                  <w:color w:val="365F91"/>
                  <w:sz w:val="20"/>
                  <w:szCs w:val="20"/>
                  <w:rPrChange w:id="2354" w:author="Lidia Alice Ruppert Ribeiro" w:date="2019-04-14T15:56:00Z">
                    <w:rPr/>
                  </w:rPrChange>
                </w:rPr>
                <w:t>ion, required staf</w:t>
              </w:r>
            </w:ins>
            <w:ins w:id="2355" w:author="Lidia Alice Ruppert Ribeiro" w:date="2019-04-14T16:06:00Z">
              <w:r w:rsidR="207A770F" w:rsidRPr="5A85E676">
                <w:rPr>
                  <w:rFonts w:ascii="Calibri Light" w:eastAsia="Calibri Light" w:hAnsi="Calibri Light" w:cs="Calibri Light"/>
                  <w:color w:val="365F91"/>
                  <w:sz w:val="20"/>
                  <w:szCs w:val="20"/>
                  <w:rPrChange w:id="2356" w:author="Lidia Alice Ruppert Ribeiro" w:date="2019-04-14T15:56:00Z">
                    <w:rPr/>
                  </w:rPrChange>
                </w:rPr>
                <w:t>f</w:t>
              </w:r>
            </w:ins>
            <w:ins w:id="2357" w:author="Lidia Alice Ruppert Ribeiro" w:date="2019-04-14T15:57:00Z">
              <w:r w:rsidR="3CF4DF69" w:rsidRPr="5A85E676">
                <w:rPr>
                  <w:rFonts w:ascii="Calibri Light" w:eastAsia="Calibri Light" w:hAnsi="Calibri Light" w:cs="Calibri Light"/>
                  <w:color w:val="365F91"/>
                  <w:sz w:val="20"/>
                  <w:szCs w:val="20"/>
                  <w:rPrChange w:id="2358" w:author="Lidia Alice Ruppert Ribeiro" w:date="2019-04-14T15:56:00Z">
                    <w:rPr/>
                  </w:rPrChange>
                </w:rPr>
                <w:t xml:space="preserve">, </w:t>
              </w:r>
            </w:ins>
            <w:ins w:id="2359" w:author="Lidia Alice Ruppert Ribeiro" w:date="2019-04-14T15:58:00Z">
              <w:r w:rsidR="2A92806C" w:rsidRPr="5A85E676">
                <w:rPr>
                  <w:rFonts w:ascii="Calibri Light" w:eastAsia="Calibri Light" w:hAnsi="Calibri Light" w:cs="Calibri Light"/>
                  <w:color w:val="365F91"/>
                  <w:sz w:val="20"/>
                  <w:szCs w:val="20"/>
                  <w:rPrChange w:id="2360" w:author="Lidia Alice Ruppert Ribeiro" w:date="2019-04-14T15:56:00Z">
                    <w:rPr/>
                  </w:rPrChange>
                </w:rPr>
                <w:t>and so for)</w:t>
              </w:r>
            </w:ins>
          </w:p>
          <w:p w14:paraId="038BFEA4" w14:textId="52E03514" w:rsidR="5A85E676" w:rsidDel="3CF4DF69" w:rsidRDefault="5A85E676">
            <w:pPr>
              <w:pStyle w:val="ListParagraph"/>
              <w:numPr>
                <w:ilvl w:val="0"/>
                <w:numId w:val="1"/>
              </w:numPr>
              <w:spacing w:line="259" w:lineRule="auto"/>
              <w:rPr>
                <w:del w:id="2361" w:author="Lidia Alice Ruppert Ribeiro" w:date="2019-04-14T15:57:00Z"/>
                <w:color w:val="365F91"/>
                <w:sz w:val="20"/>
                <w:szCs w:val="20"/>
                <w:rPrChange w:id="2362" w:author="Lidia Alice Ruppert Ribeiro" w:date="2019-04-14T15:57:00Z">
                  <w:rPr>
                    <w:del w:id="2363" w:author="Lidia Alice Ruppert Ribeiro" w:date="2019-04-14T15:57:00Z"/>
                  </w:rPr>
                </w:rPrChange>
              </w:rPr>
              <w:pPrChange w:id="2364" w:author="Lidia Alice Ruppert Ribeiro" w:date="2019-04-14T15:57:00Z">
                <w:pPr/>
              </w:pPrChange>
            </w:pPr>
          </w:p>
          <w:p w14:paraId="1A8DB45F" w14:textId="792CEA57" w:rsidR="3CF4DF69" w:rsidRDefault="3CF4DF69">
            <w:pPr>
              <w:pStyle w:val="ListParagraph"/>
              <w:numPr>
                <w:ilvl w:val="0"/>
                <w:numId w:val="1"/>
              </w:numPr>
              <w:spacing w:line="259" w:lineRule="auto"/>
              <w:jc w:val="both"/>
              <w:rPr>
                <w:color w:val="365F91"/>
                <w:sz w:val="20"/>
                <w:szCs w:val="20"/>
                <w:rPrChange w:id="2365" w:author="Lidia Alice Ruppert Ribeiro" w:date="2019-04-14T16:12:00Z">
                  <w:rPr/>
                </w:rPrChange>
              </w:rPr>
              <w:pPrChange w:id="2366" w:author="Lidia Alice Ruppert Ribeiro" w:date="2019-04-14T16:12:00Z">
                <w:pPr/>
              </w:pPrChange>
            </w:pPr>
          </w:p>
          <w:p w14:paraId="05106045" w14:textId="3F36D60D" w:rsidR="55C1173F" w:rsidRDefault="55C1173F">
            <w:pPr>
              <w:spacing w:line="259" w:lineRule="auto"/>
              <w:ind w:left="360" w:hanging="360"/>
              <w:rPr>
                <w:rFonts w:ascii="Calibri Light" w:eastAsia="Calibri Light" w:hAnsi="Calibri Light" w:cs="Calibri Light"/>
                <w:color w:val="365F91"/>
                <w:sz w:val="20"/>
                <w:szCs w:val="20"/>
                <w:rPrChange w:id="2367" w:author="Lidia Alice Ruppert Ribeiro" w:date="2019-04-14T16:12:00Z">
                  <w:rPr/>
                </w:rPrChange>
              </w:rPr>
              <w:pPrChange w:id="2368" w:author="Lidia Alice Ruppert Ribeiro" w:date="2019-04-14T16:12:00Z">
                <w:pPr/>
              </w:pPrChange>
            </w:pPr>
          </w:p>
          <w:p w14:paraId="2E4F878B" w14:textId="6205EAFF" w:rsidR="3CF4DF69" w:rsidDel="2A92806C" w:rsidRDefault="3CF4DF69">
            <w:pPr>
              <w:pStyle w:val="ListParagraph"/>
              <w:numPr>
                <w:ilvl w:val="0"/>
                <w:numId w:val="1"/>
              </w:numPr>
              <w:spacing w:line="259" w:lineRule="auto"/>
              <w:rPr>
                <w:del w:id="2369" w:author="Lidia Alice Ruppert Ribeiro" w:date="2019-04-14T15:58:00Z"/>
                <w:color w:val="365F91"/>
                <w:sz w:val="20"/>
                <w:szCs w:val="20"/>
                <w:rPrChange w:id="2370" w:author="Lidia Alice Ruppert Ribeiro" w:date="2019-04-14T15:57:00Z">
                  <w:rPr>
                    <w:del w:id="2371" w:author="Lidia Alice Ruppert Ribeiro" w:date="2019-04-14T15:58:00Z"/>
                  </w:rPr>
                </w:rPrChange>
              </w:rPr>
              <w:pPrChange w:id="2372" w:author="Lidia Alice Ruppert Ribeiro" w:date="2019-04-14T15:57:00Z">
                <w:pPr/>
              </w:pPrChange>
            </w:pPr>
          </w:p>
          <w:p w14:paraId="37E3B338" w14:textId="1EC5DB10" w:rsidR="2A92806C" w:rsidDel="4CA6E55E" w:rsidRDefault="2A92806C">
            <w:pPr>
              <w:pStyle w:val="ListParagraph"/>
              <w:numPr>
                <w:ilvl w:val="0"/>
                <w:numId w:val="1"/>
              </w:numPr>
              <w:spacing w:line="259" w:lineRule="auto"/>
              <w:rPr>
                <w:del w:id="2373" w:author="Lidia Alice Ruppert Ribeiro" w:date="2019-04-14T16:02:00Z"/>
                <w:color w:val="365F91"/>
                <w:sz w:val="20"/>
                <w:szCs w:val="20"/>
                <w:rPrChange w:id="2374" w:author="Lidia Alice Ruppert Ribeiro" w:date="2019-04-14T16:01:00Z">
                  <w:rPr>
                    <w:del w:id="2375" w:author="Lidia Alice Ruppert Ribeiro" w:date="2019-04-14T16:02:00Z"/>
                  </w:rPr>
                </w:rPrChange>
              </w:rPr>
              <w:pPrChange w:id="2376" w:author="Lidia Alice Ruppert Ribeiro" w:date="2019-04-14T16:01:00Z">
                <w:pPr/>
              </w:pPrChange>
            </w:pPr>
          </w:p>
          <w:p w14:paraId="64106C93" w14:textId="1564DB23" w:rsidR="21FF058B" w:rsidDel="4CA6E55E" w:rsidRDefault="21FF058B">
            <w:pPr>
              <w:jc w:val="both"/>
              <w:rPr>
                <w:del w:id="2377" w:author="Lidia Alice Ruppert Ribeiro" w:date="2019-04-14T16:02:00Z"/>
                <w:rFonts w:asciiTheme="majorHAnsi" w:hAnsiTheme="majorHAnsi" w:cstheme="majorBidi"/>
                <w:b/>
                <w:bCs/>
                <w:i/>
                <w:iCs/>
                <w:sz w:val="20"/>
                <w:szCs w:val="20"/>
                <w:rPrChange w:id="2378" w:author="Lidia Alice Ruppert Ribeiro" w:date="2019-04-14T15:43:00Z">
                  <w:rPr>
                    <w:del w:id="2379" w:author="Lidia Alice Ruppert Ribeiro" w:date="2019-04-14T16:02:00Z"/>
                  </w:rPr>
                </w:rPrChange>
              </w:rPr>
              <w:pPrChange w:id="2380" w:author="Lidia Alice Ruppert Ribeiro" w:date="2019-04-14T15:43:00Z">
                <w:pPr/>
              </w:pPrChange>
            </w:pPr>
          </w:p>
          <w:p w14:paraId="6F75D437" w14:textId="7017B4AE" w:rsidR="4CA6E55E" w:rsidDel="30E3A571" w:rsidRDefault="1AA94296">
            <w:pPr>
              <w:pStyle w:val="ListParagraph"/>
              <w:numPr>
                <w:ilvl w:val="0"/>
                <w:numId w:val="1"/>
              </w:numPr>
              <w:spacing w:line="259" w:lineRule="auto"/>
              <w:rPr>
                <w:del w:id="2381" w:author="Lidia Alice Ruppert Ribeiro" w:date="2019-04-14T16:08:00Z"/>
                <w:color w:val="365F91"/>
                <w:sz w:val="20"/>
                <w:szCs w:val="20"/>
                <w:lang w:val="en"/>
                <w:rPrChange w:id="2382" w:author="Lidia Alice Ruppert Ribeiro" w:date="2019-04-14T16:07:00Z">
                  <w:rPr>
                    <w:del w:id="2383" w:author="Lidia Alice Ruppert Ribeiro" w:date="2019-04-14T16:08:00Z"/>
                  </w:rPr>
                </w:rPrChange>
              </w:rPr>
              <w:pPrChange w:id="2384" w:author="Lidia Alice Ruppert Ribeiro" w:date="2019-04-14T16:07:00Z">
                <w:pPr/>
              </w:pPrChange>
            </w:pPr>
            <w:ins w:id="2385" w:author="Lidia Alice Ruppert Ribeiro" w:date="2019-04-14T16:09:00Z">
              <w:r w:rsidRPr="30E3A571">
                <w:rPr>
                  <w:rFonts w:ascii="Calibri Light" w:eastAsia="Calibri Light" w:hAnsi="Calibri Light" w:cs="Calibri Light"/>
                  <w:color w:val="365F91"/>
                  <w:sz w:val="20"/>
                  <w:szCs w:val="20"/>
                  <w:rPrChange w:id="2386" w:author="Lidia Alice Ruppert Ribeiro" w:date="2019-04-14T16:08:00Z">
                    <w:rPr/>
                  </w:rPrChange>
                </w:rPr>
                <w:t xml:space="preserve">Identification of how </w:t>
              </w:r>
            </w:ins>
            <w:ins w:id="2387" w:author="Lidia Alice Ruppert Ribeiro" w:date="2019-04-14T16:08:00Z">
              <w:r w:rsidR="30E3A571" w:rsidRPr="30E3A571">
                <w:rPr>
                  <w:rFonts w:ascii="Calibri Light" w:eastAsia="Calibri Light" w:hAnsi="Calibri Light" w:cs="Calibri Light"/>
                  <w:color w:val="365F91"/>
                  <w:sz w:val="20"/>
                  <w:szCs w:val="20"/>
                  <w:rPrChange w:id="2388" w:author="Lidia Alice Ruppert Ribeiro" w:date="2019-04-14T16:08:00Z">
                    <w:rPr/>
                  </w:rPrChange>
                </w:rPr>
                <w:t>one can gain efficiency by introducing autonomous technology and (if possible) generate information to quantify this gain</w:t>
              </w:r>
            </w:ins>
            <w:ins w:id="2389" w:author="Lidia Alice Ruppert Ribeiro" w:date="2019-04-14T16:10:00Z">
              <w:r w:rsidR="634F8062" w:rsidRPr="30E3A571">
                <w:rPr>
                  <w:rFonts w:ascii="Calibri Light" w:eastAsia="Calibri Light" w:hAnsi="Calibri Light" w:cs="Calibri Light"/>
                  <w:color w:val="365F91"/>
                  <w:sz w:val="20"/>
                  <w:szCs w:val="20"/>
                  <w:rPrChange w:id="2390" w:author="Lidia Alice Ruppert Ribeiro" w:date="2019-04-14T16:08:00Z">
                    <w:rPr/>
                  </w:rPrChange>
                </w:rPr>
                <w:t xml:space="preserve"> (</w:t>
              </w:r>
            </w:ins>
            <w:ins w:id="2391" w:author="Lidia Alice Ruppert Ribeiro" w:date="2019-04-14T16:11:00Z">
              <w:r w:rsidR="0C1C35EF" w:rsidRPr="30E3A571">
                <w:rPr>
                  <w:rFonts w:ascii="Calibri Light" w:eastAsia="Calibri Light" w:hAnsi="Calibri Light" w:cs="Calibri Light"/>
                  <w:color w:val="365F91"/>
                  <w:sz w:val="20"/>
                  <w:szCs w:val="20"/>
                  <w:rPrChange w:id="2392" w:author="Lidia Alice Ruppert Ribeiro" w:date="2019-04-14T16:08:00Z">
                    <w:rPr/>
                  </w:rPrChange>
                </w:rPr>
                <w:t>where can efficiency come from?)</w:t>
              </w:r>
              <w:r w:rsidR="37BF81FB" w:rsidRPr="30E3A571">
                <w:rPr>
                  <w:rFonts w:ascii="Calibri Light" w:eastAsia="Calibri Light" w:hAnsi="Calibri Light" w:cs="Calibri Light"/>
                  <w:color w:val="365F91"/>
                  <w:sz w:val="20"/>
                  <w:szCs w:val="20"/>
                  <w:rPrChange w:id="2393" w:author="Lidia Alice Ruppert Ribeiro" w:date="2019-04-14T16:08:00Z">
                    <w:rPr/>
                  </w:rPrChange>
                </w:rPr>
                <w:t xml:space="preserve"> Could these gains</w:t>
              </w:r>
            </w:ins>
            <w:ins w:id="2394" w:author="Lidia Alice Ruppert Ribeiro" w:date="2019-04-14T16:12:00Z">
              <w:r w:rsidR="37951C69" w:rsidRPr="30E3A571">
                <w:rPr>
                  <w:rFonts w:ascii="Calibri Light" w:eastAsia="Calibri Light" w:hAnsi="Calibri Light" w:cs="Calibri Light"/>
                  <w:color w:val="365F91"/>
                  <w:sz w:val="20"/>
                  <w:szCs w:val="20"/>
                  <w:rPrChange w:id="2395" w:author="Lidia Alice Ruppert Ribeiro" w:date="2019-04-14T16:08:00Z">
                    <w:rPr/>
                  </w:rPrChange>
                </w:rPr>
                <w:t xml:space="preserve"> be quantified?</w:t>
              </w:r>
            </w:ins>
          </w:p>
          <w:p w14:paraId="542D6609" w14:textId="6A31C146" w:rsidR="30E3A571" w:rsidDel="0C1C35EF" w:rsidRDefault="30E3A571">
            <w:pPr>
              <w:pStyle w:val="ListParagraph"/>
              <w:numPr>
                <w:ilvl w:val="0"/>
                <w:numId w:val="1"/>
              </w:numPr>
              <w:spacing w:line="259" w:lineRule="auto"/>
              <w:rPr>
                <w:del w:id="2396" w:author="Lidia Alice Ruppert Ribeiro" w:date="2019-04-14T16:11:00Z"/>
                <w:color w:val="365F91"/>
                <w:sz w:val="20"/>
                <w:szCs w:val="20"/>
                <w:rPrChange w:id="2397" w:author="Lidia Alice Ruppert Ribeiro" w:date="2019-04-14T16:10:00Z">
                  <w:rPr>
                    <w:del w:id="2398" w:author="Lidia Alice Ruppert Ribeiro" w:date="2019-04-14T16:11:00Z"/>
                  </w:rPr>
                </w:rPrChange>
              </w:rPr>
              <w:pPrChange w:id="2399" w:author="Lidia Alice Ruppert Ribeiro" w:date="2019-04-14T16:10:00Z">
                <w:pPr/>
              </w:pPrChange>
            </w:pPr>
          </w:p>
          <w:p w14:paraId="77E4FD08" w14:textId="151C3594" w:rsidR="0C1C35EF" w:rsidDel="37951C69" w:rsidRDefault="0C1C35EF">
            <w:pPr>
              <w:pStyle w:val="ListParagraph"/>
              <w:numPr>
                <w:ilvl w:val="0"/>
                <w:numId w:val="1"/>
              </w:numPr>
              <w:spacing w:line="259" w:lineRule="auto"/>
              <w:rPr>
                <w:del w:id="2400" w:author="Lidia Alice Ruppert Ribeiro" w:date="2019-04-14T16:12:00Z"/>
                <w:color w:val="365F91"/>
                <w:sz w:val="20"/>
                <w:szCs w:val="20"/>
                <w:rPrChange w:id="2401" w:author="Lidia Alice Ruppert Ribeiro" w:date="2019-04-14T16:11:00Z">
                  <w:rPr>
                    <w:del w:id="2402" w:author="Lidia Alice Ruppert Ribeiro" w:date="2019-04-14T16:12:00Z"/>
                  </w:rPr>
                </w:rPrChange>
              </w:rPr>
              <w:pPrChange w:id="2403" w:author="Lidia Alice Ruppert Ribeiro" w:date="2019-04-14T16:11:00Z">
                <w:pPr/>
              </w:pPrChange>
            </w:pPr>
          </w:p>
          <w:p w14:paraId="5F249052" w14:textId="5DA5F59D" w:rsidR="37951C69" w:rsidRDefault="37951C69">
            <w:pPr>
              <w:pStyle w:val="ListParagraph"/>
              <w:numPr>
                <w:ilvl w:val="0"/>
                <w:numId w:val="1"/>
              </w:numPr>
              <w:spacing w:line="259" w:lineRule="auto"/>
              <w:jc w:val="both"/>
              <w:rPr>
                <w:ins w:id="2404" w:author="Lidia Alice Ruppert Ribeiro" w:date="2019-04-14T16:13:00Z"/>
                <w:color w:val="365F91"/>
                <w:sz w:val="20"/>
                <w:szCs w:val="20"/>
                <w:rPrChange w:id="2405" w:author="Lidia Alice Ruppert Ribeiro" w:date="2019-04-14T16:13:00Z">
                  <w:rPr>
                    <w:ins w:id="2406" w:author="Lidia Alice Ruppert Ribeiro" w:date="2019-04-14T16:13:00Z"/>
                  </w:rPr>
                </w:rPrChange>
              </w:rPr>
              <w:pPrChange w:id="2407" w:author="Lidia Alice Ruppert Ribeiro" w:date="2019-04-14T16:13:00Z">
                <w:pPr/>
              </w:pPrChange>
            </w:pPr>
          </w:p>
          <w:p w14:paraId="5904C101" w14:textId="1B7D1600" w:rsidR="37DD3EA3" w:rsidRDefault="37DD3EA3">
            <w:pPr>
              <w:spacing w:line="259" w:lineRule="auto"/>
              <w:ind w:left="360" w:hanging="360"/>
              <w:jc w:val="both"/>
              <w:rPr>
                <w:rFonts w:ascii="Calibri Light" w:eastAsia="Calibri Light" w:hAnsi="Calibri Light" w:cs="Calibri Light"/>
                <w:color w:val="365F91"/>
                <w:sz w:val="20"/>
                <w:szCs w:val="20"/>
                <w:rPrChange w:id="2408" w:author="Lidia Alice Ruppert Ribeiro" w:date="2019-04-14T16:13:00Z">
                  <w:rPr/>
                </w:rPrChange>
              </w:rPr>
              <w:pPrChange w:id="2409" w:author="Lidia Alice Ruppert Ribeiro" w:date="2019-04-14T16:13:00Z">
                <w:pPr/>
              </w:pPrChange>
            </w:pPr>
          </w:p>
          <w:p w14:paraId="09ED20F5" w14:textId="7345348F" w:rsidR="37DD3EA3" w:rsidRDefault="6D6D31EE">
            <w:pPr>
              <w:pStyle w:val="ListParagraph"/>
              <w:numPr>
                <w:ilvl w:val="0"/>
                <w:numId w:val="1"/>
              </w:numPr>
              <w:spacing w:line="259" w:lineRule="auto"/>
              <w:jc w:val="both"/>
              <w:rPr>
                <w:ins w:id="2410" w:author="Lidia Alice Ruppert Ribeiro" w:date="2019-04-14T16:19:00Z"/>
                <w:color w:val="365F91"/>
                <w:sz w:val="20"/>
                <w:szCs w:val="20"/>
                <w:rPrChange w:id="2411" w:author="Lidia Alice Ruppert Ribeiro" w:date="2019-04-14T16:19:00Z">
                  <w:rPr>
                    <w:ins w:id="2412" w:author="Lidia Alice Ruppert Ribeiro" w:date="2019-04-14T16:19:00Z"/>
                  </w:rPr>
                </w:rPrChange>
              </w:rPr>
              <w:pPrChange w:id="2413" w:author="Lidia Alice Ruppert Ribeiro" w:date="2019-04-14T16:19:00Z">
                <w:pPr/>
              </w:pPrChange>
            </w:pPr>
            <w:ins w:id="2414" w:author="Lidia Alice Ruppert Ribeiro" w:date="2019-04-14T16:14:00Z">
              <w:r w:rsidRPr="37DD3EA3">
                <w:rPr>
                  <w:rFonts w:ascii="Calibri Light" w:eastAsia="Calibri Light" w:hAnsi="Calibri Light" w:cs="Calibri Light"/>
                  <w:color w:val="365F91"/>
                  <w:sz w:val="20"/>
                  <w:szCs w:val="20"/>
                  <w:rPrChange w:id="2415" w:author="Lidia Alice Ruppert Ribeiro" w:date="2019-04-14T16:13:00Z">
                    <w:rPr/>
                  </w:rPrChange>
                </w:rPr>
                <w:t>Identification of</w:t>
              </w:r>
            </w:ins>
            <w:ins w:id="2416" w:author="Lidia Alice Ruppert Ribeiro" w:date="2019-04-14T16:17:00Z">
              <w:r w:rsidR="1E1B6E0D" w:rsidRPr="37DD3EA3">
                <w:rPr>
                  <w:rFonts w:ascii="Calibri Light" w:eastAsia="Calibri Light" w:hAnsi="Calibri Light" w:cs="Calibri Light"/>
                  <w:color w:val="365F91"/>
                  <w:sz w:val="20"/>
                  <w:szCs w:val="20"/>
                  <w:rPrChange w:id="2417" w:author="Lidia Alice Ruppert Ribeiro" w:date="2019-04-14T16:13:00Z">
                    <w:rPr/>
                  </w:rPrChange>
                </w:rPr>
                <w:t xml:space="preserve"> risks mi</w:t>
              </w:r>
            </w:ins>
            <w:ins w:id="2418" w:author="Lidia Alice Ruppert Ribeiro" w:date="2019-04-14T16:15:00Z">
              <w:r w:rsidR="4BC302F7" w:rsidRPr="37DD3EA3">
                <w:rPr>
                  <w:rFonts w:ascii="Calibri Light" w:eastAsia="Calibri Light" w:hAnsi="Calibri Light" w:cs="Calibri Light"/>
                  <w:color w:val="365F91"/>
                  <w:sz w:val="20"/>
                  <w:szCs w:val="20"/>
                  <w:rPrChange w:id="2419" w:author="Lidia Alice Ruppert Ribeiro" w:date="2019-04-14T16:13:00Z">
                    <w:rPr/>
                  </w:rPrChange>
                </w:rPr>
                <w:t>nimiz</w:t>
              </w:r>
            </w:ins>
            <w:ins w:id="2420" w:author="Lidia Alice Ruppert Ribeiro" w:date="2019-04-14T16:17:00Z">
              <w:r w:rsidR="1E1B6E0D" w:rsidRPr="37DD3EA3">
                <w:rPr>
                  <w:rFonts w:ascii="Calibri Light" w:eastAsia="Calibri Light" w:hAnsi="Calibri Light" w:cs="Calibri Light"/>
                  <w:color w:val="365F91"/>
                  <w:sz w:val="20"/>
                  <w:szCs w:val="20"/>
                  <w:rPrChange w:id="2421" w:author="Lidia Alice Ruppert Ribeiro" w:date="2019-04-14T16:13:00Z">
                    <w:rPr/>
                  </w:rPrChange>
                </w:rPr>
                <w:t>ed by the usage of a</w:t>
              </w:r>
              <w:r w:rsidR="644343C2" w:rsidRPr="37DD3EA3">
                <w:rPr>
                  <w:rFonts w:ascii="Calibri Light" w:eastAsia="Calibri Light" w:hAnsi="Calibri Light" w:cs="Calibri Light"/>
                  <w:color w:val="365F91"/>
                  <w:sz w:val="20"/>
                  <w:szCs w:val="20"/>
                  <w:rPrChange w:id="2422" w:author="Lidia Alice Ruppert Ribeiro" w:date="2019-04-14T16:13:00Z">
                    <w:rPr/>
                  </w:rPrChange>
                </w:rPr>
                <w:t>utonomous manisub.</w:t>
              </w:r>
            </w:ins>
            <w:ins w:id="2423" w:author="Lidia Alice Ruppert Ribeiro" w:date="2019-04-14T16:18:00Z">
              <w:r w:rsidR="312E9F4E" w:rsidRPr="37DD3EA3">
                <w:rPr>
                  <w:rFonts w:ascii="Calibri Light" w:eastAsia="Calibri Light" w:hAnsi="Calibri Light" w:cs="Calibri Light"/>
                  <w:color w:val="365F91"/>
                  <w:sz w:val="20"/>
                  <w:szCs w:val="20"/>
                  <w:rPrChange w:id="2424" w:author="Lidia Alice Ruppert Ribeiro" w:date="2019-04-14T16:13:00Z">
                    <w:rPr/>
                  </w:rPrChange>
                </w:rPr>
                <w:t xml:space="preserve"> What new ris</w:t>
              </w:r>
              <w:r w:rsidR="369090DB" w:rsidRPr="37DD3EA3">
                <w:rPr>
                  <w:rFonts w:ascii="Calibri Light" w:eastAsia="Calibri Light" w:hAnsi="Calibri Light" w:cs="Calibri Light"/>
                  <w:color w:val="365F91"/>
                  <w:sz w:val="20"/>
                  <w:szCs w:val="20"/>
                  <w:rPrChange w:id="2425" w:author="Lidia Alice Ruppert Ribeiro" w:date="2019-04-14T16:13:00Z">
                    <w:rPr/>
                  </w:rPrChange>
                </w:rPr>
                <w:t>ks can arris</w:t>
              </w:r>
              <w:r w:rsidR="369090DB" w:rsidRPr="369090DB">
                <w:rPr>
                  <w:rFonts w:ascii="Calibri Light" w:eastAsia="Calibri Light" w:hAnsi="Calibri Light" w:cs="Calibri Light"/>
                  <w:color w:val="365F91"/>
                  <w:sz w:val="20"/>
                  <w:szCs w:val="20"/>
                  <w:rPrChange w:id="2426" w:author="Lidia Alice Ruppert Ribeiro" w:date="2019-04-14T16:18:00Z">
                    <w:rPr/>
                  </w:rPrChange>
                </w:rPr>
                <w:t>e</w:t>
              </w:r>
            </w:ins>
            <w:r w:rsidR="369090DB" w:rsidRPr="369090DB">
              <w:rPr>
                <w:rFonts w:ascii="Calibri Light" w:eastAsia="Calibri Light" w:hAnsi="Calibri Light" w:cs="Calibri Light"/>
                <w:color w:val="365F91"/>
                <w:sz w:val="20"/>
                <w:szCs w:val="20"/>
                <w:rPrChange w:id="2427" w:author="Lidia Alice Ruppert Ribeiro" w:date="2019-04-14T16:18:00Z">
                  <w:rPr/>
                </w:rPrChange>
              </w:rPr>
              <w:t>?</w:t>
            </w:r>
          </w:p>
          <w:p w14:paraId="0597353E" w14:textId="03A6B15D" w:rsidR="37DD3EA3" w:rsidRDefault="37DD3EA3">
            <w:pPr>
              <w:spacing w:line="259" w:lineRule="auto"/>
              <w:ind w:left="360" w:hanging="360"/>
              <w:jc w:val="both"/>
              <w:rPr>
                <w:rFonts w:ascii="Calibri Light" w:eastAsia="Calibri Light" w:hAnsi="Calibri Light" w:cs="Calibri Light"/>
                <w:color w:val="365F91"/>
                <w:sz w:val="20"/>
                <w:szCs w:val="20"/>
                <w:rPrChange w:id="2428" w:author="Lidia Alice Ruppert Ribeiro" w:date="2019-04-14T16:19:00Z">
                  <w:rPr/>
                </w:rPrChange>
              </w:rPr>
              <w:pPrChange w:id="2429" w:author="Lidia Alice Ruppert Ribeiro" w:date="2019-04-14T16:19:00Z">
                <w:pPr/>
              </w:pPrChange>
            </w:pPr>
          </w:p>
          <w:p w14:paraId="2BACF484" w14:textId="133713D7" w:rsidR="37DD3EA3" w:rsidDel="79C89CF9" w:rsidRDefault="37DD3EA3">
            <w:pPr>
              <w:pStyle w:val="ListParagraph"/>
              <w:numPr>
                <w:ilvl w:val="0"/>
                <w:numId w:val="1"/>
              </w:numPr>
              <w:spacing w:line="259" w:lineRule="auto"/>
              <w:jc w:val="both"/>
              <w:rPr>
                <w:del w:id="2430" w:author="Lidia Alice Ruppert Ribeiro" w:date="2019-04-14T16:19:00Z"/>
                <w:color w:val="365F91"/>
                <w:sz w:val="20"/>
                <w:szCs w:val="20"/>
                <w:rPrChange w:id="2431" w:author="Lidia Alice Ruppert Ribeiro" w:date="2019-04-14T16:18:00Z">
                  <w:rPr>
                    <w:del w:id="2432" w:author="Lidia Alice Ruppert Ribeiro" w:date="2019-04-14T16:19:00Z"/>
                  </w:rPr>
                </w:rPrChange>
              </w:rPr>
              <w:pPrChange w:id="2433" w:author="Lidia Alice Ruppert Ribeiro" w:date="2019-04-14T16:18:00Z">
                <w:pPr/>
              </w:pPrChange>
            </w:pPr>
          </w:p>
          <w:p w14:paraId="36549F96" w14:textId="77777777" w:rsidR="79C89CF9" w:rsidDel="2BD47011" w:rsidRDefault="79C89CF9">
            <w:pPr>
              <w:pStyle w:val="ListParagraph"/>
              <w:numPr>
                <w:ilvl w:val="0"/>
                <w:numId w:val="1"/>
              </w:numPr>
              <w:spacing w:line="259" w:lineRule="auto"/>
              <w:jc w:val="both"/>
              <w:rPr>
                <w:del w:id="2434" w:author="Lidia Alice Ruppert Ribeiro" w:date="2019-04-14T16:20:00Z"/>
                <w:color w:val="365F91"/>
                <w:sz w:val="20"/>
                <w:szCs w:val="20"/>
                <w:rPrChange w:id="2435" w:author="Lidia Alice Ruppert Ribeiro" w:date="2019-04-14T16:20:00Z">
                  <w:rPr>
                    <w:del w:id="2436" w:author="Lidia Alice Ruppert Ribeiro" w:date="2019-04-14T16:20:00Z"/>
                  </w:rPr>
                </w:rPrChange>
              </w:rPr>
              <w:pPrChange w:id="2437" w:author="Lidia Alice Ruppert Ribeiro" w:date="2019-04-14T16:20:00Z">
                <w:pPr/>
              </w:pPrChange>
            </w:pPr>
          </w:p>
          <w:p w14:paraId="4ACCF2A4" w14:textId="1EBA99ED" w:rsidR="2BD47011" w:rsidDel="5EBFD1CF" w:rsidRDefault="6622C1DA">
            <w:pPr>
              <w:pStyle w:val="ListParagraph"/>
              <w:numPr>
                <w:ilvl w:val="0"/>
                <w:numId w:val="1"/>
              </w:numPr>
              <w:spacing w:line="259" w:lineRule="auto"/>
              <w:jc w:val="both"/>
              <w:rPr>
                <w:del w:id="2438" w:author="Lidia Alice Ruppert Ribeiro" w:date="2019-04-14T16:26:00Z"/>
                <w:color w:val="365F91"/>
                <w:sz w:val="20"/>
                <w:szCs w:val="20"/>
                <w:rPrChange w:id="2439" w:author="Lidia Alice Ruppert Ribeiro" w:date="2019-04-14T16:25:00Z">
                  <w:rPr>
                    <w:del w:id="2440" w:author="Lidia Alice Ruppert Ribeiro" w:date="2019-04-14T16:26:00Z"/>
                  </w:rPr>
                </w:rPrChange>
              </w:rPr>
              <w:pPrChange w:id="2441" w:author="Lidia Alice Ruppert Ribeiro" w:date="2019-04-14T16:25:00Z">
                <w:pPr/>
              </w:pPrChange>
            </w:pPr>
            <w:ins w:id="2442" w:author="Lidia Alice Ruppert Ribeiro" w:date="2019-04-14T16:21:00Z">
              <w:r w:rsidRPr="2BD47011">
                <w:rPr>
                  <w:rFonts w:ascii="Calibri Light" w:eastAsia="Calibri Light" w:hAnsi="Calibri Light" w:cs="Calibri Light"/>
                  <w:color w:val="365F91"/>
                  <w:sz w:val="20"/>
                  <w:szCs w:val="20"/>
                  <w:rPrChange w:id="2443" w:author="Lidia Alice Ruppert Ribeiro" w:date="2019-04-14T16:20:00Z">
                    <w:rPr/>
                  </w:rPrChange>
                </w:rPr>
                <w:t xml:space="preserve">(Just for suppliers) </w:t>
              </w:r>
            </w:ins>
            <w:ins w:id="2444" w:author="Lidia Alice Ruppert Ribeiro" w:date="2019-04-14T16:31:00Z">
              <w:r w:rsidR="6C9869E7" w:rsidRPr="6C9869E7">
                <w:rPr>
                  <w:rFonts w:ascii="Calibri Light" w:eastAsia="Calibri Light" w:hAnsi="Calibri Light" w:cs="Calibri Light"/>
                  <w:color w:val="365F91"/>
                  <w:sz w:val="20"/>
                  <w:szCs w:val="20"/>
                  <w:rPrChange w:id="2445" w:author="Lidia Alice Ruppert Ribeiro" w:date="2019-04-14T16:31:00Z">
                    <w:rPr/>
                  </w:rPrChange>
                </w:rPr>
                <w:t xml:space="preserve">Who are the manufacturers of the manipulators? Could you put us in contect with them?  </w:t>
              </w:r>
            </w:ins>
          </w:p>
          <w:p w14:paraId="06D9CA5D" w14:textId="4C60B7CF" w:rsidR="5EBFD1CF" w:rsidDel="6C9869E7" w:rsidRDefault="5EBFD1CF">
            <w:pPr>
              <w:pStyle w:val="ListParagraph"/>
              <w:numPr>
                <w:ilvl w:val="0"/>
                <w:numId w:val="1"/>
              </w:numPr>
              <w:spacing w:line="259" w:lineRule="auto"/>
              <w:jc w:val="both"/>
              <w:rPr>
                <w:del w:id="2446" w:author="Lidia Alice Ruppert Ribeiro" w:date="2019-04-14T16:31:00Z"/>
                <w:color w:val="365F91"/>
                <w:sz w:val="20"/>
                <w:szCs w:val="20"/>
                <w:rPrChange w:id="2447" w:author="Lidia Alice Ruppert Ribeiro" w:date="2019-04-14T16:29:00Z">
                  <w:rPr>
                    <w:del w:id="2448" w:author="Lidia Alice Ruppert Ribeiro" w:date="2019-04-14T16:31:00Z"/>
                  </w:rPr>
                </w:rPrChange>
              </w:rPr>
              <w:pPrChange w:id="2449" w:author="Lidia Alice Ruppert Ribeiro" w:date="2019-04-14T16:29:00Z">
                <w:pPr/>
              </w:pPrChange>
            </w:pPr>
          </w:p>
          <w:p w14:paraId="3D306DFC" w14:textId="78C6E981" w:rsidR="6C9869E7" w:rsidRDefault="6C9869E7">
            <w:pPr>
              <w:pStyle w:val="ListParagraph"/>
              <w:numPr>
                <w:ilvl w:val="0"/>
                <w:numId w:val="1"/>
              </w:numPr>
              <w:spacing w:line="259" w:lineRule="auto"/>
              <w:jc w:val="both"/>
              <w:rPr>
                <w:ins w:id="2450" w:author="Lidia Alice Ruppert Ribeiro" w:date="2019-04-14T16:31:00Z"/>
                <w:color w:val="365F91"/>
                <w:sz w:val="20"/>
                <w:szCs w:val="20"/>
                <w:rPrChange w:id="2451" w:author="Lidia Alice Ruppert Ribeiro" w:date="2019-04-14T16:31:00Z">
                  <w:rPr>
                    <w:ins w:id="2452" w:author="Lidia Alice Ruppert Ribeiro" w:date="2019-04-14T16:31:00Z"/>
                  </w:rPr>
                </w:rPrChange>
              </w:rPr>
              <w:pPrChange w:id="2453" w:author="Lidia Alice Ruppert Ribeiro" w:date="2019-04-14T16:31:00Z">
                <w:pPr/>
              </w:pPrChange>
            </w:pPr>
          </w:p>
          <w:p w14:paraId="0E3546DA" w14:textId="2E6D9F0D" w:rsidR="467B3AC7" w:rsidRDefault="467B3AC7">
            <w:pPr>
              <w:spacing w:line="259" w:lineRule="auto"/>
              <w:ind w:left="360"/>
              <w:jc w:val="both"/>
              <w:rPr>
                <w:rFonts w:ascii="Calibri Light" w:eastAsia="Calibri Light" w:hAnsi="Calibri Light" w:cs="Calibri Light"/>
                <w:color w:val="365F91"/>
                <w:sz w:val="20"/>
                <w:szCs w:val="20"/>
                <w:rPrChange w:id="2454" w:author="Lidia Alice Ruppert Ribeiro" w:date="2019-04-14T16:31:00Z">
                  <w:rPr/>
                </w:rPrChange>
              </w:rPr>
              <w:pPrChange w:id="2455" w:author="Lidia Alice Ruppert Ribeiro" w:date="2019-04-14T16:31:00Z">
                <w:pPr/>
              </w:pPrChange>
            </w:pPr>
          </w:p>
          <w:p w14:paraId="2B01BC42" w14:textId="122708AB" w:rsidR="467B3AC7" w:rsidDel="09500FE7" w:rsidRDefault="467B3AC7">
            <w:pPr>
              <w:pStyle w:val="ListParagraph"/>
              <w:numPr>
                <w:ilvl w:val="0"/>
                <w:numId w:val="1"/>
              </w:numPr>
              <w:spacing w:line="259" w:lineRule="auto"/>
              <w:jc w:val="both"/>
              <w:rPr>
                <w:del w:id="2456" w:author="Lidia Alice Ruppert Ribeiro" w:date="2019-04-14T16:32:00Z"/>
                <w:color w:val="365F91"/>
                <w:sz w:val="20"/>
                <w:szCs w:val="20"/>
                <w:rPrChange w:id="2457" w:author="Lidia Alice Ruppert Ribeiro" w:date="2019-04-14T16:31:00Z">
                  <w:rPr>
                    <w:del w:id="2458" w:author="Lidia Alice Ruppert Ribeiro" w:date="2019-04-14T16:32:00Z"/>
                  </w:rPr>
                </w:rPrChange>
              </w:rPr>
              <w:pPrChange w:id="2459" w:author="Lidia Alice Ruppert Ribeiro" w:date="2019-04-14T16:31:00Z">
                <w:pPr/>
              </w:pPrChange>
            </w:pPr>
          </w:p>
          <w:p w14:paraId="05351588" w14:textId="2390DB90" w:rsidR="09500FE7" w:rsidRDefault="09500FE7">
            <w:pPr>
              <w:pStyle w:val="ListParagraph"/>
              <w:numPr>
                <w:ilvl w:val="0"/>
                <w:numId w:val="1"/>
              </w:numPr>
              <w:spacing w:line="259" w:lineRule="auto"/>
              <w:jc w:val="both"/>
              <w:rPr>
                <w:ins w:id="2460" w:author="Lidia Alice Ruppert Ribeiro" w:date="2019-04-14T16:33:00Z"/>
                <w:color w:val="365F91"/>
                <w:sz w:val="20"/>
                <w:szCs w:val="20"/>
                <w:rPrChange w:id="2461" w:author="Lidia Alice Ruppert Ribeiro" w:date="2019-04-14T16:33:00Z">
                  <w:rPr>
                    <w:ins w:id="2462" w:author="Lidia Alice Ruppert Ribeiro" w:date="2019-04-14T16:33:00Z"/>
                  </w:rPr>
                </w:rPrChange>
              </w:rPr>
              <w:pPrChange w:id="2463" w:author="Lidia Alice Ruppert Ribeiro" w:date="2019-04-14T16:33:00Z">
                <w:pPr/>
              </w:pPrChange>
            </w:pPr>
            <w:ins w:id="2464" w:author="Lidia Alice Ruppert Ribeiro" w:date="2019-04-14T16:32:00Z">
              <w:r w:rsidRPr="09500FE7">
                <w:rPr>
                  <w:rFonts w:ascii="Calibri Light" w:eastAsia="Calibri Light" w:hAnsi="Calibri Light" w:cs="Calibri Light"/>
                  <w:color w:val="365F91"/>
                  <w:sz w:val="20"/>
                  <w:szCs w:val="20"/>
                  <w:rPrChange w:id="2465" w:author="Lidia Alice Ruppert Ribeiro" w:date="2019-04-14T16:32:00Z">
                    <w:rPr/>
                  </w:rPrChange>
                </w:rPr>
                <w:t>What is the minimum experience of each professional (in hours) that operates ROVs / manipulators?</w:t>
              </w:r>
            </w:ins>
          </w:p>
          <w:p w14:paraId="035DA3EA" w14:textId="1C4AD92F" w:rsidR="6DF9F0AF" w:rsidRDefault="6DF9F0AF">
            <w:pPr>
              <w:spacing w:line="259" w:lineRule="auto"/>
              <w:ind w:left="360"/>
              <w:jc w:val="both"/>
              <w:rPr>
                <w:rFonts w:ascii="Calibri Light" w:eastAsia="Calibri Light" w:hAnsi="Calibri Light" w:cs="Calibri Light"/>
                <w:color w:val="365F91"/>
                <w:sz w:val="20"/>
                <w:szCs w:val="20"/>
                <w:rPrChange w:id="2466" w:author="Lidia Alice Ruppert Ribeiro" w:date="2019-04-14T18:05:00Z">
                  <w:rPr/>
                </w:rPrChange>
              </w:rPr>
              <w:pPrChange w:id="2467" w:author="Lidia Alice Ruppert Ribeiro" w:date="2019-04-14T18:05:00Z">
                <w:pPr/>
              </w:pPrChange>
            </w:pPr>
          </w:p>
          <w:p w14:paraId="105410CC" w14:textId="28AB0441" w:rsidR="7BE5B795" w:rsidDel="48183A18" w:rsidRDefault="7BE5B795">
            <w:pPr>
              <w:pStyle w:val="ListParagraph"/>
              <w:numPr>
                <w:ilvl w:val="0"/>
                <w:numId w:val="1"/>
              </w:numPr>
              <w:spacing w:line="259" w:lineRule="auto"/>
              <w:jc w:val="both"/>
              <w:rPr>
                <w:del w:id="2468" w:author="Lidia Alice Ruppert Ribeiro" w:date="2019-04-14T16:34:00Z"/>
                <w:color w:val="365F91"/>
                <w:sz w:val="20"/>
                <w:szCs w:val="20"/>
                <w:rPrChange w:id="2469" w:author="Lidia Alice Ruppert Ribeiro" w:date="2019-04-14T16:33:00Z">
                  <w:rPr>
                    <w:del w:id="2470" w:author="Lidia Alice Ruppert Ribeiro" w:date="2019-04-14T16:34:00Z"/>
                  </w:rPr>
                </w:rPrChange>
              </w:rPr>
              <w:pPrChange w:id="2471" w:author="Lidia Alice Ruppert Ribeiro" w:date="2019-04-14T16:33:00Z">
                <w:pPr/>
              </w:pPrChange>
            </w:pPr>
          </w:p>
          <w:p w14:paraId="128D8BE8" w14:textId="1E33FC7F" w:rsidR="48183A18" w:rsidRDefault="48183A18">
            <w:pPr>
              <w:pStyle w:val="ListParagraph"/>
              <w:numPr>
                <w:ilvl w:val="0"/>
                <w:numId w:val="1"/>
              </w:numPr>
              <w:spacing w:line="259" w:lineRule="auto"/>
              <w:jc w:val="both"/>
              <w:rPr>
                <w:ins w:id="2472" w:author="Lidia Alice Ruppert Ribeiro" w:date="2019-04-14T16:38:00Z"/>
                <w:color w:val="365F91"/>
                <w:sz w:val="20"/>
                <w:szCs w:val="20"/>
                <w:rPrChange w:id="2473" w:author="Lidia Alice Ruppert Ribeiro" w:date="2019-04-14T16:38:00Z">
                  <w:rPr>
                    <w:ins w:id="2474" w:author="Lidia Alice Ruppert Ribeiro" w:date="2019-04-14T16:38:00Z"/>
                  </w:rPr>
                </w:rPrChange>
              </w:rPr>
              <w:pPrChange w:id="2475" w:author="Lidia Alice Ruppert Ribeiro" w:date="2019-04-14T16:38:00Z">
                <w:pPr/>
              </w:pPrChange>
            </w:pPr>
            <w:ins w:id="2476" w:author="Lidia Alice Ruppert Ribeiro" w:date="2019-04-14T16:34:00Z">
              <w:r w:rsidRPr="48183A18">
                <w:rPr>
                  <w:rFonts w:ascii="Calibri Light" w:eastAsia="Calibri Light" w:hAnsi="Calibri Light" w:cs="Calibri Light"/>
                  <w:color w:val="365F91"/>
                  <w:sz w:val="20"/>
                  <w:szCs w:val="20"/>
                  <w:rPrChange w:id="2477" w:author="Lidia Alice Ruppert Ribeiro" w:date="2019-04-14T16:34:00Z">
                    <w:rPr/>
                  </w:rPrChange>
                </w:rPr>
                <w:t>Do the service suppliers train the professionals themselves to operate manipulators?</w:t>
              </w:r>
            </w:ins>
          </w:p>
          <w:p w14:paraId="54922236" w14:textId="6E10BDE3" w:rsidR="0E57FDDA" w:rsidDel="1FDBC9B0" w:rsidRDefault="0E57FDDA">
            <w:pPr>
              <w:spacing w:line="259" w:lineRule="auto"/>
              <w:ind w:left="360"/>
              <w:jc w:val="both"/>
              <w:rPr>
                <w:del w:id="2478" w:author="Lidia Alice Ruppert Ribeiro" w:date="2019-04-14T16:38:00Z"/>
                <w:rFonts w:ascii="Calibri Light" w:eastAsia="Calibri Light" w:hAnsi="Calibri Light" w:cs="Calibri Light"/>
                <w:color w:val="365F91"/>
                <w:sz w:val="20"/>
                <w:szCs w:val="20"/>
                <w:rPrChange w:id="2479" w:author="Lidia Alice Ruppert Ribeiro" w:date="2019-04-14T16:34:00Z">
                  <w:rPr>
                    <w:del w:id="2480" w:author="Lidia Alice Ruppert Ribeiro" w:date="2019-04-14T16:38:00Z"/>
                  </w:rPr>
                </w:rPrChange>
              </w:rPr>
              <w:pPrChange w:id="2481" w:author="Lidia Alice Ruppert Ribeiro" w:date="2019-04-14T16:34:00Z">
                <w:pPr/>
              </w:pPrChange>
            </w:pPr>
          </w:p>
          <w:p w14:paraId="0BF268D1" w14:textId="573152A0" w:rsidR="1FDBC9B0" w:rsidRDefault="1FDBC9B0">
            <w:pPr>
              <w:spacing w:line="259" w:lineRule="auto"/>
              <w:ind w:left="360"/>
              <w:jc w:val="both"/>
              <w:rPr>
                <w:rFonts w:ascii="Calibri Light" w:eastAsia="Calibri Light" w:hAnsi="Calibri Light" w:cs="Calibri Light"/>
                <w:color w:val="365F91"/>
                <w:sz w:val="20"/>
                <w:szCs w:val="20"/>
                <w:rPrChange w:id="2482" w:author="Lidia Alice Ruppert Ribeiro" w:date="2019-04-14T16:38:00Z">
                  <w:rPr/>
                </w:rPrChange>
              </w:rPr>
              <w:pPrChange w:id="2483" w:author="Lidia Alice Ruppert Ribeiro" w:date="2019-04-14T16:38:00Z">
                <w:pPr/>
              </w:pPrChange>
            </w:pPr>
          </w:p>
          <w:p w14:paraId="6BB5DCE8" w14:textId="3A6EEB97" w:rsidR="0E57FDDA" w:rsidDel="27A90422" w:rsidRDefault="2FE772F8">
            <w:pPr>
              <w:pStyle w:val="ListParagraph"/>
              <w:numPr>
                <w:ilvl w:val="0"/>
                <w:numId w:val="1"/>
              </w:numPr>
              <w:spacing w:line="259" w:lineRule="auto"/>
              <w:jc w:val="both"/>
              <w:rPr>
                <w:rFonts w:ascii="Calibri Light" w:eastAsia="Calibri Light" w:hAnsi="Calibri Light" w:cs="Calibri Light"/>
                <w:color w:val="365F91"/>
                <w:sz w:val="20"/>
                <w:szCs w:val="20"/>
                <w:rPrChange w:id="2484" w:author="Lidia Alice Ruppert Ribeiro" w:date="2019-04-14T16:38:00Z">
                  <w:rPr/>
                </w:rPrChange>
              </w:rPr>
              <w:pPrChange w:id="2485" w:author="Lidia Alice Ruppert Ribeiro" w:date="2019-04-14T18:06:00Z">
                <w:pPr/>
              </w:pPrChange>
            </w:pPr>
            <w:r w:rsidRPr="2FE772F8">
              <w:rPr>
                <w:rFonts w:ascii="Calibri Light" w:eastAsia="Calibri Light" w:hAnsi="Calibri Light" w:cs="Calibri Light"/>
                <w:color w:val="365F91"/>
                <w:sz w:val="20"/>
                <w:szCs w:val="20"/>
                <w:rPrChange w:id="2486" w:author="Lidia Alice Ruppert Ribeiro" w:date="2019-04-14T16:35:00Z">
                  <w:rPr/>
                </w:rPrChange>
              </w:rPr>
              <w:t>What are the main communication patterns with ROVs? Proprietary protocols? Software / proprietary frameworks? Types of connection with ROV (standards).</w:t>
            </w:r>
          </w:p>
          <w:p w14:paraId="7CEA232F" w14:textId="3A6EEB97" w:rsidR="0E57FDDA" w:rsidDel="27A90422" w:rsidRDefault="0E57FDDA">
            <w:pPr>
              <w:spacing w:line="259" w:lineRule="auto"/>
              <w:jc w:val="both"/>
              <w:rPr>
                <w:rFonts w:ascii="Calibri Light" w:eastAsia="Calibri Light" w:hAnsi="Calibri Light" w:cs="Calibri Light"/>
                <w:color w:val="365F91"/>
                <w:sz w:val="20"/>
                <w:szCs w:val="20"/>
                <w:rPrChange w:id="2487" w:author="Lidia Alice Ruppert Ribeiro" w:date="2019-04-14T16:38:00Z">
                  <w:rPr/>
                </w:rPrChange>
              </w:rPr>
              <w:pPrChange w:id="2488" w:author="Lidia Alice Ruppert Ribeiro" w:date="2019-04-14T18:06:00Z">
                <w:pPr/>
              </w:pPrChange>
            </w:pPr>
          </w:p>
          <w:p w14:paraId="65789AFC" w14:textId="17FB1ADD" w:rsidR="0E57FDDA" w:rsidDel="27A90422" w:rsidRDefault="2FE772F8">
            <w:pPr>
              <w:pStyle w:val="ListParagraph"/>
              <w:numPr>
                <w:ilvl w:val="0"/>
                <w:numId w:val="1"/>
              </w:numPr>
              <w:spacing w:line="259" w:lineRule="auto"/>
              <w:jc w:val="both"/>
              <w:rPr>
                <w:del w:id="2489" w:author="Lidia Alice Ruppert Ribeiro" w:date="2019-04-14T18:05:00Z"/>
                <w:rFonts w:ascii="Calibri Light" w:eastAsia="Calibri Light" w:hAnsi="Calibri Light" w:cs="Calibri Light"/>
                <w:color w:val="365F91"/>
                <w:sz w:val="20"/>
                <w:szCs w:val="20"/>
                <w:rPrChange w:id="2490" w:author="Lidia Alice Ruppert Ribeiro" w:date="2019-04-14T16:38:00Z">
                  <w:rPr>
                    <w:del w:id="2491" w:author="Lidia Alice Ruppert Ribeiro" w:date="2019-04-14T18:05:00Z"/>
                  </w:rPr>
                </w:rPrChange>
              </w:rPr>
              <w:pPrChange w:id="2492" w:author="Lidia Alice Ruppert Ribeiro" w:date="2019-04-14T16:38:00Z">
                <w:pPr/>
              </w:pPrChange>
            </w:pPr>
            <w:ins w:id="2493" w:author="Lidia Alice Ruppert Ribeiro" w:date="2019-04-14T18:05:00Z">
              <w:r w:rsidRPr="2FE772F8">
                <w:rPr>
                  <w:rFonts w:ascii="Calibri Light" w:eastAsia="Calibri Light" w:hAnsi="Calibri Light" w:cs="Calibri Light"/>
                  <w:color w:val="365F91"/>
                  <w:sz w:val="20"/>
                  <w:szCs w:val="20"/>
                  <w:rPrChange w:id="2494" w:author="Lidia Alice Ruppert Ribeiro" w:date="2019-04-14T16:35:00Z">
                    <w:rPr/>
                  </w:rPrChange>
                </w:rPr>
                <w:t xml:space="preserve">How are the tools allocated / fixed </w:t>
              </w:r>
            </w:ins>
          </w:p>
          <w:p w14:paraId="1AEB866F" w14:textId="7769F266" w:rsidR="0E57FDDA" w:rsidDel="2FE772F8" w:rsidRDefault="0E57FDDA">
            <w:pPr>
              <w:pStyle w:val="ListParagraph"/>
              <w:numPr>
                <w:ilvl w:val="0"/>
                <w:numId w:val="1"/>
              </w:numPr>
              <w:spacing w:line="259" w:lineRule="auto"/>
              <w:jc w:val="both"/>
              <w:rPr>
                <w:del w:id="2495" w:author="Lidia Alice Ruppert Ribeiro" w:date="2019-04-14T16:35:00Z"/>
                <w:color w:val="365F91"/>
                <w:sz w:val="20"/>
                <w:szCs w:val="20"/>
                <w:rPrChange w:id="2496" w:author="Lidia Alice Ruppert Ribeiro" w:date="2019-04-14T16:34:00Z">
                  <w:rPr>
                    <w:del w:id="2497" w:author="Lidia Alice Ruppert Ribeiro" w:date="2019-04-14T16:35:00Z"/>
                  </w:rPr>
                </w:rPrChange>
              </w:rPr>
              <w:pPrChange w:id="2498" w:author="Lidia Alice Ruppert Ribeiro" w:date="2019-04-14T16:34:00Z">
                <w:pPr/>
              </w:pPrChange>
            </w:pPr>
          </w:p>
          <w:p w14:paraId="22A5F48D" w14:textId="16CBFBD8" w:rsidR="2FE772F8" w:rsidRDefault="3BBA4E28">
            <w:pPr>
              <w:pStyle w:val="ListParagraph"/>
              <w:numPr>
                <w:ilvl w:val="0"/>
                <w:numId w:val="1"/>
              </w:numPr>
              <w:spacing w:line="259" w:lineRule="auto"/>
              <w:jc w:val="both"/>
              <w:rPr>
                <w:color w:val="365F91"/>
                <w:sz w:val="20"/>
                <w:szCs w:val="20"/>
                <w:rPrChange w:id="2499" w:author="Lidia Alice Ruppert Ribeiro" w:date="2019-04-14T18:06:00Z">
                  <w:rPr/>
                </w:rPrChange>
              </w:rPr>
              <w:pPrChange w:id="2500" w:author="Lidia Alice Ruppert Ribeiro" w:date="2019-04-14T18:06:00Z">
                <w:pPr/>
              </w:pPrChange>
            </w:pPr>
            <w:ins w:id="2501" w:author="Lidia Alice Ruppert Ribeiro" w:date="2019-04-14T16:35:00Z">
              <w:r w:rsidRPr="3BBA4E28">
                <w:rPr>
                  <w:rFonts w:ascii="Calibri Light" w:eastAsia="Calibri Light" w:hAnsi="Calibri Light" w:cs="Calibri Light"/>
                  <w:color w:val="365F91"/>
                  <w:sz w:val="20"/>
                  <w:szCs w:val="20"/>
                  <w:rPrChange w:id="2502" w:author="Lidia Alice Ruppert Ribeiro" w:date="2019-04-14T16:35:00Z">
                    <w:rPr/>
                  </w:rPrChange>
                </w:rPr>
                <w:t>in the ROV?</w:t>
              </w:r>
            </w:ins>
          </w:p>
          <w:p w14:paraId="2BC680AA" w14:textId="77777777" w:rsidR="2FE772F8" w:rsidDel="3BBA4E28" w:rsidRDefault="2FE772F8">
            <w:pPr>
              <w:pStyle w:val="ListParagraph"/>
              <w:numPr>
                <w:ilvl w:val="0"/>
                <w:numId w:val="1"/>
              </w:numPr>
              <w:spacing w:line="259" w:lineRule="auto"/>
              <w:jc w:val="both"/>
              <w:rPr>
                <w:del w:id="2503" w:author="Lidia Alice Ruppert Ribeiro" w:date="2019-04-14T16:35:00Z"/>
                <w:color w:val="365F91"/>
                <w:sz w:val="20"/>
                <w:szCs w:val="20"/>
                <w:rPrChange w:id="2504" w:author="Lidia Alice Ruppert Ribeiro" w:date="2019-04-14T16:35:00Z">
                  <w:rPr>
                    <w:del w:id="2505" w:author="Lidia Alice Ruppert Ribeiro" w:date="2019-04-14T16:35:00Z"/>
                  </w:rPr>
                </w:rPrChange>
              </w:rPr>
              <w:pPrChange w:id="2506" w:author="Lidia Alice Ruppert Ribeiro" w:date="2019-04-14T16:35:00Z">
                <w:pPr/>
              </w:pPrChange>
            </w:pPr>
          </w:p>
          <w:p w14:paraId="69896425" w14:textId="77777777" w:rsidR="3BBA4E28" w:rsidDel="3DDB4D69" w:rsidRDefault="3BBA4E28">
            <w:pPr>
              <w:pStyle w:val="ListParagraph"/>
              <w:numPr>
                <w:ilvl w:val="0"/>
                <w:numId w:val="1"/>
              </w:numPr>
              <w:spacing w:line="259" w:lineRule="auto"/>
              <w:jc w:val="both"/>
              <w:rPr>
                <w:del w:id="2507" w:author="Lidia Alice Ruppert Ribeiro" w:date="2019-04-14T16:37:00Z"/>
                <w:color w:val="365F91"/>
                <w:sz w:val="20"/>
                <w:szCs w:val="20"/>
                <w:rPrChange w:id="2508" w:author="Lidia Alice Ruppert Ribeiro" w:date="2019-04-14T16:35:00Z">
                  <w:rPr>
                    <w:del w:id="2509" w:author="Lidia Alice Ruppert Ribeiro" w:date="2019-04-14T16:37:00Z"/>
                  </w:rPr>
                </w:rPrChange>
              </w:rPr>
              <w:pPrChange w:id="2510" w:author="Lidia Alice Ruppert Ribeiro" w:date="2019-04-14T16:35:00Z">
                <w:pPr/>
              </w:pPrChange>
            </w:pPr>
          </w:p>
          <w:p w14:paraId="0B498778" w14:textId="3370F589" w:rsidR="5F72FDEA" w:rsidDel="3DDB4D69" w:rsidRDefault="5F72FDEA">
            <w:pPr>
              <w:spacing w:line="259" w:lineRule="auto"/>
              <w:ind w:left="720" w:hanging="360"/>
              <w:jc w:val="both"/>
              <w:rPr>
                <w:ins w:id="2511" w:author="Lidia Alice Ruppert Ribeiro" w:date="2019-04-14T16:13:00Z"/>
                <w:del w:id="2512" w:author="Lidia Alice Ruppert Ribeiro" w:date="2019-04-14T16:37:00Z"/>
                <w:rFonts w:ascii="Calibri Light" w:eastAsia="Calibri Light" w:hAnsi="Calibri Light" w:cs="Calibri Light"/>
                <w:color w:val="365F91"/>
                <w:sz w:val="20"/>
                <w:szCs w:val="20"/>
                <w:rPrChange w:id="2513" w:author="Lidia Alice Ruppert Ribeiro" w:date="2019-04-14T16:13:00Z">
                  <w:rPr>
                    <w:ins w:id="2514" w:author="Lidia Alice Ruppert Ribeiro" w:date="2019-04-14T16:13:00Z"/>
                    <w:del w:id="2515" w:author="Lidia Alice Ruppert Ribeiro" w:date="2019-04-14T16:37:00Z"/>
                  </w:rPr>
                </w:rPrChange>
              </w:rPr>
              <w:pPrChange w:id="2516" w:author="Lidia Alice Ruppert Ribeiro" w:date="2019-04-14T16:13:00Z">
                <w:pPr/>
              </w:pPrChange>
            </w:pPr>
          </w:p>
          <w:p w14:paraId="744266A7" w14:textId="240C6640" w:rsidR="3DDB4D69" w:rsidRDefault="3DDB4D69">
            <w:pPr>
              <w:spacing w:line="259" w:lineRule="auto"/>
              <w:ind w:left="360"/>
              <w:jc w:val="both"/>
              <w:rPr>
                <w:rFonts w:ascii="Calibri Light" w:eastAsia="Calibri Light" w:hAnsi="Calibri Light" w:cs="Calibri Light"/>
                <w:color w:val="365F91"/>
                <w:sz w:val="20"/>
                <w:szCs w:val="20"/>
                <w:rPrChange w:id="2517" w:author="Lidia Alice Ruppert Ribeiro" w:date="2019-04-14T16:37:00Z">
                  <w:rPr/>
                </w:rPrChange>
              </w:rPr>
              <w:pPrChange w:id="2518" w:author="Lidia Alice Ruppert Ribeiro" w:date="2019-04-14T16:37:00Z">
                <w:pPr/>
              </w:pPrChange>
            </w:pPr>
          </w:p>
          <w:p w14:paraId="627F7A66" w14:textId="1B77972A" w:rsidR="3DDB4D69" w:rsidRDefault="3DDB4D69">
            <w:pPr>
              <w:pStyle w:val="ListParagraph"/>
              <w:numPr>
                <w:ilvl w:val="0"/>
                <w:numId w:val="1"/>
              </w:numPr>
              <w:spacing w:line="259" w:lineRule="auto"/>
              <w:jc w:val="both"/>
              <w:rPr>
                <w:color w:val="365F91"/>
                <w:sz w:val="20"/>
                <w:szCs w:val="20"/>
                <w:rPrChange w:id="2519" w:author="Lidia Alice Ruppert Ribeiro" w:date="2019-04-14T16:38:00Z">
                  <w:rPr/>
                </w:rPrChange>
              </w:rPr>
              <w:pPrChange w:id="2520" w:author="Lidia Alice Ruppert Ribeiro" w:date="2019-04-14T16:38:00Z">
                <w:pPr/>
              </w:pPrChange>
            </w:pPr>
            <w:ins w:id="2521" w:author="Lidia Alice Ruppert Ribeiro" w:date="2019-04-14T16:37:00Z">
              <w:r w:rsidRPr="3DDB4D69">
                <w:rPr>
                  <w:color w:val="365F91"/>
                  <w:sz w:val="20"/>
                  <w:szCs w:val="20"/>
                  <w:rPrChange w:id="2522" w:author="Lidia Alice Ruppert Ribeiro" w:date="2019-04-14T16:37:00Z">
                    <w:rPr/>
                  </w:rPrChange>
                </w:rPr>
                <w:t>Rent price of services.</w:t>
              </w:r>
            </w:ins>
          </w:p>
          <w:p w14:paraId="1C846D87" w14:textId="0A76576C" w:rsidR="37DD3EA3" w:rsidRDefault="37DD3EA3">
            <w:pPr>
              <w:spacing w:line="259" w:lineRule="auto"/>
              <w:ind w:left="720" w:hanging="360"/>
              <w:jc w:val="both"/>
              <w:rPr>
                <w:rFonts w:ascii="Calibri Light" w:eastAsia="Calibri Light" w:hAnsi="Calibri Light" w:cs="Calibri Light"/>
                <w:color w:val="365F91"/>
                <w:sz w:val="20"/>
                <w:szCs w:val="20"/>
                <w:rPrChange w:id="2523" w:author="Lidia Alice Ruppert Ribeiro" w:date="2019-04-14T16:13:00Z">
                  <w:rPr/>
                </w:rPrChange>
              </w:rPr>
              <w:pPrChange w:id="2524" w:author="Lidia Alice Ruppert Ribeiro" w:date="2019-04-14T16:13:00Z">
                <w:pPr/>
              </w:pPrChange>
            </w:pPr>
          </w:p>
          <w:p w14:paraId="3AB059C7" w14:textId="6FAD9C0A" w:rsidR="0950F1BE" w:rsidDel="5E427611" w:rsidRDefault="0950F1BE">
            <w:pPr>
              <w:pStyle w:val="ListParagraph"/>
              <w:numPr>
                <w:ilvl w:val="0"/>
                <w:numId w:val="1"/>
              </w:numPr>
              <w:spacing w:line="259" w:lineRule="auto"/>
              <w:rPr>
                <w:del w:id="2525" w:author="Lidia Alice Ruppert Ribeiro" w:date="2019-04-14T16:06:00Z"/>
                <w:color w:val="365F91"/>
                <w:sz w:val="20"/>
                <w:szCs w:val="20"/>
                <w:rPrChange w:id="2526" w:author="Lidia Alice Ruppert Ribeiro" w:date="2019-04-14T16:05:00Z">
                  <w:rPr>
                    <w:del w:id="2527" w:author="Lidia Alice Ruppert Ribeiro" w:date="2019-04-14T16:06:00Z"/>
                  </w:rPr>
                </w:rPrChange>
              </w:rPr>
              <w:pPrChange w:id="2528" w:author="Lidia Alice Ruppert Ribeiro" w:date="2019-04-14T16:05:00Z">
                <w:pPr/>
              </w:pPrChange>
            </w:pPr>
          </w:p>
          <w:p w14:paraId="7855430E" w14:textId="2C8AE832" w:rsidR="5E427611" w:rsidDel="33D860BB" w:rsidRDefault="5E427611">
            <w:pPr>
              <w:pStyle w:val="ListParagraph"/>
              <w:numPr>
                <w:ilvl w:val="0"/>
                <w:numId w:val="1"/>
              </w:numPr>
              <w:spacing w:line="259" w:lineRule="auto"/>
              <w:rPr>
                <w:del w:id="2529" w:author="Lidia Alice Ruppert Ribeiro" w:date="2019-04-14T16:07:00Z"/>
                <w:color w:val="365F91"/>
                <w:sz w:val="20"/>
                <w:szCs w:val="20"/>
                <w:rPrChange w:id="2530" w:author="Lidia Alice Ruppert Ribeiro" w:date="2019-04-14T16:07:00Z">
                  <w:rPr>
                    <w:del w:id="2531" w:author="Lidia Alice Ruppert Ribeiro" w:date="2019-04-14T16:07:00Z"/>
                  </w:rPr>
                </w:rPrChange>
              </w:rPr>
              <w:pPrChange w:id="2532" w:author="Lidia Alice Ruppert Ribeiro" w:date="2019-04-14T16:07:00Z">
                <w:pPr/>
              </w:pPrChange>
            </w:pPr>
          </w:p>
          <w:p w14:paraId="641CF440" w14:textId="63BE88C9" w:rsidR="48C7C4D2" w:rsidRDefault="48C7C4D2">
            <w:pPr>
              <w:rPr>
                <w:rFonts w:asciiTheme="majorHAnsi" w:hAnsiTheme="majorHAnsi" w:cstheme="majorBidi"/>
                <w:b/>
                <w:bCs/>
                <w:i/>
                <w:iCs/>
                <w:sz w:val="20"/>
                <w:szCs w:val="20"/>
                <w:rPrChange w:id="2533" w:author="Lidia Alice Ruppert Ribeiro" w:date="2019-04-14T16:12:00Z">
                  <w:rPr/>
                </w:rPrChange>
              </w:rPr>
            </w:pPr>
          </w:p>
          <w:p w14:paraId="40BB4C74" w14:textId="0C56F683" w:rsidR="39004254" w:rsidRDefault="39004254">
            <w:pPr>
              <w:rPr>
                <w:rFonts w:asciiTheme="majorHAnsi" w:hAnsiTheme="majorHAnsi" w:cstheme="majorBidi"/>
                <w:color w:val="2F5496" w:themeColor="accent1" w:themeShade="BF"/>
                <w:sz w:val="20"/>
                <w:szCs w:val="20"/>
                <w:rPrChange w:id="2534" w:author="Lidia Alice Ruppert Ribeiro" w:date="2019-04-14T16:12:00Z">
                  <w:rPr/>
                </w:rPrChange>
              </w:rPr>
            </w:pPr>
          </w:p>
          <w:p w14:paraId="62C2D9C9" w14:textId="0C56F683" w:rsidR="39004254" w:rsidRDefault="39004254">
            <w:pPr>
              <w:rPr>
                <w:rFonts w:asciiTheme="majorHAnsi" w:hAnsiTheme="majorHAnsi" w:cstheme="majorBidi"/>
                <w:color w:val="2F5496" w:themeColor="accent1" w:themeShade="BF"/>
                <w:sz w:val="20"/>
                <w:szCs w:val="20"/>
                <w:rPrChange w:id="2535" w:author="Lidia Alice Ruppert Ribeiro" w:date="2019-04-14T15:42:00Z">
                  <w:rPr/>
                </w:rPrChange>
              </w:rPr>
            </w:pPr>
          </w:p>
          <w:p w14:paraId="52A3668A" w14:textId="673DFCBE" w:rsidR="003754A4" w:rsidRPr="003754A4" w:rsidRDefault="003754A4">
            <w:pPr>
              <w:rPr>
                <w:ins w:id="2536" w:author="Lidia Alice Ruppert Ribeiro" w:date="2019-04-12T17:55:00Z"/>
                <w:rFonts w:asciiTheme="majorHAnsi" w:hAnsiTheme="majorHAnsi" w:cstheme="majorBidi"/>
                <w:color w:val="2F5496" w:themeColor="accent1" w:themeShade="BF"/>
                <w:sz w:val="20"/>
                <w:szCs w:val="20"/>
                <w:rPrChange w:id="2537" w:author="Lidia Alice Ruppert Ribeiro" w:date="2019-04-12T17:55:00Z">
                  <w:rPr>
                    <w:ins w:id="2538" w:author="Lidia Alice Ruppert Ribeiro" w:date="2019-04-12T17:55:00Z"/>
                  </w:rPr>
                </w:rPrChange>
              </w:rPr>
            </w:pPr>
          </w:p>
          <w:p w14:paraId="372AF730" w14:textId="1A9E864F" w:rsidR="003754A4" w:rsidRPr="003754A4" w:rsidRDefault="003754A4">
            <w:pPr>
              <w:rPr>
                <w:ins w:id="2539" w:author="Lidia Alice Ruppert Ribeiro" w:date="2019-04-12T17:55:00Z"/>
                <w:rFonts w:asciiTheme="majorHAnsi" w:hAnsiTheme="majorHAnsi" w:cstheme="majorBidi"/>
                <w:color w:val="2F5496" w:themeColor="accent1" w:themeShade="BF"/>
                <w:sz w:val="20"/>
                <w:szCs w:val="20"/>
                <w:rPrChange w:id="2540" w:author="Lidia Alice Ruppert Ribeiro" w:date="2019-04-12T17:55:00Z">
                  <w:rPr>
                    <w:ins w:id="2541" w:author="Lidia Alice Ruppert Ribeiro" w:date="2019-04-12T17:55:00Z"/>
                  </w:rPr>
                </w:rPrChange>
              </w:rPr>
            </w:pPr>
          </w:p>
          <w:p w14:paraId="34CE4247" w14:textId="5B30C14D" w:rsidR="003754A4" w:rsidRPr="003754A4" w:rsidRDefault="003754A4">
            <w:pPr>
              <w:rPr>
                <w:ins w:id="2542" w:author="Lidia Alice Ruppert Ribeiro" w:date="2019-04-12T17:55:00Z"/>
                <w:rFonts w:asciiTheme="majorHAnsi" w:hAnsiTheme="majorHAnsi" w:cstheme="majorBidi"/>
                <w:color w:val="2F5496" w:themeColor="accent1" w:themeShade="BF"/>
                <w:sz w:val="20"/>
                <w:szCs w:val="20"/>
                <w:rPrChange w:id="2543" w:author="Lidia Alice Ruppert Ribeiro" w:date="2019-04-12T17:55:00Z">
                  <w:rPr>
                    <w:ins w:id="2544" w:author="Lidia Alice Ruppert Ribeiro" w:date="2019-04-12T17:55:00Z"/>
                  </w:rPr>
                </w:rPrChange>
              </w:rPr>
            </w:pPr>
          </w:p>
          <w:p w14:paraId="2A263AB6" w14:textId="1E33F5A1" w:rsidR="003754A4" w:rsidRPr="003754A4" w:rsidRDefault="003754A4">
            <w:pPr>
              <w:rPr>
                <w:ins w:id="2545" w:author="Lidia Alice Ruppert Ribeiro" w:date="2019-04-12T17:55:00Z"/>
                <w:rFonts w:asciiTheme="majorHAnsi" w:hAnsiTheme="majorHAnsi" w:cstheme="majorBidi"/>
                <w:color w:val="2F5496" w:themeColor="accent1" w:themeShade="BF"/>
                <w:sz w:val="20"/>
                <w:szCs w:val="20"/>
                <w:rPrChange w:id="2546" w:author="Lidia Alice Ruppert Ribeiro" w:date="2019-04-12T17:55:00Z">
                  <w:rPr>
                    <w:ins w:id="2547" w:author="Lidia Alice Ruppert Ribeiro" w:date="2019-04-12T17:55:00Z"/>
                  </w:rPr>
                </w:rPrChange>
              </w:rPr>
            </w:pPr>
          </w:p>
          <w:p w14:paraId="784D1530" w14:textId="5A96C8DA" w:rsidR="003754A4" w:rsidRPr="003754A4" w:rsidRDefault="003754A4">
            <w:pPr>
              <w:rPr>
                <w:ins w:id="2548" w:author="Lidia Alice Ruppert Ribeiro" w:date="2019-04-12T17:55:00Z"/>
                <w:rFonts w:asciiTheme="majorHAnsi" w:hAnsiTheme="majorHAnsi" w:cstheme="majorBidi"/>
                <w:color w:val="2F5496" w:themeColor="accent1" w:themeShade="BF"/>
                <w:sz w:val="20"/>
                <w:szCs w:val="20"/>
                <w:rPrChange w:id="2549" w:author="Lidia Alice Ruppert Ribeiro" w:date="2019-04-12T17:55:00Z">
                  <w:rPr>
                    <w:ins w:id="2550" w:author="Lidia Alice Ruppert Ribeiro" w:date="2019-04-12T17:55:00Z"/>
                  </w:rPr>
                </w:rPrChange>
              </w:rPr>
            </w:pPr>
          </w:p>
          <w:p w14:paraId="5433FE8A" w14:textId="3CD9BE82" w:rsidR="003754A4" w:rsidRPr="003754A4" w:rsidRDefault="003754A4">
            <w:pPr>
              <w:rPr>
                <w:ins w:id="2551" w:author="Lidia Alice Ruppert Ribeiro" w:date="2019-04-12T17:55:00Z"/>
                <w:rFonts w:asciiTheme="majorHAnsi" w:hAnsiTheme="majorHAnsi" w:cstheme="majorBidi"/>
                <w:color w:val="2F5496" w:themeColor="accent1" w:themeShade="BF"/>
                <w:sz w:val="20"/>
                <w:szCs w:val="20"/>
                <w:rPrChange w:id="2552" w:author="Lidia Alice Ruppert Ribeiro" w:date="2019-04-12T17:55:00Z">
                  <w:rPr>
                    <w:ins w:id="2553" w:author="Lidia Alice Ruppert Ribeiro" w:date="2019-04-12T17:55:00Z"/>
                  </w:rPr>
                </w:rPrChange>
              </w:rPr>
            </w:pPr>
          </w:p>
          <w:p w14:paraId="4EB50634" w14:textId="6248CF5B" w:rsidR="003754A4" w:rsidRPr="003754A4" w:rsidRDefault="003754A4">
            <w:pPr>
              <w:rPr>
                <w:ins w:id="2554" w:author="Lidia Alice Ruppert Ribeiro" w:date="2019-04-12T17:55:00Z"/>
                <w:rFonts w:asciiTheme="majorHAnsi" w:hAnsiTheme="majorHAnsi" w:cstheme="majorBidi"/>
                <w:color w:val="2F5496" w:themeColor="accent1" w:themeShade="BF"/>
                <w:sz w:val="20"/>
                <w:szCs w:val="20"/>
                <w:rPrChange w:id="2555" w:author="Lidia Alice Ruppert Ribeiro" w:date="2019-04-12T17:55:00Z">
                  <w:rPr>
                    <w:ins w:id="2556" w:author="Lidia Alice Ruppert Ribeiro" w:date="2019-04-12T17:55:00Z"/>
                  </w:rPr>
                </w:rPrChange>
              </w:rPr>
            </w:pPr>
          </w:p>
          <w:p w14:paraId="5F2F44EC" w14:textId="5819DE73" w:rsidR="003754A4" w:rsidRPr="003754A4" w:rsidRDefault="003754A4">
            <w:pPr>
              <w:rPr>
                <w:ins w:id="2557" w:author="Lidia Alice Ruppert Ribeiro" w:date="2019-04-12T17:55:00Z"/>
                <w:rFonts w:asciiTheme="majorHAnsi" w:hAnsiTheme="majorHAnsi" w:cstheme="majorBidi"/>
                <w:color w:val="2F5496" w:themeColor="accent1" w:themeShade="BF"/>
                <w:sz w:val="20"/>
                <w:szCs w:val="20"/>
                <w:rPrChange w:id="2558" w:author="Lidia Alice Ruppert Ribeiro" w:date="2019-04-12T17:55:00Z">
                  <w:rPr>
                    <w:ins w:id="2559" w:author="Lidia Alice Ruppert Ribeiro" w:date="2019-04-12T17:55:00Z"/>
                  </w:rPr>
                </w:rPrChange>
              </w:rPr>
            </w:pPr>
          </w:p>
          <w:p w14:paraId="3DF0E452" w14:textId="6BC0E835" w:rsidR="003754A4" w:rsidRPr="003754A4" w:rsidRDefault="003754A4">
            <w:pPr>
              <w:rPr>
                <w:ins w:id="2560" w:author="Lidia Alice Ruppert Ribeiro" w:date="2019-04-12T17:55:00Z"/>
                <w:rFonts w:asciiTheme="majorHAnsi" w:hAnsiTheme="majorHAnsi" w:cstheme="majorBidi"/>
                <w:color w:val="2F5496" w:themeColor="accent1" w:themeShade="BF"/>
                <w:sz w:val="20"/>
                <w:szCs w:val="20"/>
                <w:rPrChange w:id="2561" w:author="Lidia Alice Ruppert Ribeiro" w:date="2019-04-12T17:55:00Z">
                  <w:rPr>
                    <w:ins w:id="2562" w:author="Lidia Alice Ruppert Ribeiro" w:date="2019-04-12T17:55:00Z"/>
                  </w:rPr>
                </w:rPrChange>
              </w:rPr>
            </w:pPr>
          </w:p>
          <w:p w14:paraId="1BAF463C" w14:textId="23D5948F" w:rsidR="003754A4" w:rsidRPr="003754A4" w:rsidRDefault="003754A4">
            <w:pPr>
              <w:rPr>
                <w:ins w:id="2563" w:author="Lidia Alice Ruppert Ribeiro" w:date="2019-04-12T17:55:00Z"/>
                <w:rFonts w:asciiTheme="majorHAnsi" w:hAnsiTheme="majorHAnsi" w:cstheme="majorBidi"/>
                <w:color w:val="2F5496" w:themeColor="accent1" w:themeShade="BF"/>
                <w:sz w:val="20"/>
                <w:szCs w:val="20"/>
                <w:rPrChange w:id="2564" w:author="Lidia Alice Ruppert Ribeiro" w:date="2019-04-12T17:55:00Z">
                  <w:rPr>
                    <w:ins w:id="2565" w:author="Lidia Alice Ruppert Ribeiro" w:date="2019-04-12T17:55:00Z"/>
                  </w:rPr>
                </w:rPrChange>
              </w:rPr>
            </w:pPr>
          </w:p>
          <w:p w14:paraId="4448296C" w14:textId="7B9667CA" w:rsidR="003754A4" w:rsidRPr="003754A4" w:rsidRDefault="003754A4">
            <w:pPr>
              <w:rPr>
                <w:ins w:id="2566" w:author="Lidia Alice Ruppert Ribeiro" w:date="2019-04-12T17:55:00Z"/>
                <w:rFonts w:asciiTheme="majorHAnsi" w:hAnsiTheme="majorHAnsi" w:cstheme="majorBidi"/>
                <w:color w:val="2F5496" w:themeColor="accent1" w:themeShade="BF"/>
                <w:sz w:val="20"/>
                <w:szCs w:val="20"/>
                <w:rPrChange w:id="2567" w:author="Lidia Alice Ruppert Ribeiro" w:date="2019-04-12T17:55:00Z">
                  <w:rPr>
                    <w:ins w:id="2568" w:author="Lidia Alice Ruppert Ribeiro" w:date="2019-04-12T17:55:00Z"/>
                  </w:rPr>
                </w:rPrChange>
              </w:rPr>
            </w:pPr>
          </w:p>
          <w:p w14:paraId="31D50CC3" w14:textId="4CB37E64" w:rsidR="003754A4" w:rsidRPr="003754A4" w:rsidRDefault="003754A4">
            <w:pPr>
              <w:rPr>
                <w:ins w:id="2569" w:author="Lidia Alice Ruppert Ribeiro" w:date="2019-04-12T17:55:00Z"/>
                <w:rFonts w:asciiTheme="majorHAnsi" w:hAnsiTheme="majorHAnsi" w:cstheme="majorBidi"/>
                <w:color w:val="2F5496" w:themeColor="accent1" w:themeShade="BF"/>
                <w:sz w:val="20"/>
                <w:szCs w:val="20"/>
                <w:rPrChange w:id="2570" w:author="Lidia Alice Ruppert Ribeiro" w:date="2019-04-12T17:55:00Z">
                  <w:rPr>
                    <w:ins w:id="2571" w:author="Lidia Alice Ruppert Ribeiro" w:date="2019-04-12T17:55:00Z"/>
                  </w:rPr>
                </w:rPrChange>
              </w:rPr>
            </w:pPr>
          </w:p>
          <w:p w14:paraId="0748013E" w14:textId="24317C0F" w:rsidR="003754A4" w:rsidRPr="003754A4" w:rsidRDefault="003754A4">
            <w:pPr>
              <w:rPr>
                <w:ins w:id="2572" w:author="Lidia Alice Ruppert Ribeiro" w:date="2019-04-12T17:55:00Z"/>
                <w:rFonts w:asciiTheme="majorHAnsi" w:hAnsiTheme="majorHAnsi" w:cstheme="majorBidi"/>
                <w:color w:val="2F5496" w:themeColor="accent1" w:themeShade="BF"/>
                <w:sz w:val="20"/>
                <w:szCs w:val="20"/>
                <w:rPrChange w:id="2573" w:author="Lidia Alice Ruppert Ribeiro" w:date="2019-04-12T17:55:00Z">
                  <w:rPr>
                    <w:ins w:id="2574" w:author="Lidia Alice Ruppert Ribeiro" w:date="2019-04-12T17:55:00Z"/>
                  </w:rPr>
                </w:rPrChange>
              </w:rPr>
            </w:pPr>
          </w:p>
          <w:p w14:paraId="3FF98ED8" w14:textId="137EE984" w:rsidR="003754A4" w:rsidRPr="003754A4" w:rsidRDefault="003754A4">
            <w:pPr>
              <w:rPr>
                <w:ins w:id="2575" w:author="Lidia Alice Ruppert Ribeiro" w:date="2019-04-12T17:55:00Z"/>
                <w:rFonts w:asciiTheme="majorHAnsi" w:hAnsiTheme="majorHAnsi" w:cstheme="majorBidi"/>
                <w:color w:val="2F5496" w:themeColor="accent1" w:themeShade="BF"/>
                <w:sz w:val="20"/>
                <w:szCs w:val="20"/>
                <w:rPrChange w:id="2576" w:author="Lidia Alice Ruppert Ribeiro" w:date="2019-04-12T17:55:00Z">
                  <w:rPr>
                    <w:ins w:id="2577" w:author="Lidia Alice Ruppert Ribeiro" w:date="2019-04-12T17:55:00Z"/>
                  </w:rPr>
                </w:rPrChange>
              </w:rPr>
            </w:pPr>
          </w:p>
          <w:p w14:paraId="7FDF6327" w14:textId="3EA384CE" w:rsidR="003754A4" w:rsidRPr="003754A4" w:rsidRDefault="003754A4">
            <w:pPr>
              <w:rPr>
                <w:ins w:id="2578" w:author="Lidia Alice Ruppert Ribeiro" w:date="2019-04-12T17:55:00Z"/>
                <w:rFonts w:asciiTheme="majorHAnsi" w:hAnsiTheme="majorHAnsi" w:cstheme="majorBidi"/>
                <w:color w:val="2F5496" w:themeColor="accent1" w:themeShade="BF"/>
                <w:sz w:val="20"/>
                <w:szCs w:val="20"/>
                <w:rPrChange w:id="2579" w:author="Lidia Alice Ruppert Ribeiro" w:date="2019-04-12T17:55:00Z">
                  <w:rPr>
                    <w:ins w:id="2580" w:author="Lidia Alice Ruppert Ribeiro" w:date="2019-04-12T17:55:00Z"/>
                  </w:rPr>
                </w:rPrChange>
              </w:rPr>
            </w:pPr>
          </w:p>
          <w:p w14:paraId="56FF4F09" w14:textId="2C04F471" w:rsidR="003754A4" w:rsidRPr="003754A4" w:rsidRDefault="003754A4">
            <w:pPr>
              <w:rPr>
                <w:ins w:id="2581" w:author="Lidia Alice Ruppert Ribeiro" w:date="2019-04-12T17:55:00Z"/>
                <w:rFonts w:asciiTheme="majorHAnsi" w:hAnsiTheme="majorHAnsi" w:cstheme="majorBidi"/>
                <w:color w:val="2F5496" w:themeColor="accent1" w:themeShade="BF"/>
                <w:sz w:val="20"/>
                <w:szCs w:val="20"/>
                <w:rPrChange w:id="2582" w:author="Lidia Alice Ruppert Ribeiro" w:date="2019-04-12T17:55:00Z">
                  <w:rPr>
                    <w:ins w:id="2583" w:author="Lidia Alice Ruppert Ribeiro" w:date="2019-04-12T17:55:00Z"/>
                  </w:rPr>
                </w:rPrChange>
              </w:rPr>
            </w:pPr>
          </w:p>
          <w:p w14:paraId="1028BC1C" w14:textId="56065BDF" w:rsidR="003754A4" w:rsidRPr="003754A4" w:rsidRDefault="003754A4">
            <w:pPr>
              <w:rPr>
                <w:ins w:id="2584" w:author="Lidia Alice Ruppert Ribeiro" w:date="2019-04-12T17:55:00Z"/>
                <w:rFonts w:asciiTheme="majorHAnsi" w:hAnsiTheme="majorHAnsi" w:cstheme="majorBidi"/>
                <w:color w:val="2F5496" w:themeColor="accent1" w:themeShade="BF"/>
                <w:sz w:val="20"/>
                <w:szCs w:val="20"/>
                <w:rPrChange w:id="2585" w:author="Lidia Alice Ruppert Ribeiro" w:date="2019-04-12T17:55:00Z">
                  <w:rPr>
                    <w:ins w:id="2586" w:author="Lidia Alice Ruppert Ribeiro" w:date="2019-04-12T17:55:00Z"/>
                  </w:rPr>
                </w:rPrChange>
              </w:rPr>
            </w:pPr>
          </w:p>
          <w:p w14:paraId="62590895" w14:textId="57C1D035" w:rsidR="003754A4" w:rsidRPr="003754A4" w:rsidRDefault="003754A4">
            <w:pPr>
              <w:rPr>
                <w:ins w:id="2587" w:author="Lidia Alice Ruppert Ribeiro" w:date="2019-04-12T17:55:00Z"/>
                <w:rFonts w:asciiTheme="majorHAnsi" w:hAnsiTheme="majorHAnsi" w:cstheme="majorBidi"/>
                <w:color w:val="2F5496" w:themeColor="accent1" w:themeShade="BF"/>
                <w:sz w:val="20"/>
                <w:szCs w:val="20"/>
                <w:rPrChange w:id="2588" w:author="Lidia Alice Ruppert Ribeiro" w:date="2019-04-12T17:55:00Z">
                  <w:rPr>
                    <w:ins w:id="2589" w:author="Lidia Alice Ruppert Ribeiro" w:date="2019-04-12T17:55:00Z"/>
                  </w:rPr>
                </w:rPrChange>
              </w:rPr>
            </w:pPr>
          </w:p>
          <w:p w14:paraId="77C929E9" w14:textId="59D4FD41" w:rsidR="003754A4" w:rsidRPr="003754A4" w:rsidRDefault="003754A4">
            <w:pPr>
              <w:rPr>
                <w:ins w:id="2590" w:author="Lidia Alice Ruppert Ribeiro" w:date="2019-04-12T17:55:00Z"/>
                <w:rFonts w:asciiTheme="majorHAnsi" w:hAnsiTheme="majorHAnsi" w:cstheme="majorBidi"/>
                <w:color w:val="2F5496" w:themeColor="accent1" w:themeShade="BF"/>
                <w:sz w:val="20"/>
                <w:szCs w:val="20"/>
                <w:rPrChange w:id="2591" w:author="Lidia Alice Ruppert Ribeiro" w:date="2019-04-12T17:55:00Z">
                  <w:rPr>
                    <w:ins w:id="2592" w:author="Lidia Alice Ruppert Ribeiro" w:date="2019-04-12T17:55:00Z"/>
                  </w:rPr>
                </w:rPrChange>
              </w:rPr>
            </w:pPr>
          </w:p>
          <w:p w14:paraId="716FFFE4" w14:textId="41FB17DE" w:rsidR="003754A4" w:rsidRPr="003754A4" w:rsidRDefault="003754A4">
            <w:pPr>
              <w:rPr>
                <w:ins w:id="2593" w:author="Lidia Alice Ruppert Ribeiro" w:date="2019-04-12T17:55:00Z"/>
                <w:rFonts w:asciiTheme="majorHAnsi" w:hAnsiTheme="majorHAnsi" w:cstheme="majorBidi"/>
                <w:color w:val="2F5496" w:themeColor="accent1" w:themeShade="BF"/>
                <w:sz w:val="20"/>
                <w:szCs w:val="20"/>
                <w:rPrChange w:id="2594" w:author="Lidia Alice Ruppert Ribeiro" w:date="2019-04-12T17:55:00Z">
                  <w:rPr>
                    <w:ins w:id="2595" w:author="Lidia Alice Ruppert Ribeiro" w:date="2019-04-12T17:55:00Z"/>
                  </w:rPr>
                </w:rPrChange>
              </w:rPr>
            </w:pPr>
          </w:p>
          <w:p w14:paraId="31855E3D" w14:textId="3DC45C50" w:rsidR="003754A4" w:rsidRPr="003754A4" w:rsidRDefault="003754A4">
            <w:pPr>
              <w:rPr>
                <w:ins w:id="2596" w:author="Lidia Alice Ruppert Ribeiro" w:date="2019-04-12T17:55:00Z"/>
                <w:rFonts w:asciiTheme="majorHAnsi" w:hAnsiTheme="majorHAnsi" w:cstheme="majorBidi"/>
                <w:color w:val="2F5496" w:themeColor="accent1" w:themeShade="BF"/>
                <w:sz w:val="20"/>
                <w:szCs w:val="20"/>
                <w:rPrChange w:id="2597" w:author="Lidia Alice Ruppert Ribeiro" w:date="2019-04-12T17:55:00Z">
                  <w:rPr>
                    <w:ins w:id="2598" w:author="Lidia Alice Ruppert Ribeiro" w:date="2019-04-12T17:55:00Z"/>
                  </w:rPr>
                </w:rPrChange>
              </w:rPr>
            </w:pPr>
          </w:p>
          <w:p w14:paraId="11BFD255" w14:textId="3A58AE8F" w:rsidR="003754A4" w:rsidRPr="003754A4" w:rsidRDefault="003754A4">
            <w:pPr>
              <w:rPr>
                <w:ins w:id="2599" w:author="Lidia Alice Ruppert Ribeiro" w:date="2019-04-12T17:55:00Z"/>
                <w:rFonts w:asciiTheme="majorHAnsi" w:hAnsiTheme="majorHAnsi" w:cstheme="majorBidi"/>
                <w:color w:val="2F5496" w:themeColor="accent1" w:themeShade="BF"/>
                <w:sz w:val="20"/>
                <w:szCs w:val="20"/>
                <w:rPrChange w:id="2600" w:author="Lidia Alice Ruppert Ribeiro" w:date="2019-04-12T17:55:00Z">
                  <w:rPr>
                    <w:ins w:id="2601" w:author="Lidia Alice Ruppert Ribeiro" w:date="2019-04-12T17:55:00Z"/>
                  </w:rPr>
                </w:rPrChange>
              </w:rPr>
            </w:pPr>
          </w:p>
          <w:p w14:paraId="04772B7C" w14:textId="202BE652" w:rsidR="003754A4" w:rsidRPr="003754A4" w:rsidRDefault="003754A4">
            <w:pPr>
              <w:rPr>
                <w:ins w:id="2602" w:author="Lidia Alice Ruppert Ribeiro" w:date="2019-04-12T17:55:00Z"/>
                <w:rFonts w:asciiTheme="majorHAnsi" w:hAnsiTheme="majorHAnsi" w:cstheme="majorBidi"/>
                <w:color w:val="2F5496" w:themeColor="accent1" w:themeShade="BF"/>
                <w:sz w:val="20"/>
                <w:szCs w:val="20"/>
                <w:rPrChange w:id="2603" w:author="Lidia Alice Ruppert Ribeiro" w:date="2019-04-12T17:55:00Z">
                  <w:rPr>
                    <w:ins w:id="2604" w:author="Lidia Alice Ruppert Ribeiro" w:date="2019-04-12T17:55:00Z"/>
                  </w:rPr>
                </w:rPrChange>
              </w:rPr>
            </w:pPr>
          </w:p>
          <w:p w14:paraId="39BA9E4A" w14:textId="36FFD588" w:rsidR="003754A4" w:rsidRPr="003754A4" w:rsidRDefault="003754A4">
            <w:pPr>
              <w:rPr>
                <w:ins w:id="2605" w:author="Lidia Alice Ruppert Ribeiro" w:date="2019-04-12T17:55:00Z"/>
                <w:rFonts w:asciiTheme="majorHAnsi" w:hAnsiTheme="majorHAnsi" w:cstheme="majorBidi"/>
                <w:color w:val="2F5496" w:themeColor="accent1" w:themeShade="BF"/>
                <w:sz w:val="20"/>
                <w:szCs w:val="20"/>
                <w:rPrChange w:id="2606" w:author="Lidia Alice Ruppert Ribeiro" w:date="2019-04-12T17:55:00Z">
                  <w:rPr>
                    <w:ins w:id="2607" w:author="Lidia Alice Ruppert Ribeiro" w:date="2019-04-12T17:55:00Z"/>
                  </w:rPr>
                </w:rPrChange>
              </w:rPr>
            </w:pPr>
          </w:p>
          <w:p w14:paraId="7EEFB881" w14:textId="16E9AE17" w:rsidR="003754A4" w:rsidRPr="003754A4" w:rsidRDefault="003754A4">
            <w:pPr>
              <w:rPr>
                <w:ins w:id="2608" w:author="Lidia Alice Ruppert Ribeiro" w:date="2019-04-12T17:55:00Z"/>
                <w:rFonts w:asciiTheme="majorHAnsi" w:hAnsiTheme="majorHAnsi" w:cstheme="majorBidi"/>
                <w:color w:val="2F5496" w:themeColor="accent1" w:themeShade="BF"/>
                <w:sz w:val="20"/>
                <w:szCs w:val="20"/>
                <w:rPrChange w:id="2609" w:author="Lidia Alice Ruppert Ribeiro" w:date="2019-04-12T17:55:00Z">
                  <w:rPr>
                    <w:ins w:id="2610" w:author="Lidia Alice Ruppert Ribeiro" w:date="2019-04-12T17:55:00Z"/>
                  </w:rPr>
                </w:rPrChange>
              </w:rPr>
            </w:pPr>
          </w:p>
          <w:p w14:paraId="7EAA7180" w14:textId="75D937C9" w:rsidR="003754A4" w:rsidRPr="003754A4" w:rsidRDefault="003754A4">
            <w:pPr>
              <w:rPr>
                <w:ins w:id="2611" w:author="Lidia Alice Ruppert Ribeiro" w:date="2019-04-12T17:55:00Z"/>
                <w:rFonts w:asciiTheme="majorHAnsi" w:hAnsiTheme="majorHAnsi" w:cstheme="majorBidi"/>
                <w:color w:val="2F5496" w:themeColor="accent1" w:themeShade="BF"/>
                <w:sz w:val="20"/>
                <w:szCs w:val="20"/>
                <w:rPrChange w:id="2612" w:author="Lidia Alice Ruppert Ribeiro" w:date="2019-04-12T17:55:00Z">
                  <w:rPr>
                    <w:ins w:id="2613" w:author="Lidia Alice Ruppert Ribeiro" w:date="2019-04-12T17:55:00Z"/>
                  </w:rPr>
                </w:rPrChange>
              </w:rPr>
            </w:pPr>
          </w:p>
          <w:p w14:paraId="151E71E8" w14:textId="1E8F5A73" w:rsidR="003754A4" w:rsidRPr="003754A4" w:rsidRDefault="003754A4">
            <w:pPr>
              <w:rPr>
                <w:ins w:id="2614" w:author="Lidia Alice Ruppert Ribeiro" w:date="2019-04-12T17:55:00Z"/>
                <w:rFonts w:asciiTheme="majorHAnsi" w:hAnsiTheme="majorHAnsi" w:cstheme="majorBidi"/>
                <w:color w:val="2F5496" w:themeColor="accent1" w:themeShade="BF"/>
                <w:sz w:val="20"/>
                <w:szCs w:val="20"/>
                <w:rPrChange w:id="2615" w:author="Lidia Alice Ruppert Ribeiro" w:date="2019-04-12T17:55:00Z">
                  <w:rPr>
                    <w:ins w:id="2616" w:author="Lidia Alice Ruppert Ribeiro" w:date="2019-04-12T17:55:00Z"/>
                  </w:rPr>
                </w:rPrChange>
              </w:rPr>
            </w:pPr>
          </w:p>
          <w:p w14:paraId="2309BE55" w14:textId="5AD10E20" w:rsidR="003754A4" w:rsidRPr="003754A4" w:rsidRDefault="003754A4">
            <w:pPr>
              <w:rPr>
                <w:ins w:id="2617" w:author="Lidia Alice Ruppert Ribeiro" w:date="2019-04-12T17:55:00Z"/>
                <w:rFonts w:asciiTheme="majorHAnsi" w:hAnsiTheme="majorHAnsi" w:cstheme="majorBidi"/>
                <w:color w:val="2F5496" w:themeColor="accent1" w:themeShade="BF"/>
                <w:sz w:val="20"/>
                <w:szCs w:val="20"/>
                <w:rPrChange w:id="2618" w:author="Lidia Alice Ruppert Ribeiro" w:date="2019-04-12T17:55:00Z">
                  <w:rPr>
                    <w:ins w:id="2619" w:author="Lidia Alice Ruppert Ribeiro" w:date="2019-04-12T17:55:00Z"/>
                  </w:rPr>
                </w:rPrChange>
              </w:rPr>
            </w:pPr>
          </w:p>
          <w:p w14:paraId="0C4872CA" w14:textId="60C240C6" w:rsidR="003754A4" w:rsidRPr="003754A4" w:rsidRDefault="003754A4">
            <w:pPr>
              <w:rPr>
                <w:ins w:id="2620" w:author="Lidia Alice Ruppert Ribeiro" w:date="2019-04-12T17:55:00Z"/>
                <w:rFonts w:asciiTheme="majorHAnsi" w:hAnsiTheme="majorHAnsi" w:cstheme="majorBidi"/>
                <w:color w:val="2F5496" w:themeColor="accent1" w:themeShade="BF"/>
                <w:sz w:val="20"/>
                <w:szCs w:val="20"/>
                <w:rPrChange w:id="2621" w:author="Lidia Alice Ruppert Ribeiro" w:date="2019-04-12T17:55:00Z">
                  <w:rPr>
                    <w:ins w:id="2622" w:author="Lidia Alice Ruppert Ribeiro" w:date="2019-04-12T17:55:00Z"/>
                  </w:rPr>
                </w:rPrChange>
              </w:rPr>
            </w:pPr>
          </w:p>
          <w:p w14:paraId="2E6AF4D1" w14:textId="093CFB6A" w:rsidR="003754A4" w:rsidRPr="003754A4" w:rsidRDefault="003754A4">
            <w:pPr>
              <w:rPr>
                <w:ins w:id="2623" w:author="Lidia Alice Ruppert Ribeiro" w:date="2019-04-12T17:55:00Z"/>
                <w:rFonts w:asciiTheme="majorHAnsi" w:hAnsiTheme="majorHAnsi" w:cstheme="majorBidi"/>
                <w:color w:val="2F5496" w:themeColor="accent1" w:themeShade="BF"/>
                <w:sz w:val="20"/>
                <w:szCs w:val="20"/>
                <w:rPrChange w:id="2624" w:author="Lidia Alice Ruppert Ribeiro" w:date="2019-04-12T17:55:00Z">
                  <w:rPr>
                    <w:ins w:id="2625" w:author="Lidia Alice Ruppert Ribeiro" w:date="2019-04-12T17:55:00Z"/>
                  </w:rPr>
                </w:rPrChange>
              </w:rPr>
            </w:pPr>
          </w:p>
          <w:p w14:paraId="6FC59369" w14:textId="5527A523" w:rsidR="003754A4" w:rsidRPr="003754A4" w:rsidRDefault="003754A4">
            <w:pPr>
              <w:rPr>
                <w:ins w:id="2626" w:author="Lidia Alice Ruppert Ribeiro" w:date="2019-04-12T17:55:00Z"/>
                <w:rFonts w:asciiTheme="majorHAnsi" w:hAnsiTheme="majorHAnsi" w:cstheme="majorBidi"/>
                <w:color w:val="2F5496" w:themeColor="accent1" w:themeShade="BF"/>
                <w:sz w:val="20"/>
                <w:szCs w:val="20"/>
                <w:rPrChange w:id="2627" w:author="Lidia Alice Ruppert Ribeiro" w:date="2019-04-12T17:55:00Z">
                  <w:rPr>
                    <w:ins w:id="2628" w:author="Lidia Alice Ruppert Ribeiro" w:date="2019-04-12T17:55:00Z"/>
                  </w:rPr>
                </w:rPrChange>
              </w:rPr>
            </w:pPr>
          </w:p>
          <w:p w14:paraId="05E2BDA7" w14:textId="1269BE9A" w:rsidR="003754A4" w:rsidRPr="003754A4" w:rsidRDefault="003754A4">
            <w:pPr>
              <w:rPr>
                <w:ins w:id="2629" w:author="Lidia Alice Ruppert Ribeiro" w:date="2019-04-12T17:55:00Z"/>
                <w:rFonts w:asciiTheme="majorHAnsi" w:hAnsiTheme="majorHAnsi" w:cstheme="majorBidi"/>
                <w:color w:val="2F5496" w:themeColor="accent1" w:themeShade="BF"/>
                <w:sz w:val="20"/>
                <w:szCs w:val="20"/>
                <w:rPrChange w:id="2630" w:author="Lidia Alice Ruppert Ribeiro" w:date="2019-04-12T17:55:00Z">
                  <w:rPr>
                    <w:ins w:id="2631" w:author="Lidia Alice Ruppert Ribeiro" w:date="2019-04-12T17:55:00Z"/>
                  </w:rPr>
                </w:rPrChange>
              </w:rPr>
            </w:pPr>
          </w:p>
          <w:p w14:paraId="466C35D7" w14:textId="72878979" w:rsidR="003754A4" w:rsidRPr="003754A4" w:rsidRDefault="003754A4">
            <w:pPr>
              <w:rPr>
                <w:ins w:id="2632" w:author="Lidia Alice Ruppert Ribeiro" w:date="2019-04-12T17:55:00Z"/>
                <w:rFonts w:asciiTheme="majorHAnsi" w:hAnsiTheme="majorHAnsi" w:cstheme="majorBidi"/>
                <w:color w:val="2F5496" w:themeColor="accent1" w:themeShade="BF"/>
                <w:sz w:val="20"/>
                <w:szCs w:val="20"/>
                <w:rPrChange w:id="2633" w:author="Lidia Alice Ruppert Ribeiro" w:date="2019-04-12T17:55:00Z">
                  <w:rPr>
                    <w:ins w:id="2634" w:author="Lidia Alice Ruppert Ribeiro" w:date="2019-04-12T17:55:00Z"/>
                  </w:rPr>
                </w:rPrChange>
              </w:rPr>
            </w:pPr>
          </w:p>
          <w:p w14:paraId="4A122A06" w14:textId="37D02927" w:rsidR="003754A4" w:rsidRPr="003754A4" w:rsidRDefault="003754A4">
            <w:pPr>
              <w:rPr>
                <w:ins w:id="2635" w:author="Lidia Alice Ruppert Ribeiro" w:date="2019-04-12T17:55:00Z"/>
                <w:rFonts w:asciiTheme="majorHAnsi" w:hAnsiTheme="majorHAnsi" w:cstheme="majorBidi"/>
                <w:color w:val="2F5496" w:themeColor="accent1" w:themeShade="BF"/>
                <w:sz w:val="20"/>
                <w:szCs w:val="20"/>
                <w:rPrChange w:id="2636" w:author="Lidia Alice Ruppert Ribeiro" w:date="2019-04-12T17:55:00Z">
                  <w:rPr>
                    <w:ins w:id="2637" w:author="Lidia Alice Ruppert Ribeiro" w:date="2019-04-12T17:55:00Z"/>
                  </w:rPr>
                </w:rPrChange>
              </w:rPr>
            </w:pPr>
          </w:p>
          <w:p w14:paraId="656F20BD" w14:textId="74EAD2AB" w:rsidR="003754A4" w:rsidRPr="003754A4" w:rsidRDefault="003754A4">
            <w:pPr>
              <w:rPr>
                <w:ins w:id="2638" w:author="Lidia Alice Ruppert Ribeiro" w:date="2019-04-12T17:55:00Z"/>
                <w:rFonts w:asciiTheme="majorHAnsi" w:hAnsiTheme="majorHAnsi" w:cstheme="majorBidi"/>
                <w:color w:val="2F5496" w:themeColor="accent1" w:themeShade="BF"/>
                <w:sz w:val="20"/>
                <w:szCs w:val="20"/>
                <w:rPrChange w:id="2639" w:author="Lidia Alice Ruppert Ribeiro" w:date="2019-04-12T17:55:00Z">
                  <w:rPr>
                    <w:ins w:id="2640" w:author="Lidia Alice Ruppert Ribeiro" w:date="2019-04-12T17:55:00Z"/>
                  </w:rPr>
                </w:rPrChange>
              </w:rPr>
            </w:pPr>
          </w:p>
          <w:p w14:paraId="1CAF03E6" w14:textId="54390446" w:rsidR="003754A4" w:rsidRPr="003754A4" w:rsidRDefault="003754A4">
            <w:pPr>
              <w:rPr>
                <w:ins w:id="2641" w:author="Lidia Alice Ruppert Ribeiro" w:date="2019-04-12T17:55:00Z"/>
                <w:rFonts w:asciiTheme="majorHAnsi" w:hAnsiTheme="majorHAnsi" w:cstheme="majorBidi"/>
                <w:color w:val="2F5496" w:themeColor="accent1" w:themeShade="BF"/>
                <w:sz w:val="20"/>
                <w:szCs w:val="20"/>
                <w:rPrChange w:id="2642" w:author="Lidia Alice Ruppert Ribeiro" w:date="2019-04-12T17:55:00Z">
                  <w:rPr>
                    <w:ins w:id="2643" w:author="Lidia Alice Ruppert Ribeiro" w:date="2019-04-12T17:55:00Z"/>
                  </w:rPr>
                </w:rPrChange>
              </w:rPr>
            </w:pPr>
          </w:p>
          <w:p w14:paraId="002E6E4F" w14:textId="3F141D74" w:rsidR="003754A4" w:rsidRPr="003754A4" w:rsidRDefault="003754A4">
            <w:pPr>
              <w:rPr>
                <w:ins w:id="2644" w:author="Lidia Alice Ruppert Ribeiro" w:date="2019-04-12T17:55:00Z"/>
                <w:rFonts w:asciiTheme="majorHAnsi" w:hAnsiTheme="majorHAnsi" w:cstheme="majorBidi"/>
                <w:color w:val="2F5496" w:themeColor="accent1" w:themeShade="BF"/>
                <w:sz w:val="20"/>
                <w:szCs w:val="20"/>
                <w:rPrChange w:id="2645" w:author="Lidia Alice Ruppert Ribeiro" w:date="2019-04-12T17:55:00Z">
                  <w:rPr>
                    <w:ins w:id="2646" w:author="Lidia Alice Ruppert Ribeiro" w:date="2019-04-12T17:55:00Z"/>
                  </w:rPr>
                </w:rPrChange>
              </w:rPr>
            </w:pPr>
          </w:p>
          <w:p w14:paraId="540BF665" w14:textId="4A8C0032" w:rsidR="003754A4" w:rsidRPr="003754A4" w:rsidRDefault="003754A4">
            <w:pPr>
              <w:rPr>
                <w:ins w:id="2647" w:author="Lidia Alice Ruppert Ribeiro" w:date="2019-04-12T17:55:00Z"/>
                <w:rFonts w:asciiTheme="majorHAnsi" w:hAnsiTheme="majorHAnsi" w:cstheme="majorBidi"/>
                <w:color w:val="2F5496" w:themeColor="accent1" w:themeShade="BF"/>
                <w:sz w:val="20"/>
                <w:szCs w:val="20"/>
                <w:rPrChange w:id="2648" w:author="Lidia Alice Ruppert Ribeiro" w:date="2019-04-12T17:55:00Z">
                  <w:rPr>
                    <w:ins w:id="2649" w:author="Lidia Alice Ruppert Ribeiro" w:date="2019-04-12T17:55:00Z"/>
                  </w:rPr>
                </w:rPrChange>
              </w:rPr>
            </w:pPr>
          </w:p>
          <w:p w14:paraId="7CCBCEA6" w14:textId="36D4CFFB" w:rsidR="003754A4" w:rsidRPr="003754A4" w:rsidRDefault="003754A4">
            <w:pPr>
              <w:rPr>
                <w:ins w:id="2650" w:author="Lidia Alice Ruppert Ribeiro" w:date="2019-04-12T17:55:00Z"/>
                <w:rFonts w:asciiTheme="majorHAnsi" w:hAnsiTheme="majorHAnsi" w:cstheme="majorBidi"/>
                <w:color w:val="2F5496" w:themeColor="accent1" w:themeShade="BF"/>
                <w:sz w:val="20"/>
                <w:szCs w:val="20"/>
                <w:rPrChange w:id="2651" w:author="Lidia Alice Ruppert Ribeiro" w:date="2019-04-12T17:55:00Z">
                  <w:rPr>
                    <w:ins w:id="2652" w:author="Lidia Alice Ruppert Ribeiro" w:date="2019-04-12T17:55:00Z"/>
                  </w:rPr>
                </w:rPrChange>
              </w:rPr>
            </w:pPr>
          </w:p>
          <w:p w14:paraId="0BBF65F2" w14:textId="37AD839E" w:rsidR="003754A4" w:rsidRPr="003754A4" w:rsidRDefault="003754A4">
            <w:pPr>
              <w:rPr>
                <w:ins w:id="2653" w:author="Lidia Alice Ruppert Ribeiro" w:date="2019-04-12T17:55:00Z"/>
                <w:rFonts w:asciiTheme="majorHAnsi" w:hAnsiTheme="majorHAnsi" w:cstheme="majorBidi"/>
                <w:color w:val="2F5496" w:themeColor="accent1" w:themeShade="BF"/>
                <w:sz w:val="20"/>
                <w:szCs w:val="20"/>
                <w:rPrChange w:id="2654" w:author="Lidia Alice Ruppert Ribeiro" w:date="2019-04-12T17:55:00Z">
                  <w:rPr>
                    <w:ins w:id="2655" w:author="Lidia Alice Ruppert Ribeiro" w:date="2019-04-12T17:55:00Z"/>
                  </w:rPr>
                </w:rPrChange>
              </w:rPr>
            </w:pPr>
          </w:p>
          <w:p w14:paraId="12B9DD0C" w14:textId="10834115" w:rsidR="003754A4" w:rsidRPr="003754A4" w:rsidRDefault="003754A4">
            <w:pPr>
              <w:rPr>
                <w:ins w:id="2656" w:author="Lidia Alice Ruppert Ribeiro" w:date="2019-04-12T17:55:00Z"/>
                <w:rFonts w:asciiTheme="majorHAnsi" w:hAnsiTheme="majorHAnsi" w:cstheme="majorBidi"/>
                <w:color w:val="2F5496" w:themeColor="accent1" w:themeShade="BF"/>
                <w:sz w:val="20"/>
                <w:szCs w:val="20"/>
                <w:rPrChange w:id="2657" w:author="Lidia Alice Ruppert Ribeiro" w:date="2019-04-12T17:55:00Z">
                  <w:rPr>
                    <w:ins w:id="2658" w:author="Lidia Alice Ruppert Ribeiro" w:date="2019-04-12T17:55:00Z"/>
                  </w:rPr>
                </w:rPrChange>
              </w:rPr>
            </w:pPr>
          </w:p>
          <w:p w14:paraId="100287BC" w14:textId="2EE67CB2" w:rsidR="003754A4" w:rsidRPr="003754A4" w:rsidRDefault="003754A4">
            <w:pPr>
              <w:rPr>
                <w:ins w:id="2659" w:author="Lidia Alice Ruppert Ribeiro" w:date="2019-04-12T17:55:00Z"/>
                <w:rFonts w:asciiTheme="majorHAnsi" w:hAnsiTheme="majorHAnsi" w:cstheme="majorBidi"/>
                <w:color w:val="2F5496" w:themeColor="accent1" w:themeShade="BF"/>
                <w:sz w:val="20"/>
                <w:szCs w:val="20"/>
                <w:rPrChange w:id="2660" w:author="Lidia Alice Ruppert Ribeiro" w:date="2019-04-12T17:55:00Z">
                  <w:rPr>
                    <w:ins w:id="2661" w:author="Lidia Alice Ruppert Ribeiro" w:date="2019-04-12T17:55:00Z"/>
                  </w:rPr>
                </w:rPrChange>
              </w:rPr>
            </w:pPr>
          </w:p>
          <w:p w14:paraId="5E0B0779" w14:textId="1F569CE7" w:rsidR="003754A4" w:rsidRPr="003754A4" w:rsidRDefault="003754A4">
            <w:pPr>
              <w:rPr>
                <w:ins w:id="2662" w:author="Lidia Alice Ruppert Ribeiro" w:date="2019-04-12T17:55:00Z"/>
                <w:rFonts w:asciiTheme="majorHAnsi" w:hAnsiTheme="majorHAnsi" w:cstheme="majorBidi"/>
                <w:color w:val="2F5496" w:themeColor="accent1" w:themeShade="BF"/>
                <w:sz w:val="20"/>
                <w:szCs w:val="20"/>
                <w:rPrChange w:id="2663" w:author="Lidia Alice Ruppert Ribeiro" w:date="2019-04-12T17:55:00Z">
                  <w:rPr>
                    <w:ins w:id="2664" w:author="Lidia Alice Ruppert Ribeiro" w:date="2019-04-12T17:55:00Z"/>
                  </w:rPr>
                </w:rPrChange>
              </w:rPr>
            </w:pPr>
          </w:p>
          <w:p w14:paraId="64D794EB" w14:textId="43173A23" w:rsidR="003754A4" w:rsidRPr="003754A4" w:rsidRDefault="003754A4">
            <w:pPr>
              <w:rPr>
                <w:ins w:id="2665" w:author="Lidia Alice Ruppert Ribeiro" w:date="2019-04-12T17:55:00Z"/>
                <w:rFonts w:asciiTheme="majorHAnsi" w:hAnsiTheme="majorHAnsi" w:cstheme="majorBidi"/>
                <w:color w:val="2F5496" w:themeColor="accent1" w:themeShade="BF"/>
                <w:sz w:val="20"/>
                <w:szCs w:val="20"/>
                <w:rPrChange w:id="2666" w:author="Lidia Alice Ruppert Ribeiro" w:date="2019-04-12T17:55:00Z">
                  <w:rPr>
                    <w:ins w:id="2667" w:author="Lidia Alice Ruppert Ribeiro" w:date="2019-04-12T17:55:00Z"/>
                  </w:rPr>
                </w:rPrChange>
              </w:rPr>
            </w:pPr>
          </w:p>
          <w:p w14:paraId="56E7FCC0" w14:textId="0F48119C" w:rsidR="003754A4" w:rsidRPr="003754A4" w:rsidRDefault="003754A4">
            <w:pPr>
              <w:rPr>
                <w:ins w:id="2668" w:author="Lidia Alice Ruppert Ribeiro" w:date="2019-04-12T17:55:00Z"/>
                <w:rFonts w:asciiTheme="majorHAnsi" w:hAnsiTheme="majorHAnsi" w:cstheme="majorBidi"/>
                <w:color w:val="2F5496" w:themeColor="accent1" w:themeShade="BF"/>
                <w:sz w:val="20"/>
                <w:szCs w:val="20"/>
                <w:rPrChange w:id="2669" w:author="Lidia Alice Ruppert Ribeiro" w:date="2019-04-12T17:55:00Z">
                  <w:rPr>
                    <w:ins w:id="2670" w:author="Lidia Alice Ruppert Ribeiro" w:date="2019-04-12T17:55:00Z"/>
                  </w:rPr>
                </w:rPrChange>
              </w:rPr>
            </w:pPr>
          </w:p>
          <w:p w14:paraId="59D11093" w14:textId="57F21B8C" w:rsidR="003754A4" w:rsidRPr="003754A4" w:rsidRDefault="003754A4">
            <w:pPr>
              <w:rPr>
                <w:ins w:id="2671" w:author="Lidia Alice Ruppert Ribeiro" w:date="2019-04-12T17:55:00Z"/>
                <w:rFonts w:asciiTheme="majorHAnsi" w:hAnsiTheme="majorHAnsi" w:cstheme="majorBidi"/>
                <w:color w:val="2F5496" w:themeColor="accent1" w:themeShade="BF"/>
                <w:sz w:val="20"/>
                <w:szCs w:val="20"/>
                <w:rPrChange w:id="2672" w:author="Lidia Alice Ruppert Ribeiro" w:date="2019-04-12T17:55:00Z">
                  <w:rPr>
                    <w:ins w:id="2673" w:author="Lidia Alice Ruppert Ribeiro" w:date="2019-04-12T17:55:00Z"/>
                  </w:rPr>
                </w:rPrChange>
              </w:rPr>
            </w:pPr>
          </w:p>
          <w:p w14:paraId="2D69C60F" w14:textId="45E1372C" w:rsidR="003754A4" w:rsidRPr="003754A4" w:rsidRDefault="003754A4">
            <w:pPr>
              <w:rPr>
                <w:ins w:id="2674" w:author="Lidia Alice Ruppert Ribeiro" w:date="2019-04-12T17:55:00Z"/>
                <w:rFonts w:asciiTheme="majorHAnsi" w:hAnsiTheme="majorHAnsi" w:cstheme="majorBidi"/>
                <w:color w:val="2F5496" w:themeColor="accent1" w:themeShade="BF"/>
                <w:sz w:val="20"/>
                <w:szCs w:val="20"/>
                <w:rPrChange w:id="2675" w:author="Lidia Alice Ruppert Ribeiro" w:date="2019-04-12T17:55:00Z">
                  <w:rPr>
                    <w:ins w:id="2676" w:author="Lidia Alice Ruppert Ribeiro" w:date="2019-04-12T17:55:00Z"/>
                  </w:rPr>
                </w:rPrChange>
              </w:rPr>
            </w:pPr>
          </w:p>
          <w:p w14:paraId="3F316EB4" w14:textId="52119827" w:rsidR="003754A4" w:rsidRPr="003754A4" w:rsidRDefault="003754A4">
            <w:pPr>
              <w:rPr>
                <w:ins w:id="2677" w:author="Lidia Alice Ruppert Ribeiro" w:date="2019-04-12T17:55:00Z"/>
                <w:rFonts w:asciiTheme="majorHAnsi" w:hAnsiTheme="majorHAnsi" w:cstheme="majorBidi"/>
                <w:color w:val="2F5496" w:themeColor="accent1" w:themeShade="BF"/>
                <w:sz w:val="20"/>
                <w:szCs w:val="20"/>
                <w:rPrChange w:id="2678" w:author="Lidia Alice Ruppert Ribeiro" w:date="2019-04-12T17:55:00Z">
                  <w:rPr>
                    <w:ins w:id="2679" w:author="Lidia Alice Ruppert Ribeiro" w:date="2019-04-12T17:55:00Z"/>
                  </w:rPr>
                </w:rPrChange>
              </w:rPr>
            </w:pPr>
          </w:p>
          <w:p w14:paraId="75A665C2" w14:textId="1F7F14FE" w:rsidR="003754A4" w:rsidRPr="003754A4" w:rsidRDefault="003754A4">
            <w:pPr>
              <w:rPr>
                <w:ins w:id="2680" w:author="Lidia Alice Ruppert Ribeiro" w:date="2019-04-12T17:55:00Z"/>
                <w:rFonts w:asciiTheme="majorHAnsi" w:hAnsiTheme="majorHAnsi" w:cstheme="majorBidi"/>
                <w:color w:val="2F5496" w:themeColor="accent1" w:themeShade="BF"/>
                <w:sz w:val="20"/>
                <w:szCs w:val="20"/>
                <w:rPrChange w:id="2681" w:author="Lidia Alice Ruppert Ribeiro" w:date="2019-04-12T17:55:00Z">
                  <w:rPr>
                    <w:ins w:id="2682" w:author="Lidia Alice Ruppert Ribeiro" w:date="2019-04-12T17:55:00Z"/>
                  </w:rPr>
                </w:rPrChange>
              </w:rPr>
            </w:pPr>
          </w:p>
          <w:p w14:paraId="4F60D36F" w14:textId="4AD66452" w:rsidR="003754A4" w:rsidRPr="003754A4" w:rsidRDefault="003754A4">
            <w:pPr>
              <w:rPr>
                <w:ins w:id="2683" w:author="Lidia Alice Ruppert Ribeiro" w:date="2019-04-12T17:55:00Z"/>
                <w:rFonts w:asciiTheme="majorHAnsi" w:hAnsiTheme="majorHAnsi" w:cstheme="majorBidi"/>
                <w:color w:val="2F5496" w:themeColor="accent1" w:themeShade="BF"/>
                <w:sz w:val="20"/>
                <w:szCs w:val="20"/>
                <w:rPrChange w:id="2684" w:author="Lidia Alice Ruppert Ribeiro" w:date="2019-04-12T17:55:00Z">
                  <w:rPr>
                    <w:ins w:id="2685" w:author="Lidia Alice Ruppert Ribeiro" w:date="2019-04-12T17:55:00Z"/>
                  </w:rPr>
                </w:rPrChange>
              </w:rPr>
            </w:pPr>
          </w:p>
          <w:p w14:paraId="7D5EE0B6" w14:textId="4B4D348A" w:rsidR="003754A4" w:rsidRPr="003754A4" w:rsidRDefault="003754A4">
            <w:pPr>
              <w:rPr>
                <w:ins w:id="2686" w:author="Lidia Alice Ruppert Ribeiro" w:date="2019-04-12T17:55:00Z"/>
                <w:rFonts w:asciiTheme="majorHAnsi" w:hAnsiTheme="majorHAnsi" w:cstheme="majorBidi"/>
                <w:color w:val="2F5496" w:themeColor="accent1" w:themeShade="BF"/>
                <w:sz w:val="20"/>
                <w:szCs w:val="20"/>
                <w:rPrChange w:id="2687" w:author="Lidia Alice Ruppert Ribeiro" w:date="2019-04-12T17:55:00Z">
                  <w:rPr>
                    <w:ins w:id="2688" w:author="Lidia Alice Ruppert Ribeiro" w:date="2019-04-12T17:55:00Z"/>
                  </w:rPr>
                </w:rPrChange>
              </w:rPr>
            </w:pPr>
          </w:p>
          <w:p w14:paraId="14B357B7" w14:textId="60FB66B1" w:rsidR="003754A4" w:rsidRPr="003754A4" w:rsidRDefault="003754A4">
            <w:pPr>
              <w:rPr>
                <w:ins w:id="2689" w:author="Lidia Alice Ruppert Ribeiro" w:date="2019-04-12T17:55:00Z"/>
                <w:rFonts w:asciiTheme="majorHAnsi" w:hAnsiTheme="majorHAnsi" w:cstheme="majorBidi"/>
                <w:color w:val="2F5496" w:themeColor="accent1" w:themeShade="BF"/>
                <w:sz w:val="20"/>
                <w:szCs w:val="20"/>
                <w:rPrChange w:id="2690" w:author="Lidia Alice Ruppert Ribeiro" w:date="2019-04-12T17:55:00Z">
                  <w:rPr>
                    <w:ins w:id="2691" w:author="Lidia Alice Ruppert Ribeiro" w:date="2019-04-12T17:55:00Z"/>
                  </w:rPr>
                </w:rPrChange>
              </w:rPr>
            </w:pPr>
          </w:p>
          <w:p w14:paraId="5CF533E9" w14:textId="554E81DA" w:rsidR="003754A4" w:rsidRPr="003754A4" w:rsidRDefault="003754A4">
            <w:pPr>
              <w:rPr>
                <w:ins w:id="2692" w:author="Lidia Alice Ruppert Ribeiro" w:date="2019-04-12T17:55:00Z"/>
                <w:rFonts w:asciiTheme="majorHAnsi" w:hAnsiTheme="majorHAnsi" w:cstheme="majorBidi"/>
                <w:color w:val="2F5496" w:themeColor="accent1" w:themeShade="BF"/>
                <w:sz w:val="20"/>
                <w:szCs w:val="20"/>
                <w:rPrChange w:id="2693" w:author="Lidia Alice Ruppert Ribeiro" w:date="2019-04-12T17:55:00Z">
                  <w:rPr>
                    <w:ins w:id="2694" w:author="Lidia Alice Ruppert Ribeiro" w:date="2019-04-12T17:55:00Z"/>
                  </w:rPr>
                </w:rPrChange>
              </w:rPr>
            </w:pPr>
          </w:p>
          <w:p w14:paraId="17CE2645" w14:textId="25EF38DA" w:rsidR="003754A4" w:rsidRPr="003754A4" w:rsidRDefault="003754A4">
            <w:pPr>
              <w:rPr>
                <w:ins w:id="2695" w:author="Lidia Alice Ruppert Ribeiro" w:date="2019-04-12T17:55:00Z"/>
                <w:rFonts w:asciiTheme="majorHAnsi" w:hAnsiTheme="majorHAnsi" w:cstheme="majorBidi"/>
                <w:color w:val="2F5496" w:themeColor="accent1" w:themeShade="BF"/>
                <w:sz w:val="20"/>
                <w:szCs w:val="20"/>
                <w:rPrChange w:id="2696" w:author="Lidia Alice Ruppert Ribeiro" w:date="2019-04-12T17:55:00Z">
                  <w:rPr>
                    <w:ins w:id="2697" w:author="Lidia Alice Ruppert Ribeiro" w:date="2019-04-12T17:55:00Z"/>
                  </w:rPr>
                </w:rPrChange>
              </w:rPr>
            </w:pPr>
          </w:p>
          <w:p w14:paraId="7A8DD0F8" w14:textId="03E8BA73" w:rsidR="003754A4" w:rsidRPr="003754A4" w:rsidRDefault="003754A4">
            <w:pPr>
              <w:rPr>
                <w:ins w:id="2698" w:author="Lidia Alice Ruppert Ribeiro" w:date="2019-04-12T17:55:00Z"/>
                <w:rFonts w:asciiTheme="majorHAnsi" w:hAnsiTheme="majorHAnsi" w:cstheme="majorBidi"/>
                <w:color w:val="2F5496" w:themeColor="accent1" w:themeShade="BF"/>
                <w:sz w:val="20"/>
                <w:szCs w:val="20"/>
                <w:rPrChange w:id="2699" w:author="Lidia Alice Ruppert Ribeiro" w:date="2019-04-12T17:55:00Z">
                  <w:rPr>
                    <w:ins w:id="2700" w:author="Lidia Alice Ruppert Ribeiro" w:date="2019-04-12T17:55:00Z"/>
                  </w:rPr>
                </w:rPrChange>
              </w:rPr>
            </w:pPr>
          </w:p>
          <w:p w14:paraId="7B7FB076" w14:textId="750D556B" w:rsidR="003754A4" w:rsidRPr="003754A4" w:rsidRDefault="003754A4">
            <w:pPr>
              <w:rPr>
                <w:ins w:id="2701" w:author="Lidia Alice Ruppert Ribeiro" w:date="2019-04-12T17:55:00Z"/>
                <w:rFonts w:asciiTheme="majorHAnsi" w:hAnsiTheme="majorHAnsi" w:cstheme="majorBidi"/>
                <w:color w:val="2F5496" w:themeColor="accent1" w:themeShade="BF"/>
                <w:sz w:val="20"/>
                <w:szCs w:val="20"/>
                <w:rPrChange w:id="2702" w:author="Lidia Alice Ruppert Ribeiro" w:date="2019-04-12T17:55:00Z">
                  <w:rPr>
                    <w:ins w:id="2703" w:author="Lidia Alice Ruppert Ribeiro" w:date="2019-04-12T17:55:00Z"/>
                  </w:rPr>
                </w:rPrChange>
              </w:rPr>
            </w:pPr>
          </w:p>
          <w:p w14:paraId="4AD62E58" w14:textId="23EA3594" w:rsidR="003754A4" w:rsidRPr="003754A4" w:rsidRDefault="003754A4">
            <w:pPr>
              <w:rPr>
                <w:ins w:id="2704" w:author="Lidia Alice Ruppert Ribeiro" w:date="2019-04-12T17:55:00Z"/>
                <w:rFonts w:asciiTheme="majorHAnsi" w:hAnsiTheme="majorHAnsi" w:cstheme="majorBidi"/>
                <w:color w:val="2F5496" w:themeColor="accent1" w:themeShade="BF"/>
                <w:sz w:val="20"/>
                <w:szCs w:val="20"/>
                <w:rPrChange w:id="2705" w:author="Lidia Alice Ruppert Ribeiro" w:date="2019-04-12T17:55:00Z">
                  <w:rPr>
                    <w:ins w:id="2706" w:author="Lidia Alice Ruppert Ribeiro" w:date="2019-04-12T17:55:00Z"/>
                  </w:rPr>
                </w:rPrChange>
              </w:rPr>
            </w:pPr>
          </w:p>
          <w:p w14:paraId="2743BF00" w14:textId="722BA715" w:rsidR="003754A4" w:rsidRPr="003754A4" w:rsidRDefault="003754A4">
            <w:pPr>
              <w:rPr>
                <w:ins w:id="2707" w:author="Lidia Alice Ruppert Ribeiro" w:date="2019-04-12T17:55:00Z"/>
                <w:rFonts w:asciiTheme="majorHAnsi" w:hAnsiTheme="majorHAnsi" w:cstheme="majorBidi"/>
                <w:color w:val="2F5496" w:themeColor="accent1" w:themeShade="BF"/>
                <w:sz w:val="20"/>
                <w:szCs w:val="20"/>
                <w:rPrChange w:id="2708" w:author="Lidia Alice Ruppert Ribeiro" w:date="2019-04-12T17:55:00Z">
                  <w:rPr>
                    <w:ins w:id="2709" w:author="Lidia Alice Ruppert Ribeiro" w:date="2019-04-12T17:55:00Z"/>
                  </w:rPr>
                </w:rPrChange>
              </w:rPr>
            </w:pPr>
          </w:p>
          <w:p w14:paraId="2A394C74" w14:textId="5BF84314" w:rsidR="003754A4" w:rsidRPr="003754A4" w:rsidRDefault="003754A4">
            <w:pPr>
              <w:rPr>
                <w:ins w:id="2710" w:author="Lidia Alice Ruppert Ribeiro" w:date="2019-04-12T17:55:00Z"/>
                <w:rFonts w:asciiTheme="majorHAnsi" w:hAnsiTheme="majorHAnsi" w:cstheme="majorBidi"/>
                <w:color w:val="2F5496" w:themeColor="accent1" w:themeShade="BF"/>
                <w:sz w:val="20"/>
                <w:szCs w:val="20"/>
                <w:rPrChange w:id="2711" w:author="Lidia Alice Ruppert Ribeiro" w:date="2019-04-12T17:55:00Z">
                  <w:rPr>
                    <w:ins w:id="2712" w:author="Lidia Alice Ruppert Ribeiro" w:date="2019-04-12T17:55:00Z"/>
                  </w:rPr>
                </w:rPrChange>
              </w:rPr>
            </w:pPr>
          </w:p>
          <w:p w14:paraId="52B0D4C4" w14:textId="03DE7B70" w:rsidR="003754A4" w:rsidRPr="003754A4" w:rsidRDefault="003754A4">
            <w:pPr>
              <w:rPr>
                <w:ins w:id="2713" w:author="Lidia Alice Ruppert Ribeiro" w:date="2019-04-12T17:55:00Z"/>
                <w:rFonts w:asciiTheme="majorHAnsi" w:hAnsiTheme="majorHAnsi" w:cstheme="majorBidi"/>
                <w:color w:val="2F5496" w:themeColor="accent1" w:themeShade="BF"/>
                <w:sz w:val="20"/>
                <w:szCs w:val="20"/>
                <w:rPrChange w:id="2714" w:author="Lidia Alice Ruppert Ribeiro" w:date="2019-04-12T17:55:00Z">
                  <w:rPr>
                    <w:ins w:id="2715" w:author="Lidia Alice Ruppert Ribeiro" w:date="2019-04-12T17:55:00Z"/>
                  </w:rPr>
                </w:rPrChange>
              </w:rPr>
            </w:pPr>
          </w:p>
          <w:p w14:paraId="11B1D3DB" w14:textId="77E7A132" w:rsidR="003754A4" w:rsidRPr="003754A4" w:rsidRDefault="003754A4">
            <w:pPr>
              <w:rPr>
                <w:ins w:id="2716" w:author="Lidia Alice Ruppert Ribeiro" w:date="2019-04-12T17:56:00Z"/>
                <w:rFonts w:asciiTheme="majorHAnsi" w:hAnsiTheme="majorHAnsi" w:cstheme="majorBidi"/>
                <w:color w:val="2F5496" w:themeColor="accent1" w:themeShade="BF"/>
                <w:sz w:val="20"/>
                <w:szCs w:val="20"/>
                <w:rPrChange w:id="2717" w:author="Lidia Alice Ruppert Ribeiro" w:date="2019-04-12T17:56:00Z">
                  <w:rPr>
                    <w:ins w:id="2718" w:author="Lidia Alice Ruppert Ribeiro" w:date="2019-04-12T17:56:00Z"/>
                  </w:rPr>
                </w:rPrChange>
              </w:rPr>
            </w:pPr>
          </w:p>
          <w:p w14:paraId="534BCC38" w14:textId="77E7A132" w:rsidR="003754A4" w:rsidRPr="003754A4" w:rsidRDefault="003754A4">
            <w:pPr>
              <w:rPr>
                <w:ins w:id="2719" w:author="Lidia Alice Ruppert Ribeiro" w:date="2019-04-12T17:56:00Z"/>
                <w:rFonts w:asciiTheme="majorHAnsi" w:hAnsiTheme="majorHAnsi" w:cstheme="majorBidi"/>
                <w:color w:val="2F5496" w:themeColor="accent1" w:themeShade="BF"/>
                <w:sz w:val="20"/>
                <w:szCs w:val="20"/>
                <w:rPrChange w:id="2720" w:author="Lidia Alice Ruppert Ribeiro" w:date="2019-04-12T17:56:00Z">
                  <w:rPr>
                    <w:ins w:id="2721" w:author="Lidia Alice Ruppert Ribeiro" w:date="2019-04-12T17:56:00Z"/>
                  </w:rPr>
                </w:rPrChange>
              </w:rPr>
            </w:pPr>
          </w:p>
          <w:p w14:paraId="3C4D89DA" w14:textId="77E7A132" w:rsidR="003754A4" w:rsidRPr="003754A4" w:rsidRDefault="003754A4">
            <w:pPr>
              <w:rPr>
                <w:ins w:id="2722" w:author="Lidia Alice Ruppert Ribeiro" w:date="2019-04-12T17:56:00Z"/>
                <w:rFonts w:asciiTheme="majorHAnsi" w:hAnsiTheme="majorHAnsi" w:cstheme="majorBidi"/>
                <w:color w:val="2F5496" w:themeColor="accent1" w:themeShade="BF"/>
                <w:sz w:val="20"/>
                <w:szCs w:val="20"/>
                <w:rPrChange w:id="2723" w:author="Lidia Alice Ruppert Ribeiro" w:date="2019-04-12T17:56:00Z">
                  <w:rPr>
                    <w:ins w:id="2724" w:author="Lidia Alice Ruppert Ribeiro" w:date="2019-04-12T17:56:00Z"/>
                  </w:rPr>
                </w:rPrChange>
              </w:rPr>
            </w:pPr>
          </w:p>
          <w:p w14:paraId="5EC7528E" w14:textId="77E7A132" w:rsidR="003754A4" w:rsidRPr="003754A4" w:rsidRDefault="003754A4">
            <w:pPr>
              <w:rPr>
                <w:ins w:id="2725" w:author="Lidia Alice Ruppert Ribeiro" w:date="2019-04-12T17:56:00Z"/>
                <w:rFonts w:asciiTheme="majorHAnsi" w:hAnsiTheme="majorHAnsi" w:cstheme="majorBidi"/>
                <w:color w:val="2F5496" w:themeColor="accent1" w:themeShade="BF"/>
                <w:sz w:val="20"/>
                <w:szCs w:val="20"/>
                <w:rPrChange w:id="2726" w:author="Lidia Alice Ruppert Ribeiro" w:date="2019-04-12T17:56:00Z">
                  <w:rPr>
                    <w:ins w:id="2727" w:author="Lidia Alice Ruppert Ribeiro" w:date="2019-04-12T17:56:00Z"/>
                  </w:rPr>
                </w:rPrChange>
              </w:rPr>
            </w:pPr>
          </w:p>
          <w:p w14:paraId="415A2D39" w14:textId="77E7A132" w:rsidR="003754A4" w:rsidRPr="003754A4" w:rsidRDefault="003754A4">
            <w:pPr>
              <w:rPr>
                <w:ins w:id="2728" w:author="Lidia Alice Ruppert Ribeiro" w:date="2019-04-12T17:56:00Z"/>
                <w:rFonts w:asciiTheme="majorHAnsi" w:hAnsiTheme="majorHAnsi" w:cstheme="majorBidi"/>
                <w:color w:val="2F5496" w:themeColor="accent1" w:themeShade="BF"/>
                <w:sz w:val="20"/>
                <w:szCs w:val="20"/>
                <w:rPrChange w:id="2729" w:author="Lidia Alice Ruppert Ribeiro" w:date="2019-04-12T17:56:00Z">
                  <w:rPr>
                    <w:ins w:id="2730" w:author="Lidia Alice Ruppert Ribeiro" w:date="2019-04-12T17:56:00Z"/>
                  </w:rPr>
                </w:rPrChange>
              </w:rPr>
            </w:pPr>
          </w:p>
          <w:p w14:paraId="7E919D8F" w14:textId="77E7A132" w:rsidR="003754A4" w:rsidRPr="003754A4" w:rsidRDefault="003754A4">
            <w:pPr>
              <w:rPr>
                <w:ins w:id="2731" w:author="Lidia Alice Ruppert Ribeiro" w:date="2019-04-12T17:56:00Z"/>
                <w:rFonts w:asciiTheme="majorHAnsi" w:hAnsiTheme="majorHAnsi" w:cstheme="majorBidi"/>
                <w:color w:val="2F5496" w:themeColor="accent1" w:themeShade="BF"/>
                <w:sz w:val="20"/>
                <w:szCs w:val="20"/>
                <w:rPrChange w:id="2732" w:author="Lidia Alice Ruppert Ribeiro" w:date="2019-04-12T17:56:00Z">
                  <w:rPr>
                    <w:ins w:id="2733" w:author="Lidia Alice Ruppert Ribeiro" w:date="2019-04-12T17:56:00Z"/>
                  </w:rPr>
                </w:rPrChange>
              </w:rPr>
            </w:pPr>
          </w:p>
          <w:p w14:paraId="18D98282" w14:textId="77E7A132" w:rsidR="003754A4" w:rsidRPr="003754A4" w:rsidRDefault="003754A4">
            <w:pPr>
              <w:rPr>
                <w:ins w:id="2734" w:author="Lidia Alice Ruppert Ribeiro" w:date="2019-04-12T17:56:00Z"/>
                <w:rFonts w:asciiTheme="majorHAnsi" w:hAnsiTheme="majorHAnsi" w:cstheme="majorBidi"/>
                <w:color w:val="2F5496" w:themeColor="accent1" w:themeShade="BF"/>
                <w:sz w:val="20"/>
                <w:szCs w:val="20"/>
                <w:rPrChange w:id="2735" w:author="Lidia Alice Ruppert Ribeiro" w:date="2019-04-12T17:56:00Z">
                  <w:rPr>
                    <w:ins w:id="2736" w:author="Lidia Alice Ruppert Ribeiro" w:date="2019-04-12T17:56:00Z"/>
                  </w:rPr>
                </w:rPrChange>
              </w:rPr>
            </w:pPr>
          </w:p>
          <w:p w14:paraId="2418674D" w14:textId="77E7A132" w:rsidR="003754A4" w:rsidRPr="003754A4" w:rsidRDefault="003754A4">
            <w:pPr>
              <w:rPr>
                <w:ins w:id="2737" w:author="Lidia Alice Ruppert Ribeiro" w:date="2019-04-12T17:56:00Z"/>
                <w:rFonts w:asciiTheme="majorHAnsi" w:hAnsiTheme="majorHAnsi" w:cstheme="majorBidi"/>
                <w:color w:val="2F5496" w:themeColor="accent1" w:themeShade="BF"/>
                <w:sz w:val="20"/>
                <w:szCs w:val="20"/>
                <w:rPrChange w:id="2738" w:author="Lidia Alice Ruppert Ribeiro" w:date="2019-04-12T17:56:00Z">
                  <w:rPr>
                    <w:ins w:id="2739" w:author="Lidia Alice Ruppert Ribeiro" w:date="2019-04-12T17:56:00Z"/>
                  </w:rPr>
                </w:rPrChange>
              </w:rPr>
            </w:pPr>
          </w:p>
          <w:p w14:paraId="09F13EDA" w14:textId="77E7A132" w:rsidR="003754A4" w:rsidRPr="003754A4" w:rsidRDefault="003754A4">
            <w:pPr>
              <w:rPr>
                <w:ins w:id="2740" w:author="Lidia Alice Ruppert Ribeiro" w:date="2019-04-12T17:56:00Z"/>
                <w:rFonts w:asciiTheme="majorHAnsi" w:hAnsiTheme="majorHAnsi" w:cstheme="majorBidi"/>
                <w:color w:val="2F5496" w:themeColor="accent1" w:themeShade="BF"/>
                <w:sz w:val="20"/>
                <w:szCs w:val="20"/>
                <w:rPrChange w:id="2741" w:author="Lidia Alice Ruppert Ribeiro" w:date="2019-04-12T17:56:00Z">
                  <w:rPr>
                    <w:ins w:id="2742" w:author="Lidia Alice Ruppert Ribeiro" w:date="2019-04-12T17:56:00Z"/>
                  </w:rPr>
                </w:rPrChange>
              </w:rPr>
            </w:pPr>
          </w:p>
          <w:p w14:paraId="1E3FABEA" w14:textId="77E7A132" w:rsidR="003754A4" w:rsidRPr="003754A4" w:rsidRDefault="003754A4">
            <w:pPr>
              <w:rPr>
                <w:ins w:id="2743" w:author="Lidia Alice Ruppert Ribeiro" w:date="2019-04-12T17:56:00Z"/>
                <w:rFonts w:asciiTheme="majorHAnsi" w:hAnsiTheme="majorHAnsi" w:cstheme="majorBidi"/>
                <w:color w:val="2F5496" w:themeColor="accent1" w:themeShade="BF"/>
                <w:sz w:val="20"/>
                <w:szCs w:val="20"/>
                <w:rPrChange w:id="2744" w:author="Lidia Alice Ruppert Ribeiro" w:date="2019-04-12T17:56:00Z">
                  <w:rPr>
                    <w:ins w:id="2745" w:author="Lidia Alice Ruppert Ribeiro" w:date="2019-04-12T17:56:00Z"/>
                  </w:rPr>
                </w:rPrChange>
              </w:rPr>
            </w:pPr>
          </w:p>
          <w:p w14:paraId="73AFD40D" w14:textId="77E7A132" w:rsidR="003754A4" w:rsidRPr="003754A4" w:rsidRDefault="003754A4">
            <w:pPr>
              <w:rPr>
                <w:ins w:id="2746" w:author="Lidia Alice Ruppert Ribeiro" w:date="2019-04-12T17:56:00Z"/>
                <w:rFonts w:asciiTheme="majorHAnsi" w:hAnsiTheme="majorHAnsi" w:cstheme="majorBidi"/>
                <w:color w:val="2F5496" w:themeColor="accent1" w:themeShade="BF"/>
                <w:sz w:val="20"/>
                <w:szCs w:val="20"/>
                <w:rPrChange w:id="2747" w:author="Lidia Alice Ruppert Ribeiro" w:date="2019-04-12T17:56:00Z">
                  <w:rPr>
                    <w:ins w:id="2748" w:author="Lidia Alice Ruppert Ribeiro" w:date="2019-04-12T17:56:00Z"/>
                  </w:rPr>
                </w:rPrChange>
              </w:rPr>
            </w:pPr>
          </w:p>
          <w:p w14:paraId="2B432FD0" w14:textId="77E7A132" w:rsidR="003754A4" w:rsidRPr="003754A4" w:rsidRDefault="003754A4">
            <w:pPr>
              <w:rPr>
                <w:ins w:id="2749" w:author="Lidia Alice Ruppert Ribeiro" w:date="2019-04-12T17:56:00Z"/>
                <w:rFonts w:asciiTheme="majorHAnsi" w:hAnsiTheme="majorHAnsi" w:cstheme="majorBidi"/>
                <w:color w:val="2F5496" w:themeColor="accent1" w:themeShade="BF"/>
                <w:sz w:val="20"/>
                <w:szCs w:val="20"/>
                <w:rPrChange w:id="2750" w:author="Lidia Alice Ruppert Ribeiro" w:date="2019-04-12T17:56:00Z">
                  <w:rPr>
                    <w:ins w:id="2751" w:author="Lidia Alice Ruppert Ribeiro" w:date="2019-04-12T17:56:00Z"/>
                  </w:rPr>
                </w:rPrChange>
              </w:rPr>
            </w:pPr>
          </w:p>
          <w:p w14:paraId="6ED15A6F" w14:textId="77E7A132" w:rsidR="003754A4" w:rsidRPr="003754A4" w:rsidRDefault="003754A4">
            <w:pPr>
              <w:rPr>
                <w:ins w:id="2752" w:author="Lidia Alice Ruppert Ribeiro" w:date="2019-04-12T17:56:00Z"/>
                <w:rFonts w:asciiTheme="majorHAnsi" w:hAnsiTheme="majorHAnsi" w:cstheme="majorBidi"/>
                <w:color w:val="2F5496" w:themeColor="accent1" w:themeShade="BF"/>
                <w:sz w:val="20"/>
                <w:szCs w:val="20"/>
                <w:rPrChange w:id="2753" w:author="Lidia Alice Ruppert Ribeiro" w:date="2019-04-12T17:56:00Z">
                  <w:rPr>
                    <w:ins w:id="2754" w:author="Lidia Alice Ruppert Ribeiro" w:date="2019-04-12T17:56:00Z"/>
                  </w:rPr>
                </w:rPrChange>
              </w:rPr>
            </w:pPr>
          </w:p>
          <w:p w14:paraId="5CC65665" w14:textId="0C0F377B" w:rsidR="003754A4" w:rsidRPr="003754A4" w:rsidRDefault="003754A4">
            <w:pPr>
              <w:rPr>
                <w:ins w:id="2755" w:author="Lidia Alice Ruppert Ribeiro" w:date="2019-04-12T17:56:00Z"/>
                <w:rFonts w:asciiTheme="majorHAnsi" w:hAnsiTheme="majorHAnsi" w:cstheme="majorBidi"/>
                <w:color w:val="2F5496" w:themeColor="accent1" w:themeShade="BF"/>
                <w:sz w:val="20"/>
                <w:szCs w:val="20"/>
                <w:rPrChange w:id="2756" w:author="Lidia Alice Ruppert Ribeiro" w:date="2019-04-12T17:56:00Z">
                  <w:rPr>
                    <w:ins w:id="2757" w:author="Lidia Alice Ruppert Ribeiro" w:date="2019-04-12T17:56:00Z"/>
                  </w:rPr>
                </w:rPrChange>
              </w:rPr>
            </w:pPr>
          </w:p>
          <w:p w14:paraId="74482A52" w14:textId="27F451B0" w:rsidR="003754A4" w:rsidRPr="003754A4" w:rsidRDefault="003754A4">
            <w:pPr>
              <w:rPr>
                <w:ins w:id="2758" w:author="Lidia Alice Ruppert Ribeiro" w:date="2019-04-12T17:56:00Z"/>
                <w:rFonts w:asciiTheme="majorHAnsi" w:hAnsiTheme="majorHAnsi" w:cstheme="majorBidi"/>
                <w:color w:val="2F5496" w:themeColor="accent1" w:themeShade="BF"/>
                <w:sz w:val="20"/>
                <w:szCs w:val="20"/>
                <w:rPrChange w:id="2759" w:author="Lidia Alice Ruppert Ribeiro" w:date="2019-04-12T17:56:00Z">
                  <w:rPr>
                    <w:ins w:id="2760" w:author="Lidia Alice Ruppert Ribeiro" w:date="2019-04-12T17:56:00Z"/>
                  </w:rPr>
                </w:rPrChange>
              </w:rPr>
            </w:pPr>
          </w:p>
          <w:p w14:paraId="4A5E6862" w14:textId="5CDC55C9" w:rsidR="003754A4" w:rsidRPr="003754A4" w:rsidRDefault="003754A4">
            <w:pPr>
              <w:rPr>
                <w:ins w:id="2761" w:author="Lidia Alice Ruppert Ribeiro" w:date="2019-04-12T17:56:00Z"/>
                <w:rFonts w:asciiTheme="majorHAnsi" w:hAnsiTheme="majorHAnsi" w:cstheme="majorBidi"/>
                <w:color w:val="2F5496" w:themeColor="accent1" w:themeShade="BF"/>
                <w:sz w:val="20"/>
                <w:szCs w:val="20"/>
                <w:rPrChange w:id="2762" w:author="Lidia Alice Ruppert Ribeiro" w:date="2019-04-12T17:56:00Z">
                  <w:rPr>
                    <w:ins w:id="2763" w:author="Lidia Alice Ruppert Ribeiro" w:date="2019-04-12T17:56:00Z"/>
                  </w:rPr>
                </w:rPrChange>
              </w:rPr>
            </w:pPr>
          </w:p>
          <w:p w14:paraId="0BE8C795" w14:textId="3AEAA5F6" w:rsidR="003754A4" w:rsidRPr="003754A4" w:rsidRDefault="15ABF203">
            <w:pPr>
              <w:rPr>
                <w:rFonts w:ascii="Calibri Light" w:eastAsia="Calibri Light" w:hAnsi="Calibri Light" w:cs="Calibri Light"/>
                <w:sz w:val="18"/>
                <w:szCs w:val="18"/>
                <w:lang w:val="en"/>
                <w:rPrChange w:id="2764" w:author="Lidia Alice Ruppert Ribeiro" w:date="2019-04-12T17:56:00Z">
                  <w:rPr/>
                </w:rPrChange>
              </w:rPr>
            </w:pPr>
            <w:ins w:id="2765" w:author="Lidia Alice Ruppert Ribeiro" w:date="2019-04-12T17:56:00Z">
              <w:r w:rsidRPr="15ABF203">
                <w:rPr>
                  <w:rFonts w:ascii="Calibri Light" w:eastAsia="Calibri Light" w:hAnsi="Calibri Light" w:cs="Calibri Light"/>
                  <w:sz w:val="18"/>
                  <w:szCs w:val="18"/>
                  <w:lang w:val="en"/>
                  <w:rPrChange w:id="2766" w:author="Lidia Alice Ruppert Ribeiro" w:date="2019-04-12T17:56:00Z">
                    <w:rPr/>
                  </w:rPrChange>
                </w:rPr>
                <w:t>10. They do routine activities and mantainence (predictive and corrective). Cesar thinks that ROV manipulators are used almost every day. Although he was not sure.</w:t>
              </w:r>
            </w:ins>
          </w:p>
          <w:p w14:paraId="6D7F4375" w14:textId="54C1F37A" w:rsidR="003754A4" w:rsidRPr="003754A4" w:rsidRDefault="003754A4">
            <w:pPr>
              <w:rPr>
                <w:ins w:id="2767" w:author="Lidia Alice Ruppert Ribeiro" w:date="2019-04-12T17:56:00Z"/>
                <w:rFonts w:asciiTheme="majorHAnsi" w:hAnsiTheme="majorHAnsi" w:cstheme="majorBidi"/>
                <w:color w:val="2F5496" w:themeColor="accent1" w:themeShade="BF"/>
                <w:sz w:val="20"/>
                <w:szCs w:val="20"/>
                <w:rPrChange w:id="2768" w:author="Lidia Alice Ruppert Ribeiro" w:date="2019-04-12T17:56:00Z">
                  <w:rPr>
                    <w:ins w:id="2769" w:author="Lidia Alice Ruppert Ribeiro" w:date="2019-04-12T17:56:00Z"/>
                  </w:rPr>
                </w:rPrChange>
              </w:rPr>
            </w:pPr>
          </w:p>
          <w:p w14:paraId="237CBD9A" w14:textId="0B0D0355" w:rsidR="003754A4" w:rsidRPr="003754A4" w:rsidRDefault="003754A4">
            <w:pPr>
              <w:rPr>
                <w:ins w:id="2770" w:author="Lidia Alice Ruppert Ribeiro" w:date="2019-04-12T17:56:00Z"/>
                <w:rFonts w:asciiTheme="majorHAnsi" w:hAnsiTheme="majorHAnsi" w:cstheme="majorBidi"/>
                <w:color w:val="2F5496" w:themeColor="accent1" w:themeShade="BF"/>
                <w:sz w:val="20"/>
                <w:szCs w:val="20"/>
                <w:rPrChange w:id="2771" w:author="Lidia Alice Ruppert Ribeiro" w:date="2019-04-12T17:56:00Z">
                  <w:rPr>
                    <w:ins w:id="2772" w:author="Lidia Alice Ruppert Ribeiro" w:date="2019-04-12T17:56:00Z"/>
                  </w:rPr>
                </w:rPrChange>
              </w:rPr>
            </w:pPr>
          </w:p>
          <w:p w14:paraId="1FA317F5" w14:textId="345A6083" w:rsidR="003754A4" w:rsidRPr="003754A4" w:rsidRDefault="003754A4">
            <w:pPr>
              <w:rPr>
                <w:ins w:id="2773" w:author="Lidia Alice Ruppert Ribeiro" w:date="2019-04-12T17:56:00Z"/>
                <w:rFonts w:asciiTheme="majorHAnsi" w:hAnsiTheme="majorHAnsi" w:cstheme="majorBidi"/>
                <w:color w:val="2F5496" w:themeColor="accent1" w:themeShade="BF"/>
                <w:sz w:val="20"/>
                <w:szCs w:val="20"/>
                <w:rPrChange w:id="2774" w:author="Lidia Alice Ruppert Ribeiro" w:date="2019-04-12T17:56:00Z">
                  <w:rPr>
                    <w:ins w:id="2775" w:author="Lidia Alice Ruppert Ribeiro" w:date="2019-04-12T17:56:00Z"/>
                  </w:rPr>
                </w:rPrChange>
              </w:rPr>
            </w:pPr>
          </w:p>
          <w:p w14:paraId="66FD73EC" w14:textId="0F349C50" w:rsidR="003754A4" w:rsidRPr="003754A4" w:rsidRDefault="003754A4">
            <w:pPr>
              <w:rPr>
                <w:ins w:id="2776" w:author="Lidia Alice Ruppert Ribeiro" w:date="2019-04-12T17:56:00Z"/>
                <w:rFonts w:asciiTheme="majorHAnsi" w:hAnsiTheme="majorHAnsi" w:cstheme="majorBidi"/>
                <w:color w:val="2F5496" w:themeColor="accent1" w:themeShade="BF"/>
                <w:sz w:val="20"/>
                <w:szCs w:val="20"/>
                <w:rPrChange w:id="2777" w:author="Lidia Alice Ruppert Ribeiro" w:date="2019-04-12T17:56:00Z">
                  <w:rPr>
                    <w:ins w:id="2778" w:author="Lidia Alice Ruppert Ribeiro" w:date="2019-04-12T17:56:00Z"/>
                  </w:rPr>
                </w:rPrChange>
              </w:rPr>
            </w:pPr>
          </w:p>
          <w:p w14:paraId="3F8A2B86" w14:textId="244BBFF2" w:rsidR="003754A4" w:rsidRPr="003754A4" w:rsidRDefault="003754A4">
            <w:pPr>
              <w:rPr>
                <w:ins w:id="2779" w:author="Lidia Alice Ruppert Ribeiro" w:date="2019-04-12T17:56:00Z"/>
                <w:rFonts w:asciiTheme="majorHAnsi" w:hAnsiTheme="majorHAnsi" w:cstheme="majorBidi"/>
                <w:color w:val="2F5496" w:themeColor="accent1" w:themeShade="BF"/>
                <w:sz w:val="20"/>
                <w:szCs w:val="20"/>
                <w:rPrChange w:id="2780" w:author="Lidia Alice Ruppert Ribeiro" w:date="2019-04-12T17:56:00Z">
                  <w:rPr>
                    <w:ins w:id="2781" w:author="Lidia Alice Ruppert Ribeiro" w:date="2019-04-12T17:56:00Z"/>
                  </w:rPr>
                </w:rPrChange>
              </w:rPr>
            </w:pPr>
          </w:p>
          <w:p w14:paraId="4ADE8477" w14:textId="74EEAE0D" w:rsidR="003754A4" w:rsidRPr="003754A4" w:rsidRDefault="003754A4">
            <w:pPr>
              <w:rPr>
                <w:rFonts w:asciiTheme="majorHAnsi" w:hAnsiTheme="majorHAnsi" w:cstheme="majorBidi"/>
                <w:color w:val="2F5496" w:themeColor="accent1" w:themeShade="BF"/>
                <w:sz w:val="20"/>
                <w:szCs w:val="20"/>
                <w:rPrChange w:id="2782" w:author="Lidia Alice Ruppert Ribeiro" w:date="2019-04-12T17:56:00Z">
                  <w:rPr/>
                </w:rPrChange>
              </w:rPr>
            </w:pPr>
          </w:p>
        </w:tc>
      </w:tr>
    </w:tbl>
    <w:p w14:paraId="2F524ADB" w14:textId="4C52CBA3" w:rsidR="704EA6C9" w:rsidRDefault="704EA6C9"/>
    <w:p w14:paraId="69C61759" w14:textId="77777777" w:rsidR="007D0780" w:rsidRDefault="000C2E97"/>
    <w:sectPr w:rsidR="007D0780" w:rsidSect="000C2E97">
      <w:pgSz w:w="11900" w:h="16840"/>
      <w:pgMar w:top="1134"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2083B" w14:textId="77777777" w:rsidR="00654064" w:rsidRDefault="00654064" w:rsidP="00DC745D">
      <w:r>
        <w:separator/>
      </w:r>
    </w:p>
  </w:endnote>
  <w:endnote w:type="continuationSeparator" w:id="0">
    <w:p w14:paraId="422A2DAC" w14:textId="77777777" w:rsidR="00654064" w:rsidRDefault="00654064" w:rsidP="00DC7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4C323" w14:textId="77777777" w:rsidR="00654064" w:rsidRDefault="00654064" w:rsidP="00DC745D">
      <w:r>
        <w:separator/>
      </w:r>
    </w:p>
  </w:footnote>
  <w:footnote w:type="continuationSeparator" w:id="0">
    <w:p w14:paraId="1434F46D" w14:textId="77777777" w:rsidR="00654064" w:rsidRDefault="00654064" w:rsidP="00DC745D">
      <w:r>
        <w:continuationSeparator/>
      </w:r>
    </w:p>
  </w:footnote>
  <w:footnote w:id="1">
    <w:p w14:paraId="375AB1EF" w14:textId="57853265" w:rsidR="343D48AF" w:rsidDel="000C2E97" w:rsidRDefault="343D48AF">
      <w:pPr>
        <w:pStyle w:val="FootnoteText"/>
        <w:rPr>
          <w:del w:id="3" w:author="Marko Heiss" w:date="2019-04-15T10:41:00Z"/>
        </w:rPr>
        <w:pPrChange w:id="4" w:author="Lidia Alice Ruppert Ribeiro" w:date="2019-04-12T17:20:00Z">
          <w:pPr/>
        </w:pPrChange>
      </w:pPr>
      <w:del w:id="5" w:author="Marko Heiss" w:date="2019-04-15T10:41:00Z">
        <w:r w:rsidRPr="343D48AF" w:rsidDel="000C2E97">
          <w:rPr>
            <w:rStyle w:val="FootnoteReference"/>
            <w:rPrChange w:id="6" w:author="Lidia Alice Ruppert Ribeiro" w:date="2019-04-12T17:20:00Z">
              <w:rPr/>
            </w:rPrChange>
          </w:rPr>
          <w:footnoteRef/>
        </w:r>
      </w:del>
      <w:ins w:id="7" w:author="Lidia Alice Ruppert Ribeiro" w:date="2019-04-12T17:20:00Z">
        <w:del w:id="8" w:author="Marko Heiss" w:date="2019-04-15T10:41:00Z">
          <w:r w:rsidRPr="30362990" w:rsidDel="000C2E97">
            <w:delText xml:space="preserve"> </w:delText>
          </w:r>
        </w:del>
      </w:ins>
    </w:p>
    <w:p w14:paraId="6B9BA251" w14:textId="77777777" w:rsidR="30362990" w:rsidDel="000C2E97" w:rsidRDefault="30362990">
      <w:pPr>
        <w:pStyle w:val="FootnoteText"/>
        <w:rPr>
          <w:del w:id="9" w:author="Marko Heiss" w:date="2019-04-15T10:41:00Z"/>
        </w:rPr>
        <w:pPrChange w:id="10" w:author="Lidia Alice Ruppert Ribeiro" w:date="2019-04-12T17:21:00Z">
          <w:pPr/>
        </w:pPrChange>
      </w:pPr>
    </w:p>
  </w:footnote>
  <w:footnote w:id="2">
    <w:p w14:paraId="08164A7A" w14:textId="01FAC559" w:rsidR="3B74353C" w:rsidRDefault="3B74353C">
      <w:pPr>
        <w:pStyle w:val="FootnoteText"/>
        <w:spacing w:line="259" w:lineRule="auto"/>
        <w:pPrChange w:id="28" w:author="Lidia Alice Ruppert Ribeiro" w:date="2019-04-12T17:23:00Z">
          <w:pPr/>
        </w:pPrChange>
      </w:pPr>
      <w:r w:rsidRPr="3B74353C">
        <w:rPr>
          <w:rStyle w:val="FootnoteReference"/>
          <w:rPrChange w:id="29" w:author="Lidia Alice Ruppert Ribeiro" w:date="2019-04-12T17:23:00Z">
            <w:rPr/>
          </w:rPrChange>
        </w:rPr>
        <w:footnoteRef/>
      </w:r>
      <w:ins w:id="30" w:author="Lidia Alice Ruppert Ribeiro" w:date="2019-04-12T17:23:00Z">
        <w:r w:rsidRPr="4F7636CA">
          <w:t xml:space="preserve"> </w:t>
        </w:r>
        <w:r w:rsidRPr="3B74353C">
          <w:rPr>
            <w:rFonts w:asciiTheme="majorHAnsi" w:hAnsiTheme="majorHAnsi" w:cstheme="majorBidi"/>
            <w:sz w:val="18"/>
            <w:szCs w:val="18"/>
            <w:rPrChange w:id="31" w:author="Lidia Alice Ruppert Ribeiro" w:date="2019-04-12T17:23:00Z">
              <w:rPr/>
            </w:rPrChange>
          </w:rPr>
          <w:t>Observação: a palavra Macaé é porque o César não tinha informações tão detalhadas. Disse que quem poderá nos ajudar com isto melhor é o pessoal em campo em Macaé.</w:t>
        </w:r>
      </w:ins>
    </w:p>
  </w:footnote>
  <w:footnote w:id="3">
    <w:p w14:paraId="12FBBC2D" w14:textId="2F8CF782" w:rsidR="00DC745D" w:rsidDel="618A1164" w:rsidRDefault="00DC745D">
      <w:pPr>
        <w:pStyle w:val="FootnoteText"/>
        <w:rPr>
          <w:del w:id="40" w:author="Lidia Alice Ruppert Ribeiro" w:date="2019-04-12T17:16:00Z"/>
        </w:rPr>
      </w:pPr>
      <w:del w:id="41" w:author="Lidia Alice Ruppert Ribeiro" w:date="2019-04-12T17:16:00Z">
        <w:r w:rsidDel="618A1164">
          <w:rPr>
            <w:rStyle w:val="FootnoteReference"/>
          </w:rPr>
          <w:footnoteRef/>
        </w:r>
        <w:r w:rsidDel="618A1164">
          <w:delText xml:space="preserve"> </w:delText>
        </w:r>
        <w:r w:rsidRPr="00DC745D" w:rsidDel="618A1164">
          <w:rPr>
            <w:rFonts w:asciiTheme="majorHAnsi" w:hAnsiTheme="majorHAnsi" w:cstheme="majorHAnsi"/>
            <w:sz w:val="18"/>
            <w:szCs w:val="18"/>
          </w:rPr>
          <w:delText>Observação: a palavra Macaé é porque o César não tinha informações tão detalhadas e quem poderá nos ajudar com isto é o pessoal de operações em Macaé.</w:delText>
        </w:r>
      </w:del>
    </w:p>
  </w:footnote>
  <w:footnote w:id="4">
    <w:p w14:paraId="55FCF76D" w14:textId="6BC2EA56" w:rsidR="618A1164" w:rsidDel="3B74353C" w:rsidRDefault="618A1164">
      <w:pPr>
        <w:pStyle w:val="FootnoteText"/>
        <w:rPr>
          <w:ins w:id="76" w:author="Lidia Alice Ruppert Ribeiro" w:date="2019-04-12T17:16:00Z"/>
          <w:del w:id="77" w:author="Lidia Alice Ruppert Ribeiro" w:date="2019-04-12T17:23:00Z"/>
        </w:rPr>
        <w:pPrChange w:id="78" w:author="Lidia Alice Ruppert Ribeiro" w:date="2019-04-12T17:16:00Z">
          <w:pPr/>
        </w:pPrChange>
      </w:pPr>
      <w:del w:id="79" w:author="Lidia Alice Ruppert Ribeiro" w:date="2019-04-12T17:23:00Z">
        <w:r w:rsidRPr="618A1164" w:rsidDel="3B74353C">
          <w:rPr>
            <w:rStyle w:val="FootnoteReference"/>
            <w:rPrChange w:id="80" w:author="Lidia Alice Ruppert Ribeiro" w:date="2019-04-12T17:16:00Z">
              <w:rPr/>
            </w:rPrChange>
          </w:rPr>
          <w:footnoteRef/>
        </w:r>
      </w:del>
    </w:p>
  </w:footnote>
  <w:footnote w:id="5">
    <w:p w14:paraId="22F151D6" w14:textId="0D094C52" w:rsidR="00DC745D" w:rsidDel="739AFD4E" w:rsidRDefault="00DC745D">
      <w:pPr>
        <w:pStyle w:val="FootnoteText"/>
        <w:rPr>
          <w:del w:id="875" w:author="Lidia Alice Ruppert Ribeiro" w:date="2019-04-12T17:24:00Z"/>
        </w:rPr>
      </w:pPr>
      <w:r>
        <w:rPr>
          <w:rStyle w:val="FootnoteReference"/>
        </w:rPr>
        <w:footnoteRef/>
      </w:r>
      <w:r>
        <w:t xml:space="preserve"> </w:t>
      </w:r>
      <w:r w:rsidRPr="739AFD4E">
        <w:rPr>
          <w:rFonts w:asciiTheme="majorHAnsi" w:hAnsiTheme="majorHAnsi" w:cstheme="majorBidi"/>
          <w:color w:val="2F5496" w:themeColor="accent1" w:themeShade="BF"/>
          <w:sz w:val="18"/>
          <w:szCs w:val="18"/>
          <w:rPrChange w:id="876" w:author="Lidia Alice Ruppert Ribeiro" w:date="2019-04-12T17:24:00Z">
            <w:rPr>
              <w:rFonts w:asciiTheme="majorHAnsi" w:hAnsiTheme="majorHAnsi" w:cstheme="majorHAnsi"/>
              <w:color w:val="2F5496" w:themeColor="accent1" w:themeShade="BF"/>
              <w:sz w:val="18"/>
              <w:szCs w:val="18"/>
            </w:rPr>
          </w:rPrChange>
        </w:rPr>
        <w:t xml:space="preserve">Observations: </w:t>
      </w:r>
      <w:del w:id="877" w:author="Lidia Alice Ruppert Ribeiro" w:date="2019-04-12T17:24:00Z">
        <w:r w:rsidRPr="739AFD4E" w:rsidDel="739AFD4E">
          <w:rPr>
            <w:rFonts w:asciiTheme="majorHAnsi" w:hAnsiTheme="majorHAnsi" w:cstheme="majorBidi"/>
            <w:color w:val="2F5496" w:themeColor="accent1" w:themeShade="BF"/>
            <w:sz w:val="18"/>
            <w:szCs w:val="18"/>
            <w:rPrChange w:id="878" w:author="Lidia Alice Ruppert Ribeiro" w:date="2019-04-12T17:24:00Z">
              <w:rPr>
                <w:rFonts w:asciiTheme="majorHAnsi" w:hAnsiTheme="majorHAnsi" w:cstheme="majorHAnsi"/>
                <w:color w:val="2F5496" w:themeColor="accent1" w:themeShade="BF"/>
                <w:sz w:val="18"/>
                <w:szCs w:val="18"/>
              </w:rPr>
            </w:rPrChange>
          </w:rPr>
          <w:delText xml:space="preserve">the word </w:delText>
        </w:r>
      </w:del>
      <w:ins w:id="879" w:author="Lidia Alice Ruppert Ribeiro" w:date="2019-04-12T17:24:00Z">
        <w:r w:rsidR="739AFD4E" w:rsidRPr="739AFD4E">
          <w:rPr>
            <w:rFonts w:ascii="Calibri Light" w:eastAsia="Calibri Light" w:hAnsi="Calibri Light" w:cs="Calibri Light"/>
            <w:color w:val="2F5496" w:themeColor="accent1" w:themeShade="BF"/>
            <w:sz w:val="18"/>
            <w:szCs w:val="18"/>
            <w:rPrChange w:id="880" w:author="Lidia Alice Ruppert Ribeiro" w:date="2019-04-12T17:24:00Z">
              <w:rPr/>
            </w:rPrChange>
          </w:rPr>
          <w:t>The word “Macaé” in the answers is because Cesar did not have many detailed information. Field stall in Macae will probably help us out more.</w:t>
        </w:r>
      </w:ins>
      <w:del w:id="881" w:author="Lidia Alice Ruppert Ribeiro" w:date="2019-04-12T17:24:00Z">
        <w:r w:rsidRPr="00DC745D" w:rsidDel="739AFD4E">
          <w:rPr>
            <w:rFonts w:asciiTheme="majorHAnsi" w:hAnsiTheme="majorHAnsi" w:cstheme="majorHAnsi"/>
            <w:color w:val="2F5496" w:themeColor="accent1" w:themeShade="BF"/>
            <w:sz w:val="18"/>
            <w:szCs w:val="18"/>
          </w:rPr>
          <w:delText>Macaé is because Caesar did not have so detailed information on who could help us more with this is the staff at Campo in Macaé.</w:delText>
        </w:r>
      </w:del>
    </w:p>
    <w:p w14:paraId="44C38FE2" w14:textId="38E0026A" w:rsidR="739AFD4E" w:rsidRDefault="739AFD4E">
      <w:pPr>
        <w:pStyle w:val="FootnoteText"/>
        <w:pPrChange w:id="882" w:author="Lidia Alice Ruppert Ribeiro" w:date="2019-04-12T17:24:00Z">
          <w:pPr/>
        </w:pPrChange>
      </w:pPr>
    </w:p>
  </w:footnote>
  <w:footnote w:id="6">
    <w:p w14:paraId="1B588E57" w14:textId="1E351491" w:rsidR="5C0A7721" w:rsidDel="2A17B467" w:rsidRDefault="5C0A7721">
      <w:pPr>
        <w:pStyle w:val="FootnoteText"/>
        <w:rPr>
          <w:del w:id="944" w:author="Lidia Alice Ruppert Ribeiro" w:date="2019-04-12T17:25:00Z"/>
          <w:rFonts w:asciiTheme="majorHAnsi" w:hAnsiTheme="majorHAnsi" w:cstheme="majorBidi"/>
          <w:color w:val="2F5496" w:themeColor="accent1" w:themeShade="BF"/>
          <w:sz w:val="18"/>
          <w:szCs w:val="18"/>
          <w:rPrChange w:id="945" w:author="Lidia Alice Ruppert Ribeiro" w:date="2019-04-12T17:15:00Z">
            <w:rPr>
              <w:del w:id="946" w:author="Lidia Alice Ruppert Ribeiro" w:date="2019-04-12T17:25:00Z"/>
            </w:rPr>
          </w:rPrChange>
        </w:rPr>
        <w:pPrChange w:id="947" w:author="Lidia Alice Ruppert Ribeiro" w:date="2019-04-12T17:15:00Z">
          <w:pPr/>
        </w:pPrChange>
      </w:pPr>
      <w:del w:id="948" w:author="Lidia Alice Ruppert Ribeiro" w:date="2019-04-12T17:25:00Z">
        <w:r w:rsidRPr="5C0A7721" w:rsidDel="2A17B467">
          <w:rPr>
            <w:rStyle w:val="FootnoteReference"/>
            <w:rPrChange w:id="949" w:author="Lidia Alice Ruppert Ribeiro" w:date="2019-04-12T16:53:00Z">
              <w:rPr/>
            </w:rPrChange>
          </w:rPr>
          <w:footnoteRef/>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98F"/>
    <w:multiLevelType w:val="hybridMultilevel"/>
    <w:tmpl w:val="14882E36"/>
    <w:lvl w:ilvl="0" w:tplc="86B41D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018BA"/>
    <w:multiLevelType w:val="hybridMultilevel"/>
    <w:tmpl w:val="42087A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F7A88"/>
    <w:multiLevelType w:val="hybridMultilevel"/>
    <w:tmpl w:val="2C62F134"/>
    <w:lvl w:ilvl="0" w:tplc="4008EDAA">
      <w:start w:val="1"/>
      <w:numFmt w:val="decimalEnclosedCircle"/>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95F23"/>
    <w:multiLevelType w:val="hybridMultilevel"/>
    <w:tmpl w:val="16F86A5A"/>
    <w:lvl w:ilvl="0" w:tplc="0958F9EC">
      <w:start w:val="1"/>
      <w:numFmt w:val="decimal"/>
      <w:lvlText w:val="%1."/>
      <w:lvlJc w:val="left"/>
      <w:pPr>
        <w:ind w:left="1146"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033EDB"/>
    <w:multiLevelType w:val="multilevel"/>
    <w:tmpl w:val="009CACB0"/>
    <w:lvl w:ilvl="0">
      <w:start w:val="1"/>
      <w:numFmt w:val="decimal"/>
      <w:lvlText w:val="%1."/>
      <w:lvlJc w:val="left"/>
      <w:pPr>
        <w:ind w:left="113" w:hanging="113"/>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9210D9"/>
    <w:multiLevelType w:val="hybridMultilevel"/>
    <w:tmpl w:val="64964862"/>
    <w:lvl w:ilvl="0" w:tplc="6E645A60">
      <w:start w:val="1"/>
      <w:numFmt w:val="decimal"/>
      <w:lvlText w:val="%1."/>
      <w:lvlJc w:val="left"/>
      <w:pPr>
        <w:tabs>
          <w:tab w:val="num" w:pos="113"/>
        </w:tabs>
        <w:ind w:left="284" w:hanging="284"/>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63892"/>
    <w:multiLevelType w:val="hybridMultilevel"/>
    <w:tmpl w:val="E95054B8"/>
    <w:lvl w:ilvl="0" w:tplc="FA3A2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13E4D"/>
    <w:multiLevelType w:val="hybridMultilevel"/>
    <w:tmpl w:val="84FAD01A"/>
    <w:lvl w:ilvl="0" w:tplc="14D82218">
      <w:start w:val="1"/>
      <w:numFmt w:val="decimal"/>
      <w:lvlText w:val="%1."/>
      <w:lvlJc w:val="left"/>
      <w:pPr>
        <w:ind w:left="720" w:hanging="360"/>
      </w:pPr>
    </w:lvl>
    <w:lvl w:ilvl="1" w:tplc="584E2786">
      <w:start w:val="1"/>
      <w:numFmt w:val="lowerLetter"/>
      <w:lvlText w:val="%2."/>
      <w:lvlJc w:val="left"/>
      <w:pPr>
        <w:ind w:left="1440" w:hanging="360"/>
      </w:pPr>
    </w:lvl>
    <w:lvl w:ilvl="2" w:tplc="AEDE0864">
      <w:start w:val="1"/>
      <w:numFmt w:val="lowerRoman"/>
      <w:lvlText w:val="%3."/>
      <w:lvlJc w:val="right"/>
      <w:pPr>
        <w:ind w:left="2160" w:hanging="180"/>
      </w:pPr>
    </w:lvl>
    <w:lvl w:ilvl="3" w:tplc="60E4926C">
      <w:start w:val="1"/>
      <w:numFmt w:val="decimal"/>
      <w:lvlText w:val="%4."/>
      <w:lvlJc w:val="left"/>
      <w:pPr>
        <w:ind w:left="2880" w:hanging="360"/>
      </w:pPr>
    </w:lvl>
    <w:lvl w:ilvl="4" w:tplc="B498BD32">
      <w:start w:val="1"/>
      <w:numFmt w:val="lowerLetter"/>
      <w:lvlText w:val="%5."/>
      <w:lvlJc w:val="left"/>
      <w:pPr>
        <w:ind w:left="3600" w:hanging="360"/>
      </w:pPr>
    </w:lvl>
    <w:lvl w:ilvl="5" w:tplc="BB0C683C">
      <w:start w:val="1"/>
      <w:numFmt w:val="lowerRoman"/>
      <w:lvlText w:val="%6."/>
      <w:lvlJc w:val="right"/>
      <w:pPr>
        <w:ind w:left="4320" w:hanging="180"/>
      </w:pPr>
    </w:lvl>
    <w:lvl w:ilvl="6" w:tplc="1FD0F13A">
      <w:start w:val="1"/>
      <w:numFmt w:val="decimal"/>
      <w:lvlText w:val="%7."/>
      <w:lvlJc w:val="left"/>
      <w:pPr>
        <w:ind w:left="5040" w:hanging="360"/>
      </w:pPr>
    </w:lvl>
    <w:lvl w:ilvl="7" w:tplc="F0103150">
      <w:start w:val="1"/>
      <w:numFmt w:val="lowerLetter"/>
      <w:lvlText w:val="%8."/>
      <w:lvlJc w:val="left"/>
      <w:pPr>
        <w:ind w:left="5760" w:hanging="360"/>
      </w:pPr>
    </w:lvl>
    <w:lvl w:ilvl="8" w:tplc="1CCABCA6">
      <w:start w:val="1"/>
      <w:numFmt w:val="lowerRoman"/>
      <w:lvlText w:val="%9."/>
      <w:lvlJc w:val="right"/>
      <w:pPr>
        <w:ind w:left="6480" w:hanging="180"/>
      </w:pPr>
    </w:lvl>
  </w:abstractNum>
  <w:abstractNum w:abstractNumId="8" w15:restartNumberingAfterBreak="0">
    <w:nsid w:val="3F625319"/>
    <w:multiLevelType w:val="hybridMultilevel"/>
    <w:tmpl w:val="4D60B134"/>
    <w:lvl w:ilvl="0" w:tplc="FA3A2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7250F"/>
    <w:multiLevelType w:val="hybridMultilevel"/>
    <w:tmpl w:val="C8342B7A"/>
    <w:lvl w:ilvl="0" w:tplc="2A6E2BE8">
      <w:start w:val="1"/>
      <w:numFmt w:val="bullet"/>
      <w:lvlText w:val=""/>
      <w:lvlJc w:val="left"/>
      <w:pPr>
        <w:ind w:left="45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C0587"/>
    <w:multiLevelType w:val="hybridMultilevel"/>
    <w:tmpl w:val="8C24CB44"/>
    <w:lvl w:ilvl="0" w:tplc="A87AD5DE">
      <w:start w:val="1"/>
      <w:numFmt w:val="decimal"/>
      <w:lvlText w:val="%1."/>
      <w:lvlJc w:val="left"/>
      <w:pPr>
        <w:ind w:left="720" w:hanging="360"/>
      </w:pPr>
    </w:lvl>
    <w:lvl w:ilvl="1" w:tplc="5E64A742">
      <w:start w:val="1"/>
      <w:numFmt w:val="lowerLetter"/>
      <w:lvlText w:val="%2."/>
      <w:lvlJc w:val="left"/>
      <w:pPr>
        <w:ind w:left="1440" w:hanging="360"/>
      </w:pPr>
    </w:lvl>
    <w:lvl w:ilvl="2" w:tplc="2E4A25C2">
      <w:start w:val="1"/>
      <w:numFmt w:val="lowerRoman"/>
      <w:lvlText w:val="%3."/>
      <w:lvlJc w:val="right"/>
      <w:pPr>
        <w:ind w:left="2160" w:hanging="180"/>
      </w:pPr>
    </w:lvl>
    <w:lvl w:ilvl="3" w:tplc="048013D8">
      <w:start w:val="1"/>
      <w:numFmt w:val="decimal"/>
      <w:lvlText w:val="%4."/>
      <w:lvlJc w:val="left"/>
      <w:pPr>
        <w:ind w:left="2880" w:hanging="360"/>
      </w:pPr>
    </w:lvl>
    <w:lvl w:ilvl="4" w:tplc="BD8C1F7A">
      <w:start w:val="1"/>
      <w:numFmt w:val="lowerLetter"/>
      <w:lvlText w:val="%5."/>
      <w:lvlJc w:val="left"/>
      <w:pPr>
        <w:ind w:left="3600" w:hanging="360"/>
      </w:pPr>
    </w:lvl>
    <w:lvl w:ilvl="5" w:tplc="F9AE2E0C">
      <w:start w:val="1"/>
      <w:numFmt w:val="lowerRoman"/>
      <w:lvlText w:val="%6."/>
      <w:lvlJc w:val="right"/>
      <w:pPr>
        <w:ind w:left="4320" w:hanging="180"/>
      </w:pPr>
    </w:lvl>
    <w:lvl w:ilvl="6" w:tplc="C8564378">
      <w:start w:val="1"/>
      <w:numFmt w:val="decimal"/>
      <w:lvlText w:val="%7."/>
      <w:lvlJc w:val="left"/>
      <w:pPr>
        <w:ind w:left="5040" w:hanging="360"/>
      </w:pPr>
    </w:lvl>
    <w:lvl w:ilvl="7" w:tplc="D294F2BC">
      <w:start w:val="1"/>
      <w:numFmt w:val="lowerLetter"/>
      <w:lvlText w:val="%8."/>
      <w:lvlJc w:val="left"/>
      <w:pPr>
        <w:ind w:left="5760" w:hanging="360"/>
      </w:pPr>
    </w:lvl>
    <w:lvl w:ilvl="8" w:tplc="C54A33E0">
      <w:start w:val="1"/>
      <w:numFmt w:val="lowerRoman"/>
      <w:lvlText w:val="%9."/>
      <w:lvlJc w:val="right"/>
      <w:pPr>
        <w:ind w:left="6480" w:hanging="180"/>
      </w:pPr>
    </w:lvl>
  </w:abstractNum>
  <w:abstractNum w:abstractNumId="11" w15:restartNumberingAfterBreak="0">
    <w:nsid w:val="64374D26"/>
    <w:multiLevelType w:val="hybridMultilevel"/>
    <w:tmpl w:val="A8565D24"/>
    <w:lvl w:ilvl="0" w:tplc="1F52DF18">
      <w:start w:val="1"/>
      <w:numFmt w:val="decimal"/>
      <w:lvlText w:val="%1."/>
      <w:lvlJc w:val="left"/>
      <w:pPr>
        <w:tabs>
          <w:tab w:val="num" w:pos="113"/>
        </w:tabs>
        <w:ind w:left="284" w:hanging="284"/>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F4CF3"/>
    <w:multiLevelType w:val="hybridMultilevel"/>
    <w:tmpl w:val="9B20B316"/>
    <w:lvl w:ilvl="0" w:tplc="E7625D86">
      <w:start w:val="1"/>
      <w:numFmt w:val="decimal"/>
      <w:lvlText w:val="%1."/>
      <w:lvlJc w:val="left"/>
      <w:pPr>
        <w:ind w:left="720" w:hanging="360"/>
      </w:pPr>
    </w:lvl>
    <w:lvl w:ilvl="1" w:tplc="6C94E6CC">
      <w:start w:val="1"/>
      <w:numFmt w:val="lowerLetter"/>
      <w:lvlText w:val="%2."/>
      <w:lvlJc w:val="left"/>
      <w:pPr>
        <w:ind w:left="1440" w:hanging="360"/>
      </w:pPr>
    </w:lvl>
    <w:lvl w:ilvl="2" w:tplc="E47863C2">
      <w:start w:val="1"/>
      <w:numFmt w:val="lowerRoman"/>
      <w:lvlText w:val="%3."/>
      <w:lvlJc w:val="right"/>
      <w:pPr>
        <w:ind w:left="2160" w:hanging="180"/>
      </w:pPr>
    </w:lvl>
    <w:lvl w:ilvl="3" w:tplc="93D620B2">
      <w:start w:val="1"/>
      <w:numFmt w:val="decimal"/>
      <w:lvlText w:val="%4."/>
      <w:lvlJc w:val="left"/>
      <w:pPr>
        <w:ind w:left="2880" w:hanging="360"/>
      </w:pPr>
    </w:lvl>
    <w:lvl w:ilvl="4" w:tplc="A4B06706">
      <w:start w:val="1"/>
      <w:numFmt w:val="lowerLetter"/>
      <w:lvlText w:val="%5."/>
      <w:lvlJc w:val="left"/>
      <w:pPr>
        <w:ind w:left="3600" w:hanging="360"/>
      </w:pPr>
    </w:lvl>
    <w:lvl w:ilvl="5" w:tplc="D1A2D8DC">
      <w:start w:val="1"/>
      <w:numFmt w:val="lowerRoman"/>
      <w:lvlText w:val="%6."/>
      <w:lvlJc w:val="right"/>
      <w:pPr>
        <w:ind w:left="4320" w:hanging="180"/>
      </w:pPr>
    </w:lvl>
    <w:lvl w:ilvl="6" w:tplc="1E809B02">
      <w:start w:val="1"/>
      <w:numFmt w:val="decimal"/>
      <w:lvlText w:val="%7."/>
      <w:lvlJc w:val="left"/>
      <w:pPr>
        <w:ind w:left="5040" w:hanging="360"/>
      </w:pPr>
    </w:lvl>
    <w:lvl w:ilvl="7" w:tplc="09E02BCC">
      <w:start w:val="1"/>
      <w:numFmt w:val="lowerLetter"/>
      <w:lvlText w:val="%8."/>
      <w:lvlJc w:val="left"/>
      <w:pPr>
        <w:ind w:left="5760" w:hanging="360"/>
      </w:pPr>
    </w:lvl>
    <w:lvl w:ilvl="8" w:tplc="79D6AA70">
      <w:start w:val="1"/>
      <w:numFmt w:val="lowerRoman"/>
      <w:lvlText w:val="%9."/>
      <w:lvlJc w:val="right"/>
      <w:pPr>
        <w:ind w:left="6480" w:hanging="180"/>
      </w:pPr>
    </w:lvl>
  </w:abstractNum>
  <w:abstractNum w:abstractNumId="13" w15:restartNumberingAfterBreak="0">
    <w:nsid w:val="7D254B37"/>
    <w:multiLevelType w:val="hybridMultilevel"/>
    <w:tmpl w:val="67B4DD28"/>
    <w:lvl w:ilvl="0" w:tplc="E33C33C6">
      <w:start w:val="1"/>
      <w:numFmt w:val="decimal"/>
      <w:lvlText w:val="%1."/>
      <w:lvlJc w:val="left"/>
      <w:pPr>
        <w:ind w:left="720" w:hanging="360"/>
      </w:pPr>
    </w:lvl>
    <w:lvl w:ilvl="1" w:tplc="8CB22816">
      <w:start w:val="1"/>
      <w:numFmt w:val="lowerLetter"/>
      <w:lvlText w:val="%2."/>
      <w:lvlJc w:val="left"/>
      <w:pPr>
        <w:ind w:left="1440" w:hanging="360"/>
      </w:pPr>
    </w:lvl>
    <w:lvl w:ilvl="2" w:tplc="3634CD3A">
      <w:start w:val="1"/>
      <w:numFmt w:val="lowerRoman"/>
      <w:lvlText w:val="%3."/>
      <w:lvlJc w:val="right"/>
      <w:pPr>
        <w:ind w:left="2160" w:hanging="180"/>
      </w:pPr>
    </w:lvl>
    <w:lvl w:ilvl="3" w:tplc="A19ED958">
      <w:start w:val="1"/>
      <w:numFmt w:val="decimal"/>
      <w:lvlText w:val="%4."/>
      <w:lvlJc w:val="left"/>
      <w:pPr>
        <w:ind w:left="2880" w:hanging="360"/>
      </w:pPr>
    </w:lvl>
    <w:lvl w:ilvl="4" w:tplc="998C32AA">
      <w:start w:val="1"/>
      <w:numFmt w:val="lowerLetter"/>
      <w:lvlText w:val="%5."/>
      <w:lvlJc w:val="left"/>
      <w:pPr>
        <w:ind w:left="3600" w:hanging="360"/>
      </w:pPr>
    </w:lvl>
    <w:lvl w:ilvl="5" w:tplc="FCDE7FB0">
      <w:start w:val="1"/>
      <w:numFmt w:val="lowerRoman"/>
      <w:lvlText w:val="%6."/>
      <w:lvlJc w:val="right"/>
      <w:pPr>
        <w:ind w:left="4320" w:hanging="180"/>
      </w:pPr>
    </w:lvl>
    <w:lvl w:ilvl="6" w:tplc="E5B4BC9C">
      <w:start w:val="1"/>
      <w:numFmt w:val="decimal"/>
      <w:lvlText w:val="%7."/>
      <w:lvlJc w:val="left"/>
      <w:pPr>
        <w:ind w:left="5040" w:hanging="360"/>
      </w:pPr>
    </w:lvl>
    <w:lvl w:ilvl="7" w:tplc="57CA5B2A">
      <w:start w:val="1"/>
      <w:numFmt w:val="lowerLetter"/>
      <w:lvlText w:val="%8."/>
      <w:lvlJc w:val="left"/>
      <w:pPr>
        <w:ind w:left="5760" w:hanging="360"/>
      </w:pPr>
    </w:lvl>
    <w:lvl w:ilvl="8" w:tplc="E5823686">
      <w:start w:val="1"/>
      <w:numFmt w:val="lowerRoman"/>
      <w:lvlText w:val="%9."/>
      <w:lvlJc w:val="right"/>
      <w:pPr>
        <w:ind w:left="6480" w:hanging="180"/>
      </w:pPr>
    </w:lvl>
  </w:abstractNum>
  <w:num w:numId="1">
    <w:abstractNumId w:val="10"/>
  </w:num>
  <w:num w:numId="2">
    <w:abstractNumId w:val="7"/>
  </w:num>
  <w:num w:numId="3">
    <w:abstractNumId w:val="12"/>
  </w:num>
  <w:num w:numId="4">
    <w:abstractNumId w:val="13"/>
  </w:num>
  <w:num w:numId="5">
    <w:abstractNumId w:val="3"/>
  </w:num>
  <w:num w:numId="6">
    <w:abstractNumId w:val="9"/>
  </w:num>
  <w:num w:numId="7">
    <w:abstractNumId w:val="2"/>
  </w:num>
  <w:num w:numId="8">
    <w:abstractNumId w:val="11"/>
  </w:num>
  <w:num w:numId="9">
    <w:abstractNumId w:val="4"/>
  </w:num>
  <w:num w:numId="10">
    <w:abstractNumId w:val="1"/>
  </w:num>
  <w:num w:numId="11">
    <w:abstractNumId w:val="8"/>
  </w:num>
  <w:num w:numId="12">
    <w:abstractNumId w:val="6"/>
  </w:num>
  <w:num w:numId="13">
    <w:abstractNumId w:val="0"/>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o Heiss">
    <w15:presenceInfo w15:providerId="Windows Live" w15:userId="0714643f185859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A4"/>
    <w:rsid w:val="00053C77"/>
    <w:rsid w:val="0007636C"/>
    <w:rsid w:val="000C2E97"/>
    <w:rsid w:val="001A3830"/>
    <w:rsid w:val="001B5415"/>
    <w:rsid w:val="00315379"/>
    <w:rsid w:val="00374B62"/>
    <w:rsid w:val="003754A4"/>
    <w:rsid w:val="003A44B1"/>
    <w:rsid w:val="0046577A"/>
    <w:rsid w:val="00482CEF"/>
    <w:rsid w:val="0049175F"/>
    <w:rsid w:val="00654064"/>
    <w:rsid w:val="00692A24"/>
    <w:rsid w:val="006B514F"/>
    <w:rsid w:val="007918A4"/>
    <w:rsid w:val="008C6A68"/>
    <w:rsid w:val="00A30B7C"/>
    <w:rsid w:val="00A974E5"/>
    <w:rsid w:val="00BB1CE6"/>
    <w:rsid w:val="00C81664"/>
    <w:rsid w:val="00C905CA"/>
    <w:rsid w:val="00D051FB"/>
    <w:rsid w:val="00D0DDE6"/>
    <w:rsid w:val="00DC745D"/>
    <w:rsid w:val="00DF2EB4"/>
    <w:rsid w:val="01584FD8"/>
    <w:rsid w:val="01837E19"/>
    <w:rsid w:val="02867BAE"/>
    <w:rsid w:val="02CEAA82"/>
    <w:rsid w:val="0366E98B"/>
    <w:rsid w:val="03835048"/>
    <w:rsid w:val="03DE3658"/>
    <w:rsid w:val="03E5A8C9"/>
    <w:rsid w:val="04247F9E"/>
    <w:rsid w:val="04E036A9"/>
    <w:rsid w:val="052BE918"/>
    <w:rsid w:val="05CB3CA4"/>
    <w:rsid w:val="06750490"/>
    <w:rsid w:val="0686A0D3"/>
    <w:rsid w:val="06A74E5A"/>
    <w:rsid w:val="06C7DA98"/>
    <w:rsid w:val="0760BE52"/>
    <w:rsid w:val="08660A7F"/>
    <w:rsid w:val="09500FE7"/>
    <w:rsid w:val="0950F1BE"/>
    <w:rsid w:val="097C760A"/>
    <w:rsid w:val="0980B5FD"/>
    <w:rsid w:val="09E810D2"/>
    <w:rsid w:val="0AF83EB5"/>
    <w:rsid w:val="0B7C4C99"/>
    <w:rsid w:val="0B9B47E1"/>
    <w:rsid w:val="0BA1EAF4"/>
    <w:rsid w:val="0BB4AF23"/>
    <w:rsid w:val="0C1C35EF"/>
    <w:rsid w:val="0C3C7C8A"/>
    <w:rsid w:val="0C67E4B6"/>
    <w:rsid w:val="0DBB9105"/>
    <w:rsid w:val="0E57FDDA"/>
    <w:rsid w:val="0EA487A1"/>
    <w:rsid w:val="0EAF6FFF"/>
    <w:rsid w:val="0F91F27D"/>
    <w:rsid w:val="0FBB80B7"/>
    <w:rsid w:val="0FE8F924"/>
    <w:rsid w:val="10254FF0"/>
    <w:rsid w:val="1101C25D"/>
    <w:rsid w:val="11CB3DE0"/>
    <w:rsid w:val="12502D9B"/>
    <w:rsid w:val="127885A1"/>
    <w:rsid w:val="12BEF98F"/>
    <w:rsid w:val="13203BBA"/>
    <w:rsid w:val="1350A276"/>
    <w:rsid w:val="137BA992"/>
    <w:rsid w:val="13C8757E"/>
    <w:rsid w:val="14B10E31"/>
    <w:rsid w:val="15ABF203"/>
    <w:rsid w:val="15B32CCE"/>
    <w:rsid w:val="16D2A467"/>
    <w:rsid w:val="174271E6"/>
    <w:rsid w:val="1742B031"/>
    <w:rsid w:val="17B36602"/>
    <w:rsid w:val="17FEDB64"/>
    <w:rsid w:val="1847BE2C"/>
    <w:rsid w:val="185CDD28"/>
    <w:rsid w:val="199A36E8"/>
    <w:rsid w:val="19AC2EF9"/>
    <w:rsid w:val="19F7977E"/>
    <w:rsid w:val="1A17B59D"/>
    <w:rsid w:val="1A49BD85"/>
    <w:rsid w:val="1A519B5B"/>
    <w:rsid w:val="1AA94296"/>
    <w:rsid w:val="1B7074A5"/>
    <w:rsid w:val="1BFFD9A0"/>
    <w:rsid w:val="1CA99B68"/>
    <w:rsid w:val="1CC272D2"/>
    <w:rsid w:val="1D185712"/>
    <w:rsid w:val="1D46283C"/>
    <w:rsid w:val="1D6ACF5B"/>
    <w:rsid w:val="1DCCDCDE"/>
    <w:rsid w:val="1E0B2DC0"/>
    <w:rsid w:val="1E1B6E0D"/>
    <w:rsid w:val="1EDC5E03"/>
    <w:rsid w:val="1FDBC9B0"/>
    <w:rsid w:val="207A770F"/>
    <w:rsid w:val="2116C6A4"/>
    <w:rsid w:val="211906E3"/>
    <w:rsid w:val="212BE088"/>
    <w:rsid w:val="21958C01"/>
    <w:rsid w:val="21FF058B"/>
    <w:rsid w:val="22FF9725"/>
    <w:rsid w:val="240F1A4C"/>
    <w:rsid w:val="2490239D"/>
    <w:rsid w:val="250BC1F9"/>
    <w:rsid w:val="2572970A"/>
    <w:rsid w:val="25798340"/>
    <w:rsid w:val="2654E320"/>
    <w:rsid w:val="277AB3AD"/>
    <w:rsid w:val="2794E145"/>
    <w:rsid w:val="27A90422"/>
    <w:rsid w:val="288E07A1"/>
    <w:rsid w:val="28987623"/>
    <w:rsid w:val="28DBE73A"/>
    <w:rsid w:val="29226210"/>
    <w:rsid w:val="293BBF83"/>
    <w:rsid w:val="29BAA302"/>
    <w:rsid w:val="2A17B467"/>
    <w:rsid w:val="2A692589"/>
    <w:rsid w:val="2A92806C"/>
    <w:rsid w:val="2AA02F6E"/>
    <w:rsid w:val="2B756297"/>
    <w:rsid w:val="2B7C2967"/>
    <w:rsid w:val="2BD47011"/>
    <w:rsid w:val="2BF28BE3"/>
    <w:rsid w:val="2C4221EE"/>
    <w:rsid w:val="2D54B88F"/>
    <w:rsid w:val="2EC5ADA4"/>
    <w:rsid w:val="2EE70B6F"/>
    <w:rsid w:val="2FDFD502"/>
    <w:rsid w:val="2FE772F8"/>
    <w:rsid w:val="30362990"/>
    <w:rsid w:val="303DD0D1"/>
    <w:rsid w:val="304615AF"/>
    <w:rsid w:val="30E3A571"/>
    <w:rsid w:val="3109AF76"/>
    <w:rsid w:val="3124EE33"/>
    <w:rsid w:val="312E9F4E"/>
    <w:rsid w:val="325836BB"/>
    <w:rsid w:val="326F61DB"/>
    <w:rsid w:val="32B76C6E"/>
    <w:rsid w:val="32E10477"/>
    <w:rsid w:val="33D59A30"/>
    <w:rsid w:val="33D860BB"/>
    <w:rsid w:val="343D48AF"/>
    <w:rsid w:val="34A74E1E"/>
    <w:rsid w:val="35368F9F"/>
    <w:rsid w:val="35839CCB"/>
    <w:rsid w:val="358E0260"/>
    <w:rsid w:val="35CF110D"/>
    <w:rsid w:val="35D502B9"/>
    <w:rsid w:val="35E9A0AB"/>
    <w:rsid w:val="35EC0A43"/>
    <w:rsid w:val="3634B742"/>
    <w:rsid w:val="369090DB"/>
    <w:rsid w:val="36CADA90"/>
    <w:rsid w:val="37951C69"/>
    <w:rsid w:val="37BF81FB"/>
    <w:rsid w:val="37DD3EA3"/>
    <w:rsid w:val="383AEF31"/>
    <w:rsid w:val="385442E9"/>
    <w:rsid w:val="3867A753"/>
    <w:rsid w:val="38720030"/>
    <w:rsid w:val="38910E0C"/>
    <w:rsid w:val="39004254"/>
    <w:rsid w:val="390A9555"/>
    <w:rsid w:val="3A261083"/>
    <w:rsid w:val="3B1C90FE"/>
    <w:rsid w:val="3B74353C"/>
    <w:rsid w:val="3BBA4E28"/>
    <w:rsid w:val="3BD08FDF"/>
    <w:rsid w:val="3BDE0634"/>
    <w:rsid w:val="3C45CADE"/>
    <w:rsid w:val="3C4F2663"/>
    <w:rsid w:val="3C593B5C"/>
    <w:rsid w:val="3C9505A4"/>
    <w:rsid w:val="3C9D92DC"/>
    <w:rsid w:val="3CF4DF69"/>
    <w:rsid w:val="3D2F7C3D"/>
    <w:rsid w:val="3DCD813B"/>
    <w:rsid w:val="3DDB4D69"/>
    <w:rsid w:val="3DEB35A9"/>
    <w:rsid w:val="3E6A8A87"/>
    <w:rsid w:val="3E7155B7"/>
    <w:rsid w:val="3EBB5643"/>
    <w:rsid w:val="3EE4D089"/>
    <w:rsid w:val="3EE5F224"/>
    <w:rsid w:val="3EE73B19"/>
    <w:rsid w:val="3F611C15"/>
    <w:rsid w:val="3F67BBA7"/>
    <w:rsid w:val="3FA28F69"/>
    <w:rsid w:val="3FB1832A"/>
    <w:rsid w:val="401D2483"/>
    <w:rsid w:val="42315D30"/>
    <w:rsid w:val="42656D62"/>
    <w:rsid w:val="429C2EA7"/>
    <w:rsid w:val="42E3A1DE"/>
    <w:rsid w:val="431251B5"/>
    <w:rsid w:val="432D6BD5"/>
    <w:rsid w:val="43836C89"/>
    <w:rsid w:val="43EE5210"/>
    <w:rsid w:val="451300BC"/>
    <w:rsid w:val="45A1768E"/>
    <w:rsid w:val="467B3AC7"/>
    <w:rsid w:val="46CFE42D"/>
    <w:rsid w:val="471DD38F"/>
    <w:rsid w:val="47BEA11A"/>
    <w:rsid w:val="48183A18"/>
    <w:rsid w:val="482E1E02"/>
    <w:rsid w:val="48C7C4D2"/>
    <w:rsid w:val="491733FE"/>
    <w:rsid w:val="492E51F6"/>
    <w:rsid w:val="499A58AE"/>
    <w:rsid w:val="49B815F5"/>
    <w:rsid w:val="49FE5EDC"/>
    <w:rsid w:val="4A8CD8CB"/>
    <w:rsid w:val="4AF7C6BE"/>
    <w:rsid w:val="4B08051A"/>
    <w:rsid w:val="4B2C3F74"/>
    <w:rsid w:val="4BC302F7"/>
    <w:rsid w:val="4C93420F"/>
    <w:rsid w:val="4CA6E55E"/>
    <w:rsid w:val="4D0CBB24"/>
    <w:rsid w:val="4D901D3D"/>
    <w:rsid w:val="4DDAEE31"/>
    <w:rsid w:val="4E9CBC6A"/>
    <w:rsid w:val="4EE61AE6"/>
    <w:rsid w:val="4F7636CA"/>
    <w:rsid w:val="4F831482"/>
    <w:rsid w:val="4F99B8CD"/>
    <w:rsid w:val="50F3D831"/>
    <w:rsid w:val="51743E31"/>
    <w:rsid w:val="5214D72C"/>
    <w:rsid w:val="52246BDD"/>
    <w:rsid w:val="528A2384"/>
    <w:rsid w:val="530CA9FB"/>
    <w:rsid w:val="536031C3"/>
    <w:rsid w:val="53EAB2A0"/>
    <w:rsid w:val="5408BCA4"/>
    <w:rsid w:val="5564A1B5"/>
    <w:rsid w:val="55C1173F"/>
    <w:rsid w:val="565F6223"/>
    <w:rsid w:val="56D7A0D3"/>
    <w:rsid w:val="5702C6DA"/>
    <w:rsid w:val="5759EA0E"/>
    <w:rsid w:val="579E0B10"/>
    <w:rsid w:val="580740F9"/>
    <w:rsid w:val="582C100E"/>
    <w:rsid w:val="584FC241"/>
    <w:rsid w:val="58DBE788"/>
    <w:rsid w:val="58E78A39"/>
    <w:rsid w:val="590242D4"/>
    <w:rsid w:val="59C1CC7F"/>
    <w:rsid w:val="59CA2944"/>
    <w:rsid w:val="5A85E676"/>
    <w:rsid w:val="5B0D0A57"/>
    <w:rsid w:val="5C0A7721"/>
    <w:rsid w:val="5C1C8342"/>
    <w:rsid w:val="5C631E55"/>
    <w:rsid w:val="5CB036FE"/>
    <w:rsid w:val="5D4E7370"/>
    <w:rsid w:val="5E427611"/>
    <w:rsid w:val="5EBFD1CF"/>
    <w:rsid w:val="5F06856B"/>
    <w:rsid w:val="5F65CC18"/>
    <w:rsid w:val="5F72FDEA"/>
    <w:rsid w:val="6034C46F"/>
    <w:rsid w:val="6089BF4E"/>
    <w:rsid w:val="613022B7"/>
    <w:rsid w:val="6164ACD9"/>
    <w:rsid w:val="618A1164"/>
    <w:rsid w:val="61A13E6D"/>
    <w:rsid w:val="61A7FC21"/>
    <w:rsid w:val="6204C027"/>
    <w:rsid w:val="62558A24"/>
    <w:rsid w:val="634F8062"/>
    <w:rsid w:val="63885836"/>
    <w:rsid w:val="639F742C"/>
    <w:rsid w:val="644343C2"/>
    <w:rsid w:val="6574CF30"/>
    <w:rsid w:val="6589F6C5"/>
    <w:rsid w:val="658CEF3C"/>
    <w:rsid w:val="6622C1DA"/>
    <w:rsid w:val="6659C342"/>
    <w:rsid w:val="67600E61"/>
    <w:rsid w:val="67EADFD5"/>
    <w:rsid w:val="685CB465"/>
    <w:rsid w:val="687DE7F5"/>
    <w:rsid w:val="688EAC73"/>
    <w:rsid w:val="69150207"/>
    <w:rsid w:val="694E474A"/>
    <w:rsid w:val="69672030"/>
    <w:rsid w:val="6969E41A"/>
    <w:rsid w:val="69C510C8"/>
    <w:rsid w:val="6A498013"/>
    <w:rsid w:val="6A4B1A25"/>
    <w:rsid w:val="6B8E7233"/>
    <w:rsid w:val="6C9869E7"/>
    <w:rsid w:val="6D10D209"/>
    <w:rsid w:val="6D6D31EE"/>
    <w:rsid w:val="6D89892D"/>
    <w:rsid w:val="6DF9F0AF"/>
    <w:rsid w:val="6DFDE3FB"/>
    <w:rsid w:val="6E152058"/>
    <w:rsid w:val="6EA412D4"/>
    <w:rsid w:val="6EACE64E"/>
    <w:rsid w:val="6ECAF8E8"/>
    <w:rsid w:val="6EF1882D"/>
    <w:rsid w:val="702988F2"/>
    <w:rsid w:val="704EA6C9"/>
    <w:rsid w:val="7108A841"/>
    <w:rsid w:val="7190193B"/>
    <w:rsid w:val="71E32A4E"/>
    <w:rsid w:val="72368798"/>
    <w:rsid w:val="723E23E8"/>
    <w:rsid w:val="72A50C6D"/>
    <w:rsid w:val="72D3B001"/>
    <w:rsid w:val="739AFD4E"/>
    <w:rsid w:val="744446D1"/>
    <w:rsid w:val="752409AC"/>
    <w:rsid w:val="757F1FEC"/>
    <w:rsid w:val="768FF594"/>
    <w:rsid w:val="7737F17F"/>
    <w:rsid w:val="773B9EB6"/>
    <w:rsid w:val="77B74DCE"/>
    <w:rsid w:val="77F40B19"/>
    <w:rsid w:val="78D4DDCF"/>
    <w:rsid w:val="78ED24AC"/>
    <w:rsid w:val="79C89CF9"/>
    <w:rsid w:val="7BE5B795"/>
    <w:rsid w:val="7C277A5D"/>
    <w:rsid w:val="7C60C15F"/>
    <w:rsid w:val="7C6DEC5A"/>
    <w:rsid w:val="7CCDCB7A"/>
    <w:rsid w:val="7CDA7D62"/>
    <w:rsid w:val="7D0F23A4"/>
    <w:rsid w:val="7D8EA01F"/>
    <w:rsid w:val="7D9939A2"/>
    <w:rsid w:val="7DFAF752"/>
    <w:rsid w:val="7EF16D78"/>
    <w:rsid w:val="7F3D7BF8"/>
    <w:rsid w:val="7F4A65E2"/>
    <w:rsid w:val="7F5F2EE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78C0"/>
  <w15:chartTrackingRefBased/>
  <w15:docId w15:val="{CC8E5857-C868-1F41-B1A2-914E0507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4A4"/>
    <w:pPr>
      <w:ind w:left="720"/>
      <w:contextualSpacing/>
    </w:pPr>
  </w:style>
  <w:style w:type="paragraph" w:styleId="FootnoteText">
    <w:name w:val="footnote text"/>
    <w:basedOn w:val="Normal"/>
    <w:link w:val="FootnoteTextChar"/>
    <w:uiPriority w:val="99"/>
    <w:semiHidden/>
    <w:unhideWhenUsed/>
    <w:rsid w:val="00DC745D"/>
    <w:rPr>
      <w:sz w:val="20"/>
      <w:szCs w:val="20"/>
    </w:rPr>
  </w:style>
  <w:style w:type="character" w:customStyle="1" w:styleId="FootnoteTextChar">
    <w:name w:val="Footnote Text Char"/>
    <w:basedOn w:val="DefaultParagraphFont"/>
    <w:link w:val="FootnoteText"/>
    <w:uiPriority w:val="99"/>
    <w:semiHidden/>
    <w:rsid w:val="00DC745D"/>
    <w:rPr>
      <w:sz w:val="20"/>
      <w:szCs w:val="20"/>
    </w:rPr>
  </w:style>
  <w:style w:type="character" w:styleId="FootnoteReference">
    <w:name w:val="footnote reference"/>
    <w:basedOn w:val="DefaultParagraphFont"/>
    <w:uiPriority w:val="99"/>
    <w:semiHidden/>
    <w:unhideWhenUsed/>
    <w:rsid w:val="00DC745D"/>
    <w:rPr>
      <w:vertAlign w:val="superscript"/>
    </w:rPr>
  </w:style>
  <w:style w:type="paragraph" w:styleId="BalloonText">
    <w:name w:val="Balloon Text"/>
    <w:basedOn w:val="Normal"/>
    <w:link w:val="BalloonTextChar"/>
    <w:uiPriority w:val="99"/>
    <w:semiHidden/>
    <w:unhideWhenUsed/>
    <w:rsid w:val="001A38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8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4adcc3a3-7c41-46fd-a060-ecf6c67a911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F9F61CA9791E4E8995FD812DA8B6B1" ma:contentTypeVersion="5" ma:contentTypeDescription="Create a new document." ma:contentTypeScope="" ma:versionID="b439c3c9a6cd5b44f348f1d5767c8873">
  <xsd:schema xmlns:xsd="http://www.w3.org/2001/XMLSchema" xmlns:xs="http://www.w3.org/2001/XMLSchema" xmlns:p="http://schemas.microsoft.com/office/2006/metadata/properties" xmlns:ns2="4adcc3a3-7c41-46fd-a060-ecf6c67a911c" targetNamespace="http://schemas.microsoft.com/office/2006/metadata/properties" ma:root="true" ma:fieldsID="a55778558b632fff8d4f08025e9c4d03" ns2:_="">
    <xsd:import namespace="4adcc3a3-7c41-46fd-a060-ecf6c67a911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cc3a3-7c41-46fd-a060-ecf6c67a91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Notes0" ma:index="12" nillable="true" ma:displayName="Notes" ma:format="Dropdown" ma:internalName="Notes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267B-9C5A-4E2F-87D7-7281A0F0BF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1BB1E6-415C-4EF2-93BA-67D44B53CD4A}">
  <ds:schemaRefs>
    <ds:schemaRef ds:uri="http://schemas.microsoft.com/sharepoint/v3/contenttype/forms"/>
  </ds:schemaRefs>
</ds:datastoreItem>
</file>

<file path=customXml/itemProps3.xml><?xml version="1.0" encoding="utf-8"?>
<ds:datastoreItem xmlns:ds="http://schemas.openxmlformats.org/officeDocument/2006/customXml" ds:itemID="{BA8DB71C-1598-40DB-9293-75EEA4348B76}"/>
</file>

<file path=customXml/itemProps4.xml><?xml version="1.0" encoding="utf-8"?>
<ds:datastoreItem xmlns:ds="http://schemas.openxmlformats.org/officeDocument/2006/customXml" ds:itemID="{43FF6884-C052-1445-9492-3ECDA40E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2953</Words>
  <Characters>16834</Characters>
  <Application>Microsoft Office Word</Application>
  <DocSecurity>0</DocSecurity>
  <Lines>140</Lines>
  <Paragraphs>39</Paragraphs>
  <ScaleCrop>false</ScaleCrop>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Heiss</dc:creator>
  <cp:keywords/>
  <dc:description/>
  <cp:lastModifiedBy>Marko Heiss</cp:lastModifiedBy>
  <cp:revision>335</cp:revision>
  <dcterms:created xsi:type="dcterms:W3CDTF">2019-04-12T17:55:00Z</dcterms:created>
  <dcterms:modified xsi:type="dcterms:W3CDTF">2019-04-15T13:43:00Z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0x010100DEF9F61CA9791E4E8995FD812DA8B6B1</vt:lpwstr>
  </property>
  <property fmtid="{D5CDD505-2E9C-101B-9397-08002B2CF9AE}" pid="3" name="AuthorIds_UIVersion_13312">
    <vt:lpwstr>26,12</vt:lpwstr>
  </property>
</Properties>
</file>